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EA72" w14:textId="09BFFFC3" w:rsidR="00450DDC" w:rsidRPr="00D2213F" w:rsidRDefault="009F5527" w:rsidP="007B21D4">
      <w:pPr>
        <w:jc w:val="center"/>
        <w:rPr>
          <w:rFonts w:ascii="Arial" w:hAnsi="Arial" w:cs="Arial"/>
          <w:sz w:val="22"/>
          <w:szCs w:val="22"/>
        </w:rPr>
      </w:pPr>
      <w:r w:rsidRPr="00D2213F">
        <w:rPr>
          <w:rFonts w:ascii="Arial" w:hAnsi="Arial" w:cs="Arial"/>
          <w:sz w:val="22"/>
          <w:szCs w:val="22"/>
        </w:rPr>
        <w:t xml:space="preserve">SIV and </w:t>
      </w:r>
      <w:r w:rsidRPr="00D2213F">
        <w:rPr>
          <w:rFonts w:ascii="Arial" w:hAnsi="Arial" w:cs="Arial"/>
          <w:i/>
          <w:iCs/>
          <w:sz w:val="22"/>
          <w:szCs w:val="22"/>
        </w:rPr>
        <w:t xml:space="preserve">Mycobacterium tuberculosis </w:t>
      </w:r>
      <w:r w:rsidRPr="00D2213F">
        <w:rPr>
          <w:rFonts w:ascii="Arial" w:hAnsi="Arial" w:cs="Arial"/>
          <w:iCs/>
          <w:sz w:val="22"/>
          <w:szCs w:val="22"/>
        </w:rPr>
        <w:t>synergy within the granuloma accelerates the reactivation pattern of latent tuberculosis</w:t>
      </w:r>
    </w:p>
    <w:p w14:paraId="05736921" w14:textId="77777777" w:rsidR="00450DDC" w:rsidRPr="00D2213F" w:rsidRDefault="00450DDC" w:rsidP="00450DDC">
      <w:pPr>
        <w:rPr>
          <w:rFonts w:ascii="Arial" w:hAnsi="Arial" w:cs="Arial"/>
          <w:sz w:val="22"/>
          <w:szCs w:val="22"/>
        </w:rPr>
      </w:pPr>
    </w:p>
    <w:p w14:paraId="48C25F83" w14:textId="43C64482" w:rsidR="00450DDC" w:rsidRPr="00D2213F" w:rsidRDefault="00450DDC" w:rsidP="006F6434">
      <w:pPr>
        <w:spacing w:line="480" w:lineRule="auto"/>
        <w:rPr>
          <w:rFonts w:ascii="Arial" w:hAnsi="Arial" w:cs="Arial"/>
          <w:sz w:val="22"/>
          <w:szCs w:val="22"/>
        </w:rPr>
      </w:pPr>
      <w:r w:rsidRPr="00D2213F">
        <w:rPr>
          <w:rFonts w:ascii="Arial" w:hAnsi="Arial" w:cs="Arial"/>
          <w:sz w:val="22"/>
          <w:szCs w:val="22"/>
        </w:rPr>
        <w:t>Collin R Diedrich</w:t>
      </w:r>
      <w:r w:rsidRPr="00D2213F">
        <w:rPr>
          <w:rFonts w:ascii="Arial" w:hAnsi="Arial" w:cs="Arial"/>
          <w:sz w:val="22"/>
          <w:szCs w:val="22"/>
          <w:vertAlign w:val="superscript"/>
        </w:rPr>
        <w:t>1,2</w:t>
      </w:r>
      <w:r w:rsidRPr="00D2213F">
        <w:rPr>
          <w:rFonts w:ascii="Arial" w:hAnsi="Arial" w:cs="Arial"/>
          <w:sz w:val="22"/>
          <w:szCs w:val="22"/>
        </w:rPr>
        <w:t>, Tara Rutledge</w:t>
      </w:r>
      <w:r w:rsidRPr="00D2213F">
        <w:rPr>
          <w:rFonts w:ascii="Arial" w:hAnsi="Arial" w:cs="Arial"/>
          <w:sz w:val="22"/>
          <w:szCs w:val="22"/>
          <w:vertAlign w:val="superscript"/>
        </w:rPr>
        <w:t>1,2</w:t>
      </w:r>
      <w:r w:rsidRPr="00D2213F">
        <w:rPr>
          <w:rFonts w:ascii="Arial" w:hAnsi="Arial" w:cs="Arial"/>
          <w:sz w:val="22"/>
          <w:szCs w:val="22"/>
        </w:rPr>
        <w:t>, Pauline Maiello</w:t>
      </w:r>
      <w:r w:rsidR="00D058F4" w:rsidRPr="00D2213F">
        <w:rPr>
          <w:rFonts w:ascii="Arial" w:hAnsi="Arial" w:cs="Arial"/>
          <w:sz w:val="22"/>
          <w:szCs w:val="22"/>
          <w:vertAlign w:val="superscript"/>
        </w:rPr>
        <w:t>2,</w:t>
      </w:r>
      <w:r w:rsidRPr="00D2213F">
        <w:rPr>
          <w:rFonts w:ascii="Arial" w:hAnsi="Arial" w:cs="Arial"/>
          <w:sz w:val="22"/>
          <w:szCs w:val="22"/>
          <w:vertAlign w:val="superscript"/>
        </w:rPr>
        <w:t>3</w:t>
      </w:r>
      <w:r w:rsidRPr="00D2213F">
        <w:rPr>
          <w:rFonts w:ascii="Arial" w:hAnsi="Arial" w:cs="Arial"/>
          <w:sz w:val="22"/>
          <w:szCs w:val="22"/>
        </w:rPr>
        <w:t xml:space="preserve">, </w:t>
      </w:r>
      <w:proofErr w:type="spellStart"/>
      <w:r w:rsidRPr="00D2213F">
        <w:rPr>
          <w:rFonts w:ascii="Arial" w:hAnsi="Arial" w:cs="Arial"/>
          <w:sz w:val="22"/>
          <w:szCs w:val="22"/>
        </w:rPr>
        <w:t>Tonilynn</w:t>
      </w:r>
      <w:proofErr w:type="spellEnd"/>
      <w:r w:rsidRPr="00D2213F">
        <w:rPr>
          <w:rFonts w:ascii="Arial" w:hAnsi="Arial" w:cs="Arial"/>
          <w:sz w:val="22"/>
          <w:szCs w:val="22"/>
        </w:rPr>
        <w:t xml:space="preserve"> </w:t>
      </w:r>
      <w:r w:rsidRPr="00D2213F">
        <w:rPr>
          <w:rFonts w:ascii="Arial" w:eastAsia="Calibri" w:hAnsi="Arial" w:cs="Arial"/>
          <w:sz w:val="22"/>
          <w:szCs w:val="22"/>
        </w:rPr>
        <w:t xml:space="preserve">M </w:t>
      </w:r>
      <w:r w:rsidRPr="00D2213F">
        <w:rPr>
          <w:rFonts w:ascii="Arial" w:hAnsi="Arial" w:cs="Arial"/>
          <w:sz w:val="22"/>
          <w:szCs w:val="22"/>
        </w:rPr>
        <w:t>Baranowski</w:t>
      </w:r>
      <w:r w:rsidRPr="00D2213F">
        <w:rPr>
          <w:rFonts w:ascii="Arial" w:hAnsi="Arial" w:cs="Arial"/>
          <w:sz w:val="22"/>
          <w:szCs w:val="22"/>
          <w:vertAlign w:val="superscript"/>
        </w:rPr>
        <w:t>1,</w:t>
      </w:r>
      <w:r w:rsidR="00D058F4" w:rsidRPr="00D2213F">
        <w:rPr>
          <w:rFonts w:ascii="Arial" w:hAnsi="Arial" w:cs="Arial"/>
          <w:sz w:val="22"/>
          <w:szCs w:val="22"/>
          <w:vertAlign w:val="superscript"/>
        </w:rPr>
        <w:t>2,</w:t>
      </w:r>
      <w:r w:rsidRPr="00D2213F">
        <w:rPr>
          <w:rFonts w:ascii="Arial" w:hAnsi="Arial" w:cs="Arial"/>
          <w:sz w:val="22"/>
          <w:szCs w:val="22"/>
          <w:vertAlign w:val="superscript"/>
        </w:rPr>
        <w:t>3</w:t>
      </w:r>
      <w:r w:rsidRPr="00D2213F">
        <w:rPr>
          <w:rFonts w:ascii="Arial" w:hAnsi="Arial" w:cs="Arial"/>
          <w:sz w:val="22"/>
          <w:szCs w:val="22"/>
        </w:rPr>
        <w:t>, Alexander G White</w:t>
      </w:r>
      <w:r w:rsidR="00D058F4" w:rsidRPr="00D2213F">
        <w:rPr>
          <w:rFonts w:ascii="Arial" w:hAnsi="Arial" w:cs="Arial"/>
          <w:sz w:val="22"/>
          <w:szCs w:val="22"/>
          <w:vertAlign w:val="superscript"/>
        </w:rPr>
        <w:t>2,</w:t>
      </w:r>
      <w:r w:rsidRPr="00D2213F">
        <w:rPr>
          <w:rFonts w:ascii="Arial" w:hAnsi="Arial" w:cs="Arial"/>
          <w:sz w:val="22"/>
          <w:szCs w:val="22"/>
          <w:vertAlign w:val="superscript"/>
        </w:rPr>
        <w:t>3</w:t>
      </w:r>
      <w:r w:rsidRPr="00D2213F">
        <w:rPr>
          <w:rFonts w:ascii="Arial" w:hAnsi="Arial" w:cs="Arial"/>
          <w:sz w:val="22"/>
          <w:szCs w:val="22"/>
        </w:rPr>
        <w:t>, H. Jacob Borish</w:t>
      </w:r>
      <w:r w:rsidR="00D058F4" w:rsidRPr="00D2213F">
        <w:rPr>
          <w:rFonts w:ascii="Arial" w:hAnsi="Arial" w:cs="Arial"/>
          <w:sz w:val="22"/>
          <w:szCs w:val="22"/>
          <w:vertAlign w:val="superscript"/>
        </w:rPr>
        <w:t>2,</w:t>
      </w:r>
      <w:r w:rsidRPr="00D2213F">
        <w:rPr>
          <w:rFonts w:ascii="Arial" w:hAnsi="Arial" w:cs="Arial"/>
          <w:sz w:val="22"/>
          <w:szCs w:val="22"/>
          <w:vertAlign w:val="superscript"/>
        </w:rPr>
        <w:t>3</w:t>
      </w:r>
      <w:r w:rsidRPr="00D2213F">
        <w:rPr>
          <w:rFonts w:ascii="Arial" w:hAnsi="Arial" w:cs="Arial"/>
          <w:sz w:val="22"/>
          <w:szCs w:val="22"/>
        </w:rPr>
        <w:t>, Paul Karell</w:t>
      </w:r>
      <w:r w:rsidRPr="00D2213F">
        <w:rPr>
          <w:rFonts w:ascii="Arial" w:hAnsi="Arial" w:cs="Arial"/>
          <w:sz w:val="22"/>
          <w:szCs w:val="22"/>
          <w:vertAlign w:val="superscript"/>
        </w:rPr>
        <w:t>1</w:t>
      </w:r>
      <w:r w:rsidR="00D058F4" w:rsidRPr="00D2213F">
        <w:rPr>
          <w:rFonts w:ascii="Arial" w:hAnsi="Arial" w:cs="Arial"/>
          <w:sz w:val="22"/>
          <w:szCs w:val="22"/>
          <w:vertAlign w:val="superscript"/>
        </w:rPr>
        <w:t>,2</w:t>
      </w:r>
      <w:r w:rsidRPr="00D2213F">
        <w:rPr>
          <w:rFonts w:ascii="Arial" w:hAnsi="Arial" w:cs="Arial"/>
          <w:sz w:val="22"/>
          <w:szCs w:val="22"/>
        </w:rPr>
        <w:t>, Forrest Hopkins</w:t>
      </w:r>
      <w:r w:rsidRPr="00D2213F">
        <w:rPr>
          <w:rFonts w:ascii="Arial" w:hAnsi="Arial" w:cs="Arial"/>
          <w:sz w:val="22"/>
          <w:szCs w:val="22"/>
          <w:vertAlign w:val="superscript"/>
        </w:rPr>
        <w:t>4</w:t>
      </w:r>
      <w:r w:rsidRPr="00D2213F">
        <w:rPr>
          <w:rFonts w:ascii="Arial" w:hAnsi="Arial" w:cs="Arial"/>
          <w:sz w:val="22"/>
          <w:szCs w:val="22"/>
        </w:rPr>
        <w:t>, Jessica Brown</w:t>
      </w:r>
      <w:r w:rsidRPr="00D2213F">
        <w:rPr>
          <w:rFonts w:ascii="Arial" w:hAnsi="Arial" w:cs="Arial"/>
          <w:sz w:val="22"/>
          <w:szCs w:val="22"/>
          <w:vertAlign w:val="superscript"/>
        </w:rPr>
        <w:t>4</w:t>
      </w:r>
      <w:r w:rsidRPr="00D2213F">
        <w:rPr>
          <w:rFonts w:ascii="Arial" w:hAnsi="Arial" w:cs="Arial"/>
          <w:sz w:val="22"/>
          <w:szCs w:val="22"/>
        </w:rPr>
        <w:t>, Sarah M Fortune</w:t>
      </w:r>
      <w:r w:rsidRPr="00D2213F">
        <w:rPr>
          <w:rFonts w:ascii="Arial" w:hAnsi="Arial" w:cs="Arial"/>
          <w:sz w:val="22"/>
          <w:szCs w:val="22"/>
          <w:vertAlign w:val="superscript"/>
        </w:rPr>
        <w:t>4</w:t>
      </w:r>
      <w:r w:rsidRPr="00D2213F">
        <w:rPr>
          <w:rFonts w:ascii="Arial" w:hAnsi="Arial" w:cs="Arial"/>
          <w:sz w:val="22"/>
          <w:szCs w:val="22"/>
        </w:rPr>
        <w:t>, JoAnne L Flynn</w:t>
      </w:r>
      <w:r w:rsidR="00D058F4" w:rsidRPr="00D2213F">
        <w:rPr>
          <w:rFonts w:ascii="Arial" w:hAnsi="Arial" w:cs="Arial"/>
          <w:sz w:val="22"/>
          <w:szCs w:val="22"/>
          <w:vertAlign w:val="superscript"/>
        </w:rPr>
        <w:t>2,</w:t>
      </w:r>
      <w:r w:rsidRPr="00D2213F">
        <w:rPr>
          <w:rFonts w:ascii="Arial" w:hAnsi="Arial" w:cs="Arial"/>
          <w:sz w:val="22"/>
          <w:szCs w:val="22"/>
          <w:vertAlign w:val="superscript"/>
        </w:rPr>
        <w:t>3</w:t>
      </w:r>
      <w:r w:rsidRPr="00D2213F">
        <w:rPr>
          <w:rFonts w:ascii="Arial" w:hAnsi="Arial" w:cs="Arial"/>
          <w:sz w:val="22"/>
          <w:szCs w:val="22"/>
        </w:rPr>
        <w:t xml:space="preserve">, </w:t>
      </w:r>
      <w:proofErr w:type="spellStart"/>
      <w:r w:rsidRPr="00D2213F">
        <w:rPr>
          <w:rFonts w:ascii="Arial" w:hAnsi="Arial" w:cs="Arial"/>
          <w:sz w:val="22"/>
          <w:szCs w:val="22"/>
        </w:rPr>
        <w:t>Zandrea</w:t>
      </w:r>
      <w:proofErr w:type="spellEnd"/>
      <w:r w:rsidRPr="00D2213F">
        <w:rPr>
          <w:rFonts w:ascii="Arial" w:hAnsi="Arial" w:cs="Arial"/>
          <w:sz w:val="22"/>
          <w:szCs w:val="22"/>
        </w:rPr>
        <w:t xml:space="preserve"> Ambrose</w:t>
      </w:r>
      <w:r w:rsidRPr="00D2213F">
        <w:rPr>
          <w:rFonts w:ascii="Arial" w:hAnsi="Arial" w:cs="Arial"/>
          <w:sz w:val="22"/>
          <w:szCs w:val="22"/>
          <w:vertAlign w:val="superscript"/>
        </w:rPr>
        <w:t>3</w:t>
      </w:r>
      <w:r w:rsidRPr="00D2213F">
        <w:rPr>
          <w:rFonts w:ascii="Arial" w:hAnsi="Arial" w:cs="Arial"/>
          <w:sz w:val="22"/>
          <w:szCs w:val="22"/>
        </w:rPr>
        <w:t>, Philana Ling Lin</w:t>
      </w:r>
      <w:r w:rsidRPr="00D2213F">
        <w:rPr>
          <w:rFonts w:ascii="Arial" w:hAnsi="Arial" w:cs="Arial"/>
          <w:sz w:val="22"/>
          <w:szCs w:val="22"/>
          <w:vertAlign w:val="superscript"/>
        </w:rPr>
        <w:t>1,2#</w:t>
      </w:r>
    </w:p>
    <w:p w14:paraId="63D70219" w14:textId="77777777" w:rsidR="00450DDC" w:rsidRPr="00D2213F" w:rsidRDefault="00450DDC" w:rsidP="00450DDC">
      <w:pPr>
        <w:rPr>
          <w:rFonts w:ascii="Arial" w:hAnsi="Arial" w:cs="Arial"/>
          <w:b/>
          <w:sz w:val="22"/>
          <w:szCs w:val="22"/>
        </w:rPr>
      </w:pPr>
    </w:p>
    <w:p w14:paraId="4A786D4C" w14:textId="77777777" w:rsidR="00450DDC" w:rsidRPr="00D2213F" w:rsidRDefault="00450DDC" w:rsidP="00450DDC">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vertAlign w:val="superscript"/>
        </w:rPr>
        <w:t>1</w:t>
      </w:r>
      <w:r w:rsidRPr="00D2213F">
        <w:rPr>
          <w:rFonts w:ascii="Arial" w:eastAsia="Calibri" w:hAnsi="Arial" w:cs="Arial"/>
          <w:sz w:val="22"/>
          <w:szCs w:val="22"/>
        </w:rPr>
        <w:t>Department</w:t>
      </w:r>
      <w:r w:rsidRPr="00D2213F">
        <w:rPr>
          <w:rFonts w:ascii="Arial" w:hAnsi="Arial" w:cs="Arial"/>
          <w:sz w:val="22"/>
          <w:szCs w:val="22"/>
        </w:rPr>
        <w:t xml:space="preserve"> </w:t>
      </w:r>
      <w:r w:rsidRPr="00D2213F">
        <w:rPr>
          <w:rFonts w:ascii="Arial" w:eastAsia="Calibri" w:hAnsi="Arial" w:cs="Arial"/>
          <w:sz w:val="22"/>
          <w:szCs w:val="22"/>
        </w:rPr>
        <w:t>of</w:t>
      </w:r>
      <w:r w:rsidRPr="00D2213F">
        <w:rPr>
          <w:rFonts w:ascii="Arial" w:hAnsi="Arial" w:cs="Arial"/>
          <w:sz w:val="22"/>
          <w:szCs w:val="22"/>
        </w:rPr>
        <w:t xml:space="preserve"> </w:t>
      </w:r>
      <w:r w:rsidRPr="00D2213F">
        <w:rPr>
          <w:rFonts w:ascii="Arial" w:eastAsia="Calibri" w:hAnsi="Arial" w:cs="Arial"/>
          <w:sz w:val="22"/>
          <w:szCs w:val="22"/>
        </w:rPr>
        <w:t>Pediatrics</w:t>
      </w:r>
      <w:r w:rsidRPr="00D2213F">
        <w:rPr>
          <w:rFonts w:ascii="Arial" w:hAnsi="Arial" w:cs="Arial"/>
          <w:sz w:val="22"/>
          <w:szCs w:val="22"/>
        </w:rPr>
        <w:t xml:space="preserve">, </w:t>
      </w:r>
      <w:r w:rsidRPr="00D2213F">
        <w:rPr>
          <w:rFonts w:ascii="Arial" w:eastAsia="Calibri" w:hAnsi="Arial" w:cs="Arial"/>
          <w:sz w:val="22"/>
          <w:szCs w:val="22"/>
        </w:rPr>
        <w:t>Children</w:t>
      </w:r>
      <w:r w:rsidRPr="00D2213F">
        <w:rPr>
          <w:rFonts w:ascii="Arial" w:hAnsi="Arial" w:cs="Arial"/>
          <w:sz w:val="22"/>
          <w:szCs w:val="22"/>
        </w:rPr>
        <w:t>’</w:t>
      </w:r>
      <w:r w:rsidRPr="00D2213F">
        <w:rPr>
          <w:rFonts w:ascii="Arial" w:eastAsia="Calibri" w:hAnsi="Arial" w:cs="Arial"/>
          <w:sz w:val="22"/>
          <w:szCs w:val="22"/>
        </w:rPr>
        <w:t>s</w:t>
      </w:r>
      <w:r w:rsidRPr="00D2213F">
        <w:rPr>
          <w:rFonts w:ascii="Arial" w:hAnsi="Arial" w:cs="Arial"/>
          <w:sz w:val="22"/>
          <w:szCs w:val="22"/>
        </w:rPr>
        <w:t xml:space="preserve"> </w:t>
      </w:r>
      <w:r w:rsidRPr="00D2213F">
        <w:rPr>
          <w:rFonts w:ascii="Arial" w:eastAsia="Calibri" w:hAnsi="Arial" w:cs="Arial"/>
          <w:sz w:val="22"/>
          <w:szCs w:val="22"/>
        </w:rPr>
        <w:t>Hospital</w:t>
      </w:r>
      <w:r w:rsidRPr="00D2213F">
        <w:rPr>
          <w:rFonts w:ascii="Arial" w:hAnsi="Arial" w:cs="Arial"/>
          <w:sz w:val="22"/>
          <w:szCs w:val="22"/>
        </w:rPr>
        <w:t xml:space="preserve"> </w:t>
      </w:r>
      <w:r w:rsidRPr="00D2213F">
        <w:rPr>
          <w:rFonts w:ascii="Arial" w:eastAsia="Calibri" w:hAnsi="Arial" w:cs="Arial"/>
          <w:sz w:val="22"/>
          <w:szCs w:val="22"/>
        </w:rPr>
        <w:t>of</w:t>
      </w:r>
      <w:r w:rsidRPr="00D2213F">
        <w:rPr>
          <w:rFonts w:ascii="Arial" w:hAnsi="Arial" w:cs="Arial"/>
          <w:sz w:val="22"/>
          <w:szCs w:val="22"/>
        </w:rPr>
        <w:t xml:space="preserve"> </w:t>
      </w:r>
      <w:r w:rsidRPr="00D2213F">
        <w:rPr>
          <w:rFonts w:ascii="Arial" w:eastAsia="Calibri" w:hAnsi="Arial" w:cs="Arial"/>
          <w:sz w:val="22"/>
          <w:szCs w:val="22"/>
        </w:rPr>
        <w:t>Pittsburgh</w:t>
      </w:r>
      <w:r w:rsidRPr="00D2213F">
        <w:rPr>
          <w:rFonts w:ascii="Arial" w:hAnsi="Arial" w:cs="Arial"/>
          <w:sz w:val="22"/>
          <w:szCs w:val="22"/>
        </w:rPr>
        <w:t xml:space="preserve"> </w:t>
      </w:r>
      <w:r w:rsidRPr="00D2213F">
        <w:rPr>
          <w:rFonts w:ascii="Arial" w:eastAsia="Calibri" w:hAnsi="Arial" w:cs="Arial"/>
          <w:sz w:val="22"/>
          <w:szCs w:val="22"/>
        </w:rPr>
        <w:t>of</w:t>
      </w:r>
      <w:r w:rsidRPr="00D2213F">
        <w:rPr>
          <w:rFonts w:ascii="Arial" w:hAnsi="Arial" w:cs="Arial"/>
          <w:sz w:val="22"/>
          <w:szCs w:val="22"/>
        </w:rPr>
        <w:t xml:space="preserve"> </w:t>
      </w:r>
      <w:r w:rsidRPr="00D2213F">
        <w:rPr>
          <w:rFonts w:ascii="Arial" w:eastAsia="Calibri" w:hAnsi="Arial" w:cs="Arial"/>
          <w:sz w:val="22"/>
          <w:szCs w:val="22"/>
        </w:rPr>
        <w:t>the</w:t>
      </w:r>
      <w:r w:rsidRPr="00D2213F">
        <w:rPr>
          <w:rFonts w:ascii="Arial" w:hAnsi="Arial" w:cs="Arial"/>
          <w:sz w:val="22"/>
          <w:szCs w:val="22"/>
        </w:rPr>
        <w:t xml:space="preserve"> </w:t>
      </w:r>
      <w:r w:rsidRPr="00D2213F">
        <w:rPr>
          <w:rFonts w:ascii="Arial" w:eastAsia="Calibri" w:hAnsi="Arial" w:cs="Arial"/>
          <w:sz w:val="22"/>
          <w:szCs w:val="22"/>
        </w:rPr>
        <w:t>University</w:t>
      </w:r>
      <w:r w:rsidRPr="00D2213F">
        <w:rPr>
          <w:rFonts w:ascii="Arial" w:hAnsi="Arial" w:cs="Arial"/>
          <w:sz w:val="22"/>
          <w:szCs w:val="22"/>
        </w:rPr>
        <w:t xml:space="preserve"> </w:t>
      </w:r>
      <w:r w:rsidRPr="00D2213F">
        <w:rPr>
          <w:rFonts w:ascii="Arial" w:eastAsia="Calibri" w:hAnsi="Arial" w:cs="Arial"/>
          <w:sz w:val="22"/>
          <w:szCs w:val="22"/>
        </w:rPr>
        <w:t>of</w:t>
      </w:r>
      <w:r w:rsidRPr="00D2213F">
        <w:rPr>
          <w:rFonts w:ascii="Arial" w:hAnsi="Arial" w:cs="Arial"/>
          <w:sz w:val="22"/>
          <w:szCs w:val="22"/>
        </w:rPr>
        <w:t xml:space="preserve"> </w:t>
      </w:r>
      <w:r w:rsidRPr="00D2213F">
        <w:rPr>
          <w:rFonts w:ascii="Arial" w:eastAsia="Calibri" w:hAnsi="Arial" w:cs="Arial"/>
          <w:sz w:val="22"/>
          <w:szCs w:val="22"/>
        </w:rPr>
        <w:t>Pittsburgh</w:t>
      </w:r>
      <w:r w:rsidRPr="00D2213F">
        <w:rPr>
          <w:rFonts w:ascii="Arial" w:hAnsi="Arial" w:cs="Arial"/>
          <w:sz w:val="22"/>
          <w:szCs w:val="22"/>
        </w:rPr>
        <w:t xml:space="preserve"> </w:t>
      </w:r>
      <w:r w:rsidRPr="00D2213F">
        <w:rPr>
          <w:rFonts w:ascii="Arial" w:eastAsia="Calibri" w:hAnsi="Arial" w:cs="Arial"/>
          <w:sz w:val="22"/>
          <w:szCs w:val="22"/>
        </w:rPr>
        <w:t>Medical</w:t>
      </w:r>
      <w:r w:rsidRPr="00D2213F">
        <w:rPr>
          <w:rFonts w:ascii="Arial" w:hAnsi="Arial" w:cs="Arial"/>
          <w:sz w:val="22"/>
          <w:szCs w:val="22"/>
        </w:rPr>
        <w:t xml:space="preserve"> </w:t>
      </w:r>
      <w:r w:rsidRPr="00D2213F">
        <w:rPr>
          <w:rFonts w:ascii="Arial" w:eastAsia="Calibri" w:hAnsi="Arial" w:cs="Arial"/>
          <w:sz w:val="22"/>
          <w:szCs w:val="22"/>
        </w:rPr>
        <w:t>Center</w:t>
      </w:r>
      <w:r w:rsidRPr="00D2213F">
        <w:rPr>
          <w:rFonts w:ascii="Arial" w:hAnsi="Arial" w:cs="Arial"/>
          <w:sz w:val="22"/>
          <w:szCs w:val="22"/>
        </w:rPr>
        <w:t xml:space="preserve">, </w:t>
      </w:r>
      <w:r w:rsidRPr="00D2213F">
        <w:rPr>
          <w:rFonts w:ascii="Arial" w:eastAsia="Calibri" w:hAnsi="Arial" w:cs="Arial"/>
          <w:sz w:val="22"/>
          <w:szCs w:val="22"/>
        </w:rPr>
        <w:t>Pittsburgh</w:t>
      </w:r>
      <w:r w:rsidRPr="00D2213F">
        <w:rPr>
          <w:rFonts w:ascii="Arial" w:hAnsi="Arial" w:cs="Arial"/>
          <w:sz w:val="22"/>
          <w:szCs w:val="22"/>
        </w:rPr>
        <w:t xml:space="preserve">, </w:t>
      </w:r>
      <w:r w:rsidRPr="00D2213F">
        <w:rPr>
          <w:rFonts w:ascii="Arial" w:eastAsia="Calibri" w:hAnsi="Arial" w:cs="Arial"/>
          <w:sz w:val="22"/>
          <w:szCs w:val="22"/>
        </w:rPr>
        <w:t>Pennsylvania</w:t>
      </w:r>
      <w:r w:rsidRPr="00D2213F">
        <w:rPr>
          <w:rFonts w:ascii="Arial" w:hAnsi="Arial" w:cs="Arial"/>
          <w:sz w:val="22"/>
          <w:szCs w:val="22"/>
        </w:rPr>
        <w:t>, USA</w:t>
      </w:r>
    </w:p>
    <w:p w14:paraId="0905CBE3" w14:textId="77777777" w:rsidR="00450DDC" w:rsidRPr="00D2213F" w:rsidRDefault="00450DDC" w:rsidP="00450DDC">
      <w:pPr>
        <w:widowControl w:val="0"/>
        <w:autoSpaceDE w:val="0"/>
        <w:autoSpaceDN w:val="0"/>
        <w:adjustRightInd w:val="0"/>
        <w:spacing w:after="240" w:line="260" w:lineRule="atLeast"/>
        <w:contextualSpacing/>
        <w:rPr>
          <w:rFonts w:ascii="Arial" w:hAnsi="Arial" w:cs="Arial"/>
          <w:sz w:val="22"/>
          <w:szCs w:val="22"/>
        </w:rPr>
      </w:pPr>
    </w:p>
    <w:p w14:paraId="3E6B7DAF" w14:textId="77777777" w:rsidR="00450DDC" w:rsidRPr="00D2213F" w:rsidRDefault="00450DDC" w:rsidP="00450DDC">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vertAlign w:val="superscript"/>
        </w:rPr>
        <w:t>2</w:t>
      </w:r>
      <w:r w:rsidRPr="00D2213F">
        <w:rPr>
          <w:rFonts w:ascii="Arial" w:hAnsi="Arial" w:cs="Arial"/>
          <w:sz w:val="22"/>
          <w:szCs w:val="22"/>
        </w:rPr>
        <w:t>Center for Vaccine Research, University of Pittsburgh School of Medicine, Pittsburgh, Pennsylvania, USA </w:t>
      </w:r>
    </w:p>
    <w:p w14:paraId="3CC18195" w14:textId="77777777" w:rsidR="00450DDC" w:rsidRPr="00D2213F" w:rsidRDefault="00450DDC" w:rsidP="00450DDC">
      <w:pPr>
        <w:widowControl w:val="0"/>
        <w:autoSpaceDE w:val="0"/>
        <w:autoSpaceDN w:val="0"/>
        <w:adjustRightInd w:val="0"/>
        <w:spacing w:after="240" w:line="260" w:lineRule="atLeast"/>
        <w:contextualSpacing/>
        <w:rPr>
          <w:rFonts w:ascii="Arial" w:hAnsi="Arial" w:cs="Arial"/>
          <w:sz w:val="22"/>
          <w:szCs w:val="22"/>
          <w:vertAlign w:val="superscript"/>
        </w:rPr>
      </w:pPr>
    </w:p>
    <w:p w14:paraId="66951741" w14:textId="77777777" w:rsidR="00450DDC" w:rsidRPr="00D2213F" w:rsidRDefault="00450DDC" w:rsidP="00450DDC">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vertAlign w:val="superscript"/>
        </w:rPr>
        <w:t>3</w:t>
      </w:r>
      <w:r w:rsidRPr="00D2213F">
        <w:rPr>
          <w:rFonts w:ascii="Arial" w:eastAsia="Calibri" w:hAnsi="Arial" w:cs="Arial"/>
          <w:sz w:val="22"/>
          <w:szCs w:val="22"/>
        </w:rPr>
        <w:t>Department</w:t>
      </w:r>
      <w:r w:rsidRPr="00D2213F">
        <w:rPr>
          <w:rFonts w:ascii="Arial" w:hAnsi="Arial" w:cs="Arial"/>
          <w:sz w:val="22"/>
          <w:szCs w:val="22"/>
        </w:rPr>
        <w:t xml:space="preserve"> </w:t>
      </w:r>
      <w:r w:rsidRPr="00D2213F">
        <w:rPr>
          <w:rFonts w:ascii="Arial" w:eastAsia="Calibri" w:hAnsi="Arial" w:cs="Arial"/>
          <w:sz w:val="22"/>
          <w:szCs w:val="22"/>
        </w:rPr>
        <w:t>of</w:t>
      </w:r>
      <w:r w:rsidRPr="00D2213F">
        <w:rPr>
          <w:rFonts w:ascii="Arial" w:hAnsi="Arial" w:cs="Arial"/>
          <w:sz w:val="22"/>
          <w:szCs w:val="22"/>
        </w:rPr>
        <w:t xml:space="preserve"> </w:t>
      </w:r>
      <w:r w:rsidRPr="00D2213F">
        <w:rPr>
          <w:rFonts w:ascii="Arial" w:eastAsia="Calibri" w:hAnsi="Arial" w:cs="Arial"/>
          <w:sz w:val="22"/>
          <w:szCs w:val="22"/>
        </w:rPr>
        <w:t>Microbiology</w:t>
      </w:r>
      <w:r w:rsidRPr="00D2213F">
        <w:rPr>
          <w:rFonts w:ascii="Arial" w:hAnsi="Arial" w:cs="Arial"/>
          <w:sz w:val="22"/>
          <w:szCs w:val="22"/>
        </w:rPr>
        <w:t xml:space="preserve"> </w:t>
      </w:r>
      <w:r w:rsidRPr="00D2213F">
        <w:rPr>
          <w:rFonts w:ascii="Arial" w:eastAsia="Calibri" w:hAnsi="Arial" w:cs="Arial"/>
          <w:sz w:val="22"/>
          <w:szCs w:val="22"/>
        </w:rPr>
        <w:t>and</w:t>
      </w:r>
      <w:r w:rsidRPr="00D2213F">
        <w:rPr>
          <w:rFonts w:ascii="Arial" w:hAnsi="Arial" w:cs="Arial"/>
          <w:sz w:val="22"/>
          <w:szCs w:val="22"/>
        </w:rPr>
        <w:t xml:space="preserve"> </w:t>
      </w:r>
      <w:r w:rsidRPr="00D2213F">
        <w:rPr>
          <w:rFonts w:ascii="Arial" w:eastAsia="Calibri" w:hAnsi="Arial" w:cs="Arial"/>
          <w:sz w:val="22"/>
          <w:szCs w:val="22"/>
        </w:rPr>
        <w:t>Molecular</w:t>
      </w:r>
      <w:r w:rsidRPr="00D2213F">
        <w:rPr>
          <w:rFonts w:ascii="Arial" w:hAnsi="Arial" w:cs="Arial"/>
          <w:sz w:val="22"/>
          <w:szCs w:val="22"/>
        </w:rPr>
        <w:t xml:space="preserve"> </w:t>
      </w:r>
      <w:r w:rsidRPr="00D2213F">
        <w:rPr>
          <w:rFonts w:ascii="Arial" w:eastAsia="Calibri" w:hAnsi="Arial" w:cs="Arial"/>
          <w:sz w:val="22"/>
          <w:szCs w:val="22"/>
        </w:rPr>
        <w:t>Genetics</w:t>
      </w:r>
      <w:r w:rsidRPr="00D2213F">
        <w:rPr>
          <w:rFonts w:ascii="Arial" w:hAnsi="Arial" w:cs="Arial"/>
          <w:sz w:val="22"/>
          <w:szCs w:val="22"/>
        </w:rPr>
        <w:t xml:space="preserve">, </w:t>
      </w:r>
      <w:r w:rsidRPr="00D2213F">
        <w:rPr>
          <w:rFonts w:ascii="Arial" w:eastAsia="Calibri" w:hAnsi="Arial" w:cs="Arial"/>
          <w:sz w:val="22"/>
          <w:szCs w:val="22"/>
        </w:rPr>
        <w:t>University</w:t>
      </w:r>
      <w:r w:rsidRPr="00D2213F">
        <w:rPr>
          <w:rFonts w:ascii="Arial" w:hAnsi="Arial" w:cs="Arial"/>
          <w:sz w:val="22"/>
          <w:szCs w:val="22"/>
        </w:rPr>
        <w:t xml:space="preserve"> </w:t>
      </w:r>
      <w:r w:rsidRPr="00D2213F">
        <w:rPr>
          <w:rFonts w:ascii="Arial" w:eastAsia="Calibri" w:hAnsi="Arial" w:cs="Arial"/>
          <w:sz w:val="22"/>
          <w:szCs w:val="22"/>
        </w:rPr>
        <w:t>of</w:t>
      </w:r>
      <w:r w:rsidRPr="00D2213F">
        <w:rPr>
          <w:rFonts w:ascii="Arial" w:hAnsi="Arial" w:cs="Arial"/>
          <w:sz w:val="22"/>
          <w:szCs w:val="22"/>
        </w:rPr>
        <w:t xml:space="preserve"> </w:t>
      </w:r>
      <w:r w:rsidRPr="00D2213F">
        <w:rPr>
          <w:rFonts w:ascii="Arial" w:eastAsia="Calibri" w:hAnsi="Arial" w:cs="Arial"/>
          <w:sz w:val="22"/>
          <w:szCs w:val="22"/>
        </w:rPr>
        <w:t>Pittsburgh</w:t>
      </w:r>
      <w:r w:rsidRPr="00D2213F">
        <w:rPr>
          <w:rFonts w:ascii="Arial" w:hAnsi="Arial" w:cs="Arial"/>
          <w:sz w:val="22"/>
          <w:szCs w:val="22"/>
        </w:rPr>
        <w:t xml:space="preserve"> </w:t>
      </w:r>
      <w:r w:rsidRPr="00D2213F">
        <w:rPr>
          <w:rFonts w:ascii="Arial" w:eastAsia="Calibri" w:hAnsi="Arial" w:cs="Arial"/>
          <w:sz w:val="22"/>
          <w:szCs w:val="22"/>
        </w:rPr>
        <w:t>School</w:t>
      </w:r>
      <w:r w:rsidRPr="00D2213F">
        <w:rPr>
          <w:rFonts w:ascii="Arial" w:hAnsi="Arial" w:cs="Arial"/>
          <w:sz w:val="22"/>
          <w:szCs w:val="22"/>
        </w:rPr>
        <w:t xml:space="preserve"> </w:t>
      </w:r>
      <w:r w:rsidRPr="00D2213F">
        <w:rPr>
          <w:rFonts w:ascii="Arial" w:eastAsia="Calibri" w:hAnsi="Arial" w:cs="Arial"/>
          <w:sz w:val="22"/>
          <w:szCs w:val="22"/>
        </w:rPr>
        <w:t>of</w:t>
      </w:r>
      <w:r w:rsidRPr="00D2213F">
        <w:rPr>
          <w:rFonts w:ascii="Arial" w:hAnsi="Arial" w:cs="Arial"/>
          <w:sz w:val="22"/>
          <w:szCs w:val="22"/>
        </w:rPr>
        <w:t xml:space="preserve"> </w:t>
      </w:r>
      <w:r w:rsidRPr="00D2213F">
        <w:rPr>
          <w:rFonts w:ascii="Arial" w:eastAsia="Calibri" w:hAnsi="Arial" w:cs="Arial"/>
          <w:sz w:val="22"/>
          <w:szCs w:val="22"/>
        </w:rPr>
        <w:t>Medicine</w:t>
      </w:r>
      <w:r w:rsidRPr="00D2213F">
        <w:rPr>
          <w:rFonts w:ascii="Arial" w:hAnsi="Arial" w:cs="Arial"/>
          <w:sz w:val="22"/>
          <w:szCs w:val="22"/>
        </w:rPr>
        <w:t xml:space="preserve">, </w:t>
      </w:r>
      <w:r w:rsidRPr="00D2213F">
        <w:rPr>
          <w:rFonts w:ascii="Arial" w:eastAsia="Calibri" w:hAnsi="Arial" w:cs="Arial"/>
          <w:sz w:val="22"/>
          <w:szCs w:val="22"/>
        </w:rPr>
        <w:t>Pittsburgh</w:t>
      </w:r>
      <w:r w:rsidRPr="00D2213F">
        <w:rPr>
          <w:rFonts w:ascii="Arial" w:hAnsi="Arial" w:cs="Arial"/>
          <w:sz w:val="22"/>
          <w:szCs w:val="22"/>
        </w:rPr>
        <w:t xml:space="preserve">, </w:t>
      </w:r>
      <w:r w:rsidRPr="00D2213F">
        <w:rPr>
          <w:rFonts w:ascii="Arial" w:eastAsia="Calibri" w:hAnsi="Arial" w:cs="Arial"/>
          <w:sz w:val="22"/>
          <w:szCs w:val="22"/>
        </w:rPr>
        <w:t>Pennsylvania</w:t>
      </w:r>
      <w:r w:rsidRPr="00D2213F">
        <w:rPr>
          <w:rFonts w:ascii="Arial" w:hAnsi="Arial" w:cs="Arial"/>
          <w:sz w:val="22"/>
          <w:szCs w:val="22"/>
        </w:rPr>
        <w:t xml:space="preserve">, </w:t>
      </w:r>
      <w:r w:rsidRPr="00D2213F">
        <w:rPr>
          <w:rFonts w:ascii="Arial" w:eastAsia="Calibri" w:hAnsi="Arial" w:cs="Arial"/>
          <w:sz w:val="22"/>
          <w:szCs w:val="22"/>
        </w:rPr>
        <w:t>USA</w:t>
      </w:r>
      <w:r w:rsidRPr="00D2213F">
        <w:rPr>
          <w:rFonts w:ascii="Arial" w:hAnsi="Arial" w:cs="Arial"/>
          <w:sz w:val="22"/>
          <w:szCs w:val="22"/>
        </w:rPr>
        <w:t xml:space="preserve"> </w:t>
      </w:r>
    </w:p>
    <w:p w14:paraId="00AA088F" w14:textId="77777777" w:rsidR="00450DDC" w:rsidRPr="00D2213F" w:rsidRDefault="00450DDC" w:rsidP="00450DDC">
      <w:pPr>
        <w:widowControl w:val="0"/>
        <w:autoSpaceDE w:val="0"/>
        <w:autoSpaceDN w:val="0"/>
        <w:adjustRightInd w:val="0"/>
        <w:spacing w:after="240" w:line="260" w:lineRule="atLeast"/>
        <w:contextualSpacing/>
        <w:rPr>
          <w:rFonts w:ascii="Arial" w:hAnsi="Arial" w:cs="Arial"/>
          <w:sz w:val="22"/>
          <w:szCs w:val="22"/>
        </w:rPr>
      </w:pPr>
    </w:p>
    <w:p w14:paraId="161717AA" w14:textId="58479FB6" w:rsidR="00450DDC" w:rsidRPr="00D2213F" w:rsidRDefault="00450DDC" w:rsidP="00450DDC">
      <w:pPr>
        <w:rPr>
          <w:rFonts w:ascii="Arial" w:hAnsi="Arial" w:cs="Arial"/>
          <w:sz w:val="22"/>
          <w:szCs w:val="22"/>
          <w:shd w:val="clear" w:color="auto" w:fill="FFFFFF"/>
        </w:rPr>
      </w:pPr>
      <w:r w:rsidRPr="00D2213F">
        <w:rPr>
          <w:rFonts w:ascii="Arial" w:hAnsi="Arial" w:cs="Arial"/>
          <w:sz w:val="22"/>
          <w:szCs w:val="22"/>
          <w:vertAlign w:val="superscript"/>
        </w:rPr>
        <w:t>4</w:t>
      </w:r>
      <w:r w:rsidRPr="00D2213F">
        <w:rPr>
          <w:rFonts w:ascii="Arial" w:hAnsi="Arial" w:cs="Arial"/>
          <w:sz w:val="22"/>
          <w:szCs w:val="22"/>
          <w:shd w:val="clear" w:color="auto" w:fill="FFFFFF"/>
        </w:rPr>
        <w:t>Department of Immunology and Infectious Diseases, Harvard T. H. Chan School of Public Health, Boston, Massachusetts, USA</w:t>
      </w:r>
    </w:p>
    <w:p w14:paraId="4EC6FC5B" w14:textId="42CC16D6" w:rsidR="00632889" w:rsidRPr="00D2213F" w:rsidRDefault="00632889" w:rsidP="00450DDC">
      <w:pPr>
        <w:rPr>
          <w:rFonts w:ascii="Arial" w:hAnsi="Arial" w:cs="Arial"/>
          <w:sz w:val="22"/>
          <w:szCs w:val="22"/>
          <w:shd w:val="clear" w:color="auto" w:fill="FFFFFF"/>
        </w:rPr>
      </w:pPr>
    </w:p>
    <w:p w14:paraId="5E1E825E" w14:textId="537C39CC" w:rsidR="00C461CB" w:rsidRPr="00D2213F" w:rsidRDefault="00C461CB" w:rsidP="00C461CB">
      <w:pPr>
        <w:widowControl w:val="0"/>
        <w:autoSpaceDE w:val="0"/>
        <w:autoSpaceDN w:val="0"/>
        <w:adjustRightInd w:val="0"/>
        <w:spacing w:after="240" w:line="260" w:lineRule="atLeast"/>
        <w:contextualSpacing/>
        <w:rPr>
          <w:rFonts w:ascii="Arial" w:hAnsi="Arial" w:cs="Arial"/>
          <w:sz w:val="22"/>
          <w:szCs w:val="22"/>
        </w:rPr>
      </w:pPr>
    </w:p>
    <w:p w14:paraId="5FC2254B" w14:textId="6488F764" w:rsidR="00C461CB" w:rsidRPr="00D2213F" w:rsidRDefault="00C63802" w:rsidP="00C461CB">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 xml:space="preserve">Short title: SIV and </w:t>
      </w:r>
      <w:r w:rsidRPr="00D2213F">
        <w:rPr>
          <w:rFonts w:ascii="Arial" w:hAnsi="Arial" w:cs="Arial"/>
          <w:i/>
          <w:iCs/>
          <w:sz w:val="22"/>
          <w:szCs w:val="22"/>
        </w:rPr>
        <w:t xml:space="preserve">M. tuberculosis </w:t>
      </w:r>
      <w:r w:rsidRPr="00D2213F">
        <w:rPr>
          <w:rFonts w:ascii="Arial" w:hAnsi="Arial" w:cs="Arial"/>
          <w:sz w:val="22"/>
          <w:szCs w:val="22"/>
        </w:rPr>
        <w:t xml:space="preserve">synergy within granulomas accelerates </w:t>
      </w:r>
      <w:r w:rsidR="00B73B55" w:rsidRPr="00D2213F">
        <w:rPr>
          <w:rFonts w:ascii="Arial" w:hAnsi="Arial" w:cs="Arial"/>
          <w:sz w:val="22"/>
          <w:szCs w:val="22"/>
        </w:rPr>
        <w:t>TB</w:t>
      </w:r>
    </w:p>
    <w:p w14:paraId="76207F71" w14:textId="70FD0C41" w:rsidR="005B734E" w:rsidRPr="00D2213F" w:rsidRDefault="005B734E" w:rsidP="00C461CB">
      <w:pPr>
        <w:widowControl w:val="0"/>
        <w:autoSpaceDE w:val="0"/>
        <w:autoSpaceDN w:val="0"/>
        <w:adjustRightInd w:val="0"/>
        <w:spacing w:after="240" w:line="260" w:lineRule="atLeast"/>
        <w:contextualSpacing/>
        <w:rPr>
          <w:rFonts w:ascii="Arial" w:hAnsi="Arial" w:cs="Arial"/>
          <w:sz w:val="22"/>
          <w:szCs w:val="22"/>
        </w:rPr>
      </w:pPr>
    </w:p>
    <w:p w14:paraId="73BCDE1D"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b/>
          <w:sz w:val="22"/>
          <w:szCs w:val="22"/>
          <w:u w:val="single"/>
        </w:rPr>
      </w:pPr>
      <w:r w:rsidRPr="00D2213F">
        <w:rPr>
          <w:rFonts w:ascii="Arial" w:hAnsi="Arial" w:cs="Arial"/>
          <w:b/>
          <w:sz w:val="22"/>
          <w:szCs w:val="22"/>
          <w:u w:val="single"/>
          <w:vertAlign w:val="superscript"/>
        </w:rPr>
        <w:t>#</w:t>
      </w:r>
      <w:r w:rsidRPr="00D2213F">
        <w:rPr>
          <w:rFonts w:ascii="Arial" w:hAnsi="Arial" w:cs="Arial"/>
          <w:b/>
          <w:sz w:val="22"/>
          <w:szCs w:val="22"/>
          <w:u w:val="single"/>
        </w:rPr>
        <w:t xml:space="preserve">Correspondence to: </w:t>
      </w:r>
    </w:p>
    <w:p w14:paraId="2FA1F6DF"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Philana Ling Lin, MD, M Sc</w:t>
      </w:r>
    </w:p>
    <w:p w14:paraId="7388980F"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Associate Professor</w:t>
      </w:r>
    </w:p>
    <w:p w14:paraId="5A3E697D"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 xml:space="preserve">Department of Pediatrics </w:t>
      </w:r>
      <w:r w:rsidRPr="00D2213F">
        <w:rPr>
          <w:rFonts w:ascii="MS Gothic" w:eastAsia="MS Gothic" w:hAnsi="MS Gothic" w:cs="MS Gothic" w:hint="eastAsia"/>
          <w:sz w:val="22"/>
          <w:szCs w:val="22"/>
        </w:rPr>
        <w:t> </w:t>
      </w:r>
    </w:p>
    <w:p w14:paraId="2761CBEF"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p>
    <w:p w14:paraId="6DD95C66"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 xml:space="preserve">Division of Infectious Diseases </w:t>
      </w:r>
      <w:r w:rsidRPr="00D2213F">
        <w:rPr>
          <w:rFonts w:ascii="MS Gothic" w:eastAsia="MS Gothic" w:hAnsi="MS Gothic" w:cs="MS Gothic" w:hint="eastAsia"/>
          <w:sz w:val="22"/>
          <w:szCs w:val="22"/>
        </w:rPr>
        <w:t> </w:t>
      </w:r>
    </w:p>
    <w:p w14:paraId="46BAA752"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Children's Hospital of Pittsburgh of UPMC</w:t>
      </w:r>
    </w:p>
    <w:p w14:paraId="01B1CEC8"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University of Pittsburgh School of Medicine</w:t>
      </w:r>
    </w:p>
    <w:p w14:paraId="1D5687E7" w14:textId="145F94A4"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2310 AOB</w:t>
      </w:r>
    </w:p>
    <w:p w14:paraId="1BA87A12"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4401 Penn Avenue</w:t>
      </w:r>
      <w:r w:rsidRPr="00D2213F">
        <w:rPr>
          <w:rFonts w:ascii="MS Gothic" w:eastAsia="MS Gothic" w:hAnsi="MS Gothic" w:cs="MS Gothic" w:hint="eastAsia"/>
          <w:sz w:val="22"/>
          <w:szCs w:val="22"/>
        </w:rPr>
        <w:t> </w:t>
      </w:r>
    </w:p>
    <w:p w14:paraId="295FC428"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Pittsburgh, PA 15224</w:t>
      </w:r>
    </w:p>
    <w:p w14:paraId="59F4EE2C"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Phone: (412) 692-9460</w:t>
      </w:r>
      <w:r w:rsidRPr="00D2213F">
        <w:rPr>
          <w:rFonts w:ascii="MS Gothic" w:eastAsia="MS Gothic" w:hAnsi="MS Gothic" w:cs="MS Gothic" w:hint="eastAsia"/>
          <w:sz w:val="22"/>
          <w:szCs w:val="22"/>
        </w:rPr>
        <w:t> </w:t>
      </w:r>
    </w:p>
    <w:p w14:paraId="2461FE4E" w14:textId="77777777" w:rsidR="00A41CDF" w:rsidRPr="00D2213F" w:rsidRDefault="00A41CDF" w:rsidP="00A41CDF">
      <w:pPr>
        <w:widowControl w:val="0"/>
        <w:autoSpaceDE w:val="0"/>
        <w:autoSpaceDN w:val="0"/>
        <w:adjustRightInd w:val="0"/>
        <w:spacing w:after="240" w:line="260" w:lineRule="atLeast"/>
        <w:contextualSpacing/>
        <w:rPr>
          <w:rFonts w:ascii="Arial" w:hAnsi="Arial" w:cs="Arial"/>
          <w:sz w:val="22"/>
          <w:szCs w:val="22"/>
        </w:rPr>
      </w:pPr>
      <w:r w:rsidRPr="00D2213F">
        <w:rPr>
          <w:rFonts w:ascii="Arial" w:hAnsi="Arial" w:cs="Arial"/>
          <w:sz w:val="22"/>
          <w:szCs w:val="22"/>
        </w:rPr>
        <w:t>Fax: (412) 692-7016</w:t>
      </w:r>
    </w:p>
    <w:p w14:paraId="4F47635D" w14:textId="76D138A3" w:rsidR="005B734E" w:rsidRPr="00D2213F" w:rsidRDefault="00A41CDF" w:rsidP="00346D23">
      <w:pPr>
        <w:widowControl w:val="0"/>
        <w:autoSpaceDE w:val="0"/>
        <w:autoSpaceDN w:val="0"/>
        <w:adjustRightInd w:val="0"/>
        <w:spacing w:after="240" w:line="260" w:lineRule="atLeast"/>
        <w:contextualSpacing/>
        <w:rPr>
          <w:rFonts w:ascii="Arial" w:hAnsi="Arial" w:cs="Arial"/>
          <w:sz w:val="22"/>
          <w:szCs w:val="22"/>
          <w:u w:val="single"/>
        </w:rPr>
      </w:pPr>
      <w:r w:rsidRPr="00D2213F">
        <w:rPr>
          <w:rFonts w:ascii="Arial" w:hAnsi="Arial" w:cs="Arial"/>
          <w:sz w:val="22"/>
          <w:szCs w:val="22"/>
        </w:rPr>
        <w:t xml:space="preserve">email: </w:t>
      </w:r>
      <w:hyperlink r:id="rId8" w:history="1">
        <w:r w:rsidRPr="00D2213F">
          <w:rPr>
            <w:rStyle w:val="Hyperlink"/>
            <w:rFonts w:ascii="Arial" w:hAnsi="Arial" w:cs="Arial"/>
            <w:color w:val="auto"/>
            <w:sz w:val="22"/>
            <w:szCs w:val="22"/>
          </w:rPr>
          <w:t>philana.lin@chp.edu</w:t>
        </w:r>
      </w:hyperlink>
    </w:p>
    <w:p w14:paraId="3EB401F8" w14:textId="77777777" w:rsidR="005B734E" w:rsidRPr="00D2213F" w:rsidRDefault="005B734E" w:rsidP="005B734E">
      <w:pPr>
        <w:widowControl w:val="0"/>
        <w:autoSpaceDE w:val="0"/>
        <w:autoSpaceDN w:val="0"/>
        <w:adjustRightInd w:val="0"/>
        <w:spacing w:after="240" w:line="260" w:lineRule="atLeast"/>
        <w:contextualSpacing/>
        <w:jc w:val="center"/>
        <w:rPr>
          <w:rFonts w:ascii="Arial" w:hAnsi="Arial" w:cs="Arial"/>
          <w:sz w:val="22"/>
          <w:szCs w:val="22"/>
        </w:rPr>
      </w:pPr>
    </w:p>
    <w:p w14:paraId="73C7162B" w14:textId="77777777" w:rsidR="007067FB" w:rsidRPr="00D2213F" w:rsidRDefault="007067FB">
      <w:pPr>
        <w:rPr>
          <w:rFonts w:ascii="Arial" w:hAnsi="Arial" w:cs="Arial"/>
          <w:b/>
          <w:sz w:val="22"/>
          <w:szCs w:val="22"/>
        </w:rPr>
      </w:pPr>
    </w:p>
    <w:p w14:paraId="0C7AC0CC" w14:textId="2C4FDA68" w:rsidR="004424FE" w:rsidRPr="00D2213F" w:rsidRDefault="004424FE">
      <w:pPr>
        <w:rPr>
          <w:rFonts w:ascii="Arial" w:hAnsi="Arial" w:cs="Arial"/>
          <w:b/>
          <w:sz w:val="22"/>
          <w:szCs w:val="22"/>
        </w:rPr>
      </w:pPr>
      <w:r w:rsidRPr="00D2213F">
        <w:rPr>
          <w:rFonts w:ascii="Arial" w:hAnsi="Arial" w:cs="Arial"/>
          <w:b/>
          <w:sz w:val="22"/>
          <w:szCs w:val="22"/>
        </w:rPr>
        <w:br w:type="page"/>
      </w:r>
    </w:p>
    <w:p w14:paraId="581D9559" w14:textId="3B050D68" w:rsidR="009E00AD" w:rsidRPr="00D2213F" w:rsidRDefault="009E00AD">
      <w:pPr>
        <w:rPr>
          <w:rFonts w:ascii="Arial" w:hAnsi="Arial" w:cs="Arial"/>
          <w:b/>
          <w:sz w:val="22"/>
          <w:szCs w:val="22"/>
        </w:rPr>
      </w:pPr>
    </w:p>
    <w:p w14:paraId="5C42FED7" w14:textId="77777777" w:rsidR="004424FE" w:rsidRPr="00D2213F" w:rsidRDefault="004424FE">
      <w:pPr>
        <w:rPr>
          <w:rFonts w:ascii="Arial" w:hAnsi="Arial" w:cs="Arial"/>
          <w:b/>
          <w:sz w:val="22"/>
          <w:szCs w:val="22"/>
        </w:rPr>
      </w:pPr>
      <w:r w:rsidRPr="00D2213F">
        <w:rPr>
          <w:rFonts w:ascii="Arial" w:hAnsi="Arial" w:cs="Arial"/>
          <w:b/>
          <w:sz w:val="22"/>
          <w:szCs w:val="22"/>
        </w:rPr>
        <w:t>Abstract</w:t>
      </w:r>
    </w:p>
    <w:p w14:paraId="4D842C71" w14:textId="77777777" w:rsidR="00B45035" w:rsidRPr="00D2213F" w:rsidRDefault="00B45035" w:rsidP="00B45035">
      <w:pPr>
        <w:spacing w:line="480" w:lineRule="auto"/>
        <w:rPr>
          <w:rFonts w:ascii="Arial" w:hAnsi="Arial" w:cs="Arial"/>
          <w:sz w:val="22"/>
          <w:szCs w:val="22"/>
        </w:rPr>
      </w:pPr>
    </w:p>
    <w:p w14:paraId="517A75AB" w14:textId="4671A2E6" w:rsidR="00EB5A16" w:rsidRPr="00D2213F" w:rsidRDefault="006D4EC4" w:rsidP="00B45035">
      <w:pPr>
        <w:spacing w:line="480" w:lineRule="auto"/>
        <w:rPr>
          <w:rFonts w:ascii="Arial" w:hAnsi="Arial" w:cs="Arial"/>
          <w:sz w:val="22"/>
          <w:szCs w:val="22"/>
        </w:rPr>
      </w:pPr>
      <w:r w:rsidRPr="00D2213F">
        <w:rPr>
          <w:rFonts w:ascii="Arial" w:hAnsi="Arial" w:cs="Arial"/>
          <w:sz w:val="22"/>
          <w:szCs w:val="22"/>
        </w:rPr>
        <w:t xml:space="preserve">Human immunodeficiency virus </w:t>
      </w:r>
      <w:r w:rsidR="003A1E99" w:rsidRPr="00D2213F">
        <w:rPr>
          <w:rFonts w:ascii="Arial" w:hAnsi="Arial" w:cs="Arial"/>
          <w:sz w:val="22"/>
          <w:szCs w:val="22"/>
        </w:rPr>
        <w:t xml:space="preserve">infection is </w:t>
      </w:r>
      <w:r w:rsidR="00145CF3" w:rsidRPr="00D2213F">
        <w:rPr>
          <w:rFonts w:ascii="Arial" w:hAnsi="Arial" w:cs="Arial"/>
          <w:sz w:val="22"/>
          <w:szCs w:val="22"/>
        </w:rPr>
        <w:t>the most common risk factor for severe forms of tuberculosis (TB)</w:t>
      </w:r>
      <w:r w:rsidR="00E621A8" w:rsidRPr="00D2213F">
        <w:rPr>
          <w:rFonts w:ascii="Arial" w:hAnsi="Arial" w:cs="Arial"/>
          <w:sz w:val="22"/>
          <w:szCs w:val="22"/>
        </w:rPr>
        <w:t>,</w:t>
      </w:r>
      <w:r w:rsidR="00145CF3" w:rsidRPr="00D2213F">
        <w:rPr>
          <w:rFonts w:ascii="Arial" w:hAnsi="Arial" w:cs="Arial"/>
          <w:sz w:val="22"/>
          <w:szCs w:val="22"/>
        </w:rPr>
        <w:t xml:space="preserve"> regardless of </w:t>
      </w:r>
      <w:r w:rsidR="00C06CCD" w:rsidRPr="00D2213F">
        <w:rPr>
          <w:rFonts w:ascii="Arial" w:hAnsi="Arial" w:cs="Arial"/>
          <w:sz w:val="22"/>
          <w:szCs w:val="22"/>
        </w:rPr>
        <w:t xml:space="preserve">CD4 </w:t>
      </w:r>
      <w:r w:rsidR="00FA6BBC" w:rsidRPr="00D2213F">
        <w:rPr>
          <w:rFonts w:ascii="Arial" w:hAnsi="Arial" w:cs="Arial"/>
          <w:sz w:val="22"/>
          <w:szCs w:val="22"/>
        </w:rPr>
        <w:t>T</w:t>
      </w:r>
      <w:r w:rsidR="00145CF3" w:rsidRPr="00D2213F">
        <w:rPr>
          <w:rFonts w:ascii="Arial" w:hAnsi="Arial" w:cs="Arial"/>
          <w:sz w:val="22"/>
          <w:szCs w:val="22"/>
        </w:rPr>
        <w:t xml:space="preserve"> cell count</w:t>
      </w:r>
      <w:r w:rsidR="00B45035" w:rsidRPr="00D2213F">
        <w:rPr>
          <w:rFonts w:ascii="Arial" w:hAnsi="Arial" w:cs="Arial"/>
          <w:sz w:val="22"/>
          <w:szCs w:val="22"/>
        </w:rPr>
        <w:t>.</w:t>
      </w:r>
      <w:r w:rsidR="00145CF3" w:rsidRPr="00D2213F">
        <w:rPr>
          <w:rFonts w:ascii="Arial" w:hAnsi="Arial" w:cs="Arial"/>
          <w:sz w:val="22"/>
          <w:szCs w:val="22"/>
        </w:rPr>
        <w:t xml:space="preserve"> </w:t>
      </w:r>
      <w:r w:rsidR="00773338" w:rsidRPr="00D2213F">
        <w:rPr>
          <w:rFonts w:ascii="Arial" w:hAnsi="Arial" w:cs="Arial"/>
          <w:sz w:val="22"/>
          <w:szCs w:val="22"/>
        </w:rPr>
        <w:t>Using a well-characterized cynomolgus macaque model</w:t>
      </w:r>
      <w:r w:rsidR="005F75FF" w:rsidRPr="00D2213F">
        <w:rPr>
          <w:rFonts w:ascii="Arial" w:hAnsi="Arial" w:cs="Arial"/>
          <w:sz w:val="22"/>
          <w:szCs w:val="22"/>
        </w:rPr>
        <w:t xml:space="preserve"> of human TB</w:t>
      </w:r>
      <w:r w:rsidR="00773338" w:rsidRPr="00D2213F">
        <w:rPr>
          <w:rFonts w:ascii="Arial" w:hAnsi="Arial" w:cs="Arial"/>
          <w:sz w:val="22"/>
          <w:szCs w:val="22"/>
        </w:rPr>
        <w:t>, w</w:t>
      </w:r>
      <w:r w:rsidR="008D6DF1" w:rsidRPr="00D2213F">
        <w:rPr>
          <w:rFonts w:ascii="Arial" w:hAnsi="Arial" w:cs="Arial"/>
          <w:sz w:val="22"/>
          <w:szCs w:val="22"/>
        </w:rPr>
        <w:t xml:space="preserve">e </w:t>
      </w:r>
      <w:r w:rsidR="00773338" w:rsidRPr="00D2213F">
        <w:rPr>
          <w:rFonts w:ascii="Arial" w:hAnsi="Arial" w:cs="Arial"/>
          <w:sz w:val="22"/>
          <w:szCs w:val="22"/>
        </w:rPr>
        <w:t>compared</w:t>
      </w:r>
      <w:r w:rsidR="00AA4285" w:rsidRPr="00D2213F">
        <w:rPr>
          <w:rFonts w:ascii="Arial" w:hAnsi="Arial" w:cs="Arial"/>
          <w:sz w:val="22"/>
          <w:szCs w:val="22"/>
        </w:rPr>
        <w:t xml:space="preserve"> radiographic, immunologic and microbiologic</w:t>
      </w:r>
      <w:r w:rsidR="008D6DF1" w:rsidRPr="00D2213F">
        <w:rPr>
          <w:rFonts w:ascii="Arial" w:hAnsi="Arial" w:cs="Arial"/>
          <w:sz w:val="22"/>
          <w:szCs w:val="22"/>
        </w:rPr>
        <w:t xml:space="preserve"> </w:t>
      </w:r>
      <w:r w:rsidR="00AA4285" w:rsidRPr="00D2213F">
        <w:rPr>
          <w:rFonts w:ascii="Arial" w:hAnsi="Arial" w:cs="Arial"/>
          <w:sz w:val="22"/>
          <w:szCs w:val="22"/>
        </w:rPr>
        <w:t>cha</w:t>
      </w:r>
      <w:r w:rsidR="005F75FF" w:rsidRPr="00D2213F">
        <w:rPr>
          <w:rFonts w:ascii="Arial" w:hAnsi="Arial" w:cs="Arial"/>
          <w:sz w:val="22"/>
          <w:szCs w:val="22"/>
        </w:rPr>
        <w:t>racteristics</w:t>
      </w:r>
      <w:r w:rsidR="00AA4285" w:rsidRPr="00D2213F">
        <w:rPr>
          <w:rFonts w:ascii="Arial" w:hAnsi="Arial" w:cs="Arial"/>
          <w:sz w:val="22"/>
          <w:szCs w:val="22"/>
        </w:rPr>
        <w:t xml:space="preserve"> of early (subclinical) </w:t>
      </w:r>
      <w:r w:rsidR="00074EDB" w:rsidRPr="00D2213F">
        <w:rPr>
          <w:rFonts w:ascii="Arial" w:hAnsi="Arial" w:cs="Arial"/>
          <w:sz w:val="22"/>
          <w:szCs w:val="22"/>
        </w:rPr>
        <w:t xml:space="preserve">reactivation of latent </w:t>
      </w:r>
      <w:r w:rsidR="00074EDB" w:rsidRPr="00D2213F">
        <w:rPr>
          <w:rFonts w:ascii="Arial" w:hAnsi="Arial" w:cs="Arial"/>
          <w:i/>
          <w:sz w:val="22"/>
          <w:szCs w:val="22"/>
        </w:rPr>
        <w:t>M. tuberculosis (</w:t>
      </w:r>
      <w:r w:rsidR="00074EDB" w:rsidRPr="00D2213F">
        <w:rPr>
          <w:rFonts w:ascii="Arial" w:hAnsi="Arial" w:cs="Arial"/>
          <w:iCs/>
          <w:sz w:val="22"/>
          <w:szCs w:val="22"/>
        </w:rPr>
        <w:t>Mtb</w:t>
      </w:r>
      <w:r w:rsidR="00074EDB" w:rsidRPr="00D2213F">
        <w:rPr>
          <w:rFonts w:ascii="Arial" w:hAnsi="Arial" w:cs="Arial"/>
          <w:i/>
          <w:sz w:val="22"/>
          <w:szCs w:val="22"/>
        </w:rPr>
        <w:t>)</w:t>
      </w:r>
      <w:r w:rsidR="00074EDB" w:rsidRPr="00D2213F">
        <w:rPr>
          <w:rFonts w:ascii="Arial" w:hAnsi="Arial" w:cs="Arial"/>
          <w:sz w:val="22"/>
          <w:szCs w:val="22"/>
        </w:rPr>
        <w:t xml:space="preserve"> infection</w:t>
      </w:r>
      <w:r w:rsidR="00AA4285" w:rsidRPr="00D2213F">
        <w:rPr>
          <w:rFonts w:ascii="Arial" w:hAnsi="Arial" w:cs="Arial"/>
          <w:sz w:val="22"/>
          <w:szCs w:val="22"/>
        </w:rPr>
        <w:t xml:space="preserve"> among animals subsequently infected with </w:t>
      </w:r>
      <w:r w:rsidRPr="00D2213F">
        <w:rPr>
          <w:rFonts w:ascii="Arial" w:hAnsi="Arial" w:cs="Arial"/>
          <w:sz w:val="22"/>
          <w:szCs w:val="22"/>
        </w:rPr>
        <w:t>simian immunodeficiency virus (</w:t>
      </w:r>
      <w:r w:rsidR="008D6DF1" w:rsidRPr="00D2213F">
        <w:rPr>
          <w:rFonts w:ascii="Arial" w:hAnsi="Arial" w:cs="Arial"/>
          <w:sz w:val="22"/>
          <w:szCs w:val="22"/>
        </w:rPr>
        <w:t>SIV</w:t>
      </w:r>
      <w:r w:rsidR="00074EDB" w:rsidRPr="00D2213F">
        <w:rPr>
          <w:rFonts w:ascii="Arial" w:hAnsi="Arial" w:cs="Arial"/>
          <w:sz w:val="22"/>
          <w:szCs w:val="22"/>
        </w:rPr>
        <w:t>)</w:t>
      </w:r>
      <w:r w:rsidR="008224E6" w:rsidRPr="00D2213F">
        <w:rPr>
          <w:rFonts w:ascii="Arial" w:hAnsi="Arial" w:cs="Arial"/>
          <w:sz w:val="22"/>
          <w:szCs w:val="22"/>
        </w:rPr>
        <w:t xml:space="preserve"> </w:t>
      </w:r>
      <w:r w:rsidR="00074EDB" w:rsidRPr="00D2213F">
        <w:rPr>
          <w:rFonts w:ascii="Arial" w:hAnsi="Arial" w:cs="Arial"/>
          <w:sz w:val="22"/>
          <w:szCs w:val="22"/>
        </w:rPr>
        <w:t xml:space="preserve">or </w:t>
      </w:r>
      <w:r w:rsidR="00AA4285" w:rsidRPr="00D2213F">
        <w:rPr>
          <w:rFonts w:ascii="Arial" w:hAnsi="Arial" w:cs="Arial"/>
          <w:sz w:val="22"/>
          <w:szCs w:val="22"/>
        </w:rPr>
        <w:t xml:space="preserve">who underwent </w:t>
      </w:r>
      <w:r w:rsidR="00074EDB" w:rsidRPr="00D2213F">
        <w:rPr>
          <w:rFonts w:ascii="Arial" w:hAnsi="Arial" w:cs="Arial"/>
          <w:sz w:val="22"/>
          <w:szCs w:val="22"/>
        </w:rPr>
        <w:t>anti-</w:t>
      </w:r>
      <w:r w:rsidR="008D6DF1" w:rsidRPr="00D2213F">
        <w:rPr>
          <w:rFonts w:ascii="Arial" w:hAnsi="Arial" w:cs="Arial"/>
          <w:sz w:val="22"/>
          <w:szCs w:val="22"/>
        </w:rPr>
        <w:t xml:space="preserve">CD4 </w:t>
      </w:r>
      <w:r w:rsidR="00E621A8" w:rsidRPr="00D2213F">
        <w:rPr>
          <w:rFonts w:ascii="Arial" w:hAnsi="Arial" w:cs="Arial"/>
          <w:sz w:val="22"/>
          <w:szCs w:val="22"/>
        </w:rPr>
        <w:t>depletion</w:t>
      </w:r>
      <w:r w:rsidR="004613B6" w:rsidRPr="00D2213F">
        <w:rPr>
          <w:rFonts w:ascii="Arial" w:hAnsi="Arial" w:cs="Arial"/>
          <w:sz w:val="22"/>
          <w:szCs w:val="22"/>
        </w:rPr>
        <w:t xml:space="preserve"> by a depletion antibody</w:t>
      </w:r>
      <w:r w:rsidR="008D6DF1" w:rsidRPr="00D2213F">
        <w:rPr>
          <w:rFonts w:ascii="Arial" w:hAnsi="Arial" w:cs="Arial"/>
          <w:sz w:val="22"/>
          <w:szCs w:val="22"/>
        </w:rPr>
        <w:t xml:space="preserve">. </w:t>
      </w:r>
      <w:r w:rsidR="00AA4285" w:rsidRPr="00D2213F">
        <w:rPr>
          <w:rFonts w:ascii="Arial" w:hAnsi="Arial" w:cs="Arial"/>
          <w:sz w:val="22"/>
          <w:szCs w:val="22"/>
        </w:rPr>
        <w:t xml:space="preserve">CD4 depleted </w:t>
      </w:r>
      <w:r w:rsidR="00C34BF7" w:rsidRPr="00D2213F">
        <w:rPr>
          <w:rFonts w:ascii="Arial" w:hAnsi="Arial" w:cs="Arial"/>
          <w:sz w:val="22"/>
          <w:szCs w:val="22"/>
        </w:rPr>
        <w:t xml:space="preserve">animals had significantly fewer CD4 T cells within granulomas compared to </w:t>
      </w:r>
      <w:r w:rsidR="008D2908" w:rsidRPr="00D2213F">
        <w:rPr>
          <w:rFonts w:ascii="Arial" w:hAnsi="Arial" w:cs="Arial"/>
          <w:sz w:val="22"/>
          <w:szCs w:val="22"/>
        </w:rPr>
        <w:t>Mtb/SIV</w:t>
      </w:r>
      <w:r w:rsidR="00C34BF7" w:rsidRPr="00D2213F">
        <w:rPr>
          <w:rFonts w:ascii="Arial" w:hAnsi="Arial" w:cs="Arial"/>
          <w:sz w:val="22"/>
          <w:szCs w:val="22"/>
        </w:rPr>
        <w:t xml:space="preserve"> </w:t>
      </w:r>
      <w:r w:rsidR="00C35C00" w:rsidRPr="00D2213F">
        <w:rPr>
          <w:rFonts w:ascii="Arial" w:hAnsi="Arial" w:cs="Arial"/>
          <w:sz w:val="22"/>
          <w:szCs w:val="22"/>
        </w:rPr>
        <w:t>co-</w:t>
      </w:r>
      <w:r w:rsidR="00C34BF7" w:rsidRPr="00D2213F">
        <w:rPr>
          <w:rFonts w:ascii="Arial" w:hAnsi="Arial" w:cs="Arial"/>
          <w:sz w:val="22"/>
          <w:szCs w:val="22"/>
        </w:rPr>
        <w:t xml:space="preserve">infected </w:t>
      </w:r>
      <w:r w:rsidR="0066722B" w:rsidRPr="00D2213F">
        <w:rPr>
          <w:rFonts w:ascii="Arial" w:hAnsi="Arial" w:cs="Arial"/>
          <w:sz w:val="22"/>
          <w:szCs w:val="22"/>
        </w:rPr>
        <w:t xml:space="preserve">and </w:t>
      </w:r>
      <w:r w:rsidR="00C35C00" w:rsidRPr="00D2213F">
        <w:rPr>
          <w:rFonts w:ascii="Arial" w:hAnsi="Arial" w:cs="Arial"/>
          <w:sz w:val="22"/>
          <w:szCs w:val="22"/>
        </w:rPr>
        <w:t xml:space="preserve">Mtb-only </w:t>
      </w:r>
      <w:r w:rsidR="0066722B" w:rsidRPr="00D2213F">
        <w:rPr>
          <w:rFonts w:ascii="Arial" w:hAnsi="Arial" w:cs="Arial"/>
          <w:sz w:val="22"/>
          <w:szCs w:val="22"/>
        </w:rPr>
        <w:t xml:space="preserve">control </w:t>
      </w:r>
      <w:r w:rsidR="00C34BF7" w:rsidRPr="00D2213F">
        <w:rPr>
          <w:rFonts w:ascii="Arial" w:hAnsi="Arial" w:cs="Arial"/>
          <w:sz w:val="22"/>
          <w:szCs w:val="22"/>
        </w:rPr>
        <w:t xml:space="preserve">animals. </w:t>
      </w:r>
      <w:r w:rsidR="00E621A8" w:rsidRPr="00D2213F">
        <w:rPr>
          <w:rFonts w:ascii="Arial" w:hAnsi="Arial" w:cs="Arial"/>
          <w:sz w:val="22"/>
          <w:szCs w:val="22"/>
        </w:rPr>
        <w:t>After 2 months of treatment, s</w:t>
      </w:r>
      <w:r w:rsidR="00E46616" w:rsidRPr="00D2213F">
        <w:rPr>
          <w:rFonts w:ascii="Arial" w:hAnsi="Arial" w:cs="Arial"/>
          <w:sz w:val="22"/>
          <w:szCs w:val="22"/>
        </w:rPr>
        <w:t>ubclinical r</w:t>
      </w:r>
      <w:r w:rsidR="00175026" w:rsidRPr="00D2213F">
        <w:rPr>
          <w:rFonts w:ascii="Arial" w:hAnsi="Arial" w:cs="Arial"/>
          <w:sz w:val="22"/>
          <w:szCs w:val="22"/>
        </w:rPr>
        <w:t>eactivation</w:t>
      </w:r>
      <w:r w:rsidR="00E621A8" w:rsidRPr="00D2213F">
        <w:rPr>
          <w:rFonts w:ascii="Arial" w:hAnsi="Arial" w:cs="Arial"/>
          <w:sz w:val="22"/>
          <w:szCs w:val="22"/>
        </w:rPr>
        <w:t xml:space="preserve"> occurred at similar rates among </w:t>
      </w:r>
      <w:r w:rsidR="00E5198B" w:rsidRPr="00D2213F">
        <w:rPr>
          <w:rFonts w:ascii="Arial" w:hAnsi="Arial" w:cs="Arial"/>
          <w:sz w:val="22"/>
          <w:szCs w:val="22"/>
        </w:rPr>
        <w:t>CD4</w:t>
      </w:r>
      <w:r w:rsidR="00C118A8" w:rsidRPr="00D2213F">
        <w:rPr>
          <w:rFonts w:ascii="Arial" w:hAnsi="Arial" w:cs="Arial"/>
          <w:sz w:val="22"/>
          <w:szCs w:val="22"/>
        </w:rPr>
        <w:t xml:space="preserve"> depleted </w:t>
      </w:r>
      <w:r w:rsidR="00E621A8" w:rsidRPr="00D2213F">
        <w:rPr>
          <w:rFonts w:ascii="Arial" w:hAnsi="Arial" w:cs="Arial"/>
          <w:sz w:val="22"/>
          <w:szCs w:val="22"/>
        </w:rPr>
        <w:t xml:space="preserve">(5 of 7 animals) and </w:t>
      </w:r>
      <w:r w:rsidR="00175026" w:rsidRPr="00D2213F">
        <w:rPr>
          <w:rFonts w:ascii="Arial" w:hAnsi="Arial" w:cs="Arial"/>
          <w:sz w:val="22"/>
          <w:szCs w:val="22"/>
        </w:rPr>
        <w:t>SIV infected animals</w:t>
      </w:r>
      <w:r w:rsidR="00551B23" w:rsidRPr="00D2213F">
        <w:rPr>
          <w:rFonts w:ascii="Arial" w:hAnsi="Arial" w:cs="Arial"/>
          <w:sz w:val="22"/>
          <w:szCs w:val="22"/>
        </w:rPr>
        <w:t xml:space="preserve"> </w:t>
      </w:r>
      <w:r w:rsidR="00E621A8" w:rsidRPr="00D2213F">
        <w:rPr>
          <w:rFonts w:ascii="Arial" w:hAnsi="Arial" w:cs="Arial"/>
          <w:sz w:val="22"/>
          <w:szCs w:val="22"/>
        </w:rPr>
        <w:t>(4 of 8 animals)</w:t>
      </w:r>
      <w:r w:rsidR="00175026" w:rsidRPr="00D2213F">
        <w:rPr>
          <w:rFonts w:ascii="Arial" w:hAnsi="Arial" w:cs="Arial"/>
          <w:sz w:val="22"/>
          <w:szCs w:val="22"/>
        </w:rPr>
        <w:t xml:space="preserve">. </w:t>
      </w:r>
      <w:r w:rsidR="00B27D23" w:rsidRPr="00D2213F">
        <w:rPr>
          <w:rFonts w:ascii="Arial" w:hAnsi="Arial" w:cs="Arial"/>
          <w:sz w:val="22"/>
          <w:szCs w:val="22"/>
        </w:rPr>
        <w:t xml:space="preserve">However, </w:t>
      </w:r>
      <w:r w:rsidR="00436040" w:rsidRPr="00D2213F">
        <w:rPr>
          <w:rFonts w:ascii="Arial" w:hAnsi="Arial" w:cs="Arial"/>
          <w:sz w:val="22"/>
          <w:szCs w:val="22"/>
        </w:rPr>
        <w:t>SIV</w:t>
      </w:r>
      <w:r w:rsidR="00AA4285" w:rsidRPr="00D2213F">
        <w:rPr>
          <w:rFonts w:ascii="Arial" w:hAnsi="Arial" w:cs="Arial"/>
          <w:sz w:val="22"/>
          <w:szCs w:val="22"/>
        </w:rPr>
        <w:t xml:space="preserve">-induced reactivation was associated with </w:t>
      </w:r>
      <w:r w:rsidR="00773338" w:rsidRPr="00D2213F">
        <w:rPr>
          <w:rFonts w:ascii="Arial" w:hAnsi="Arial" w:cs="Arial"/>
          <w:sz w:val="22"/>
          <w:szCs w:val="22"/>
        </w:rPr>
        <w:t>more dissemination of lung granulomas</w:t>
      </w:r>
      <w:r w:rsidR="00AA4285" w:rsidRPr="00D2213F">
        <w:rPr>
          <w:rFonts w:ascii="Arial" w:hAnsi="Arial" w:cs="Arial"/>
          <w:sz w:val="22"/>
          <w:szCs w:val="22"/>
        </w:rPr>
        <w:t xml:space="preserve"> </w:t>
      </w:r>
      <w:r w:rsidR="003F20C8" w:rsidRPr="00D2213F">
        <w:rPr>
          <w:rFonts w:ascii="Arial" w:hAnsi="Arial" w:cs="Arial"/>
          <w:sz w:val="22"/>
          <w:szCs w:val="22"/>
        </w:rPr>
        <w:t xml:space="preserve">that </w:t>
      </w:r>
      <w:r w:rsidR="00551766" w:rsidRPr="00D2213F">
        <w:rPr>
          <w:rFonts w:ascii="Arial" w:hAnsi="Arial" w:cs="Arial"/>
          <w:sz w:val="22"/>
          <w:szCs w:val="22"/>
        </w:rPr>
        <w:t>were permissive</w:t>
      </w:r>
      <w:r w:rsidR="00AA4285" w:rsidRPr="00D2213F">
        <w:rPr>
          <w:rFonts w:ascii="Arial" w:hAnsi="Arial" w:cs="Arial"/>
          <w:sz w:val="22"/>
          <w:szCs w:val="22"/>
        </w:rPr>
        <w:t xml:space="preserve"> to Mtb growth resulting in greater </w:t>
      </w:r>
      <w:r w:rsidR="00773338" w:rsidRPr="00D2213F">
        <w:rPr>
          <w:rFonts w:ascii="Arial" w:hAnsi="Arial" w:cs="Arial"/>
          <w:sz w:val="22"/>
          <w:szCs w:val="22"/>
        </w:rPr>
        <w:t>bacterial burde</w:t>
      </w:r>
      <w:r w:rsidR="00C34BF7" w:rsidRPr="00D2213F">
        <w:rPr>
          <w:rFonts w:ascii="Arial" w:hAnsi="Arial" w:cs="Arial"/>
          <w:sz w:val="22"/>
          <w:szCs w:val="22"/>
        </w:rPr>
        <w:t>n within granulomas</w:t>
      </w:r>
      <w:r w:rsidR="005F75FF" w:rsidRPr="00D2213F">
        <w:rPr>
          <w:rFonts w:ascii="Arial" w:hAnsi="Arial" w:cs="Arial"/>
          <w:sz w:val="22"/>
          <w:szCs w:val="22"/>
        </w:rPr>
        <w:t xml:space="preserve"> compared to CD4 </w:t>
      </w:r>
      <w:r w:rsidR="003F20C8" w:rsidRPr="00D2213F">
        <w:rPr>
          <w:rFonts w:ascii="Arial" w:hAnsi="Arial" w:cs="Arial"/>
          <w:sz w:val="22"/>
          <w:szCs w:val="22"/>
        </w:rPr>
        <w:t>depleted reactivators</w:t>
      </w:r>
      <w:r w:rsidR="00145CF3" w:rsidRPr="00D2213F">
        <w:rPr>
          <w:rFonts w:ascii="Arial" w:hAnsi="Arial" w:cs="Arial"/>
          <w:sz w:val="22"/>
          <w:szCs w:val="22"/>
        </w:rPr>
        <w:t>.</w:t>
      </w:r>
      <w:r w:rsidR="008224E6" w:rsidRPr="00D2213F">
        <w:rPr>
          <w:rFonts w:ascii="Arial" w:hAnsi="Arial" w:cs="Arial"/>
          <w:sz w:val="22"/>
          <w:szCs w:val="22"/>
        </w:rPr>
        <w:t xml:space="preserve"> </w:t>
      </w:r>
      <w:r w:rsidR="00AC3B5F" w:rsidRPr="00D2213F">
        <w:rPr>
          <w:rFonts w:ascii="Arial" w:hAnsi="Arial" w:cs="Arial"/>
          <w:sz w:val="22"/>
          <w:szCs w:val="22"/>
        </w:rPr>
        <w:t xml:space="preserve">Granulomas from </w:t>
      </w:r>
      <w:r w:rsidR="008D2908" w:rsidRPr="00D2213F">
        <w:rPr>
          <w:rFonts w:ascii="Arial" w:hAnsi="Arial" w:cs="Arial"/>
          <w:sz w:val="22"/>
          <w:szCs w:val="22"/>
        </w:rPr>
        <w:t>Mtb/SIV</w:t>
      </w:r>
      <w:r w:rsidR="00AC3B5F" w:rsidRPr="00D2213F">
        <w:rPr>
          <w:rFonts w:ascii="Arial" w:hAnsi="Arial" w:cs="Arial"/>
          <w:sz w:val="22"/>
          <w:szCs w:val="22"/>
        </w:rPr>
        <w:t xml:space="preserve"> animals displayed a </w:t>
      </w:r>
      <w:r w:rsidR="0066722B" w:rsidRPr="00D2213F">
        <w:rPr>
          <w:rFonts w:ascii="Arial" w:hAnsi="Arial" w:cs="Arial"/>
          <w:sz w:val="22"/>
          <w:szCs w:val="22"/>
        </w:rPr>
        <w:t>more robust T c</w:t>
      </w:r>
      <w:r w:rsidR="003F20C8" w:rsidRPr="00D2213F">
        <w:rPr>
          <w:rFonts w:ascii="Arial" w:hAnsi="Arial" w:cs="Arial"/>
          <w:sz w:val="22"/>
          <w:szCs w:val="22"/>
        </w:rPr>
        <w:t xml:space="preserve">ell </w:t>
      </w:r>
      <w:r w:rsidR="005F75FF" w:rsidRPr="00D2213F">
        <w:rPr>
          <w:rFonts w:ascii="Arial" w:hAnsi="Arial" w:cs="Arial"/>
          <w:sz w:val="22"/>
          <w:szCs w:val="22"/>
        </w:rPr>
        <w:t xml:space="preserve">activation </w:t>
      </w:r>
      <w:r w:rsidR="00AC3B5F" w:rsidRPr="00D2213F">
        <w:rPr>
          <w:rFonts w:ascii="Arial" w:hAnsi="Arial" w:cs="Arial"/>
          <w:sz w:val="22"/>
          <w:szCs w:val="22"/>
        </w:rPr>
        <w:t xml:space="preserve">profile </w:t>
      </w:r>
      <w:r w:rsidR="005F75FF" w:rsidRPr="00D2213F">
        <w:rPr>
          <w:rFonts w:ascii="Arial" w:hAnsi="Arial" w:cs="Arial"/>
          <w:sz w:val="22"/>
          <w:szCs w:val="22"/>
        </w:rPr>
        <w:t>(IFN-</w:t>
      </w:r>
      <w:r w:rsidR="005F75FF" w:rsidRPr="00D2213F">
        <w:rPr>
          <w:rFonts w:ascii="Arial" w:hAnsi="Arial" w:cs="Arial"/>
          <w:sz w:val="22"/>
          <w:szCs w:val="22"/>
        </w:rPr>
        <w:sym w:font="Symbol" w:char="F061"/>
      </w:r>
      <w:r w:rsidR="005F75FF" w:rsidRPr="00D2213F">
        <w:rPr>
          <w:rFonts w:ascii="Arial" w:hAnsi="Arial" w:cs="Arial"/>
          <w:sz w:val="22"/>
          <w:szCs w:val="22"/>
        </w:rPr>
        <w:t>, IFN-</w:t>
      </w:r>
      <w:r w:rsidR="00751662" w:rsidRPr="00D2213F">
        <w:rPr>
          <w:rFonts w:ascii="Arial" w:hAnsi="Arial" w:cs="Arial"/>
          <w:sz w:val="22"/>
          <w:szCs w:val="22"/>
        </w:rPr>
        <w:sym w:font="Symbol" w:char="F067"/>
      </w:r>
      <w:r w:rsidR="00F66231" w:rsidRPr="00D2213F">
        <w:rPr>
          <w:rFonts w:ascii="Arial" w:hAnsi="Arial" w:cs="Arial"/>
          <w:sz w:val="22"/>
          <w:szCs w:val="22"/>
        </w:rPr>
        <w:t>,</w:t>
      </w:r>
      <w:r w:rsidR="005F75FF" w:rsidRPr="00D2213F">
        <w:rPr>
          <w:rFonts w:ascii="Arial" w:hAnsi="Arial" w:cs="Arial"/>
          <w:sz w:val="22"/>
          <w:szCs w:val="22"/>
        </w:rPr>
        <w:t xml:space="preserve"> TNF, IL-17, IL-2, IL-10, IL-4 and granzyme B) </w:t>
      </w:r>
      <w:r w:rsidR="00175026" w:rsidRPr="00D2213F">
        <w:rPr>
          <w:rFonts w:ascii="Arial" w:hAnsi="Arial" w:cs="Arial"/>
          <w:sz w:val="22"/>
          <w:szCs w:val="22"/>
        </w:rPr>
        <w:t xml:space="preserve">compared to </w:t>
      </w:r>
      <w:r w:rsidR="00C35C00" w:rsidRPr="00D2213F">
        <w:rPr>
          <w:rFonts w:ascii="Arial" w:hAnsi="Arial" w:cs="Arial"/>
          <w:sz w:val="22"/>
          <w:szCs w:val="22"/>
        </w:rPr>
        <w:t>Mtb/</w:t>
      </w:r>
      <w:r w:rsidR="00E5198B" w:rsidRPr="00D2213F">
        <w:rPr>
          <w:rFonts w:ascii="Arial" w:hAnsi="Arial" w:cs="Arial"/>
          <w:sz w:val="22"/>
          <w:szCs w:val="22"/>
        </w:rPr>
        <w:sym w:font="Symbol" w:char="F061"/>
      </w:r>
      <w:r w:rsidR="00E5198B" w:rsidRPr="00D2213F">
        <w:rPr>
          <w:rFonts w:ascii="Arial" w:hAnsi="Arial" w:cs="Arial"/>
          <w:sz w:val="22"/>
          <w:szCs w:val="22"/>
        </w:rPr>
        <w:t>CD4</w:t>
      </w:r>
      <w:r w:rsidR="00AC3B5F" w:rsidRPr="00D2213F">
        <w:rPr>
          <w:rFonts w:ascii="Arial" w:hAnsi="Arial" w:cs="Arial"/>
          <w:sz w:val="22"/>
          <w:szCs w:val="22"/>
        </w:rPr>
        <w:t xml:space="preserve"> animals</w:t>
      </w:r>
      <w:r w:rsidR="009C25E6" w:rsidRPr="00D2213F">
        <w:rPr>
          <w:rFonts w:ascii="Arial" w:hAnsi="Arial" w:cs="Arial"/>
          <w:sz w:val="22"/>
          <w:szCs w:val="22"/>
        </w:rPr>
        <w:t xml:space="preserve"> and controls</w:t>
      </w:r>
      <w:r w:rsidR="0066722B" w:rsidRPr="00D2213F">
        <w:rPr>
          <w:rFonts w:ascii="Arial" w:hAnsi="Arial" w:cs="Arial"/>
          <w:sz w:val="22"/>
          <w:szCs w:val="22"/>
        </w:rPr>
        <w:t xml:space="preserve"> though </w:t>
      </w:r>
      <w:r w:rsidR="00281939" w:rsidRPr="00D2213F">
        <w:rPr>
          <w:rFonts w:ascii="Arial" w:hAnsi="Arial" w:cs="Arial"/>
          <w:sz w:val="22"/>
          <w:szCs w:val="22"/>
        </w:rPr>
        <w:t xml:space="preserve">these effectors </w:t>
      </w:r>
      <w:r w:rsidR="0066722B" w:rsidRPr="00D2213F">
        <w:rPr>
          <w:rFonts w:ascii="Arial" w:hAnsi="Arial" w:cs="Arial"/>
          <w:sz w:val="22"/>
          <w:szCs w:val="22"/>
        </w:rPr>
        <w:t>did not protect against reactivation or dissemination</w:t>
      </w:r>
      <w:r w:rsidR="00D06370" w:rsidRPr="00D2213F">
        <w:rPr>
          <w:rFonts w:ascii="Arial" w:hAnsi="Arial" w:cs="Arial"/>
          <w:sz w:val="22"/>
          <w:szCs w:val="22"/>
        </w:rPr>
        <w:t xml:space="preserve">, but instead may be related to increased viral and/or Mtb </w:t>
      </w:r>
      <w:r w:rsidR="00D06370" w:rsidRPr="00964158">
        <w:rPr>
          <w:rFonts w:ascii="Arial" w:hAnsi="Arial" w:cs="Arial"/>
          <w:sz w:val="22"/>
          <w:szCs w:val="22"/>
        </w:rPr>
        <w:t>antigens</w:t>
      </w:r>
      <w:r w:rsidR="00AC3B5F" w:rsidRPr="00964158">
        <w:rPr>
          <w:rFonts w:ascii="Arial" w:hAnsi="Arial" w:cs="Arial"/>
          <w:sz w:val="22"/>
          <w:szCs w:val="22"/>
        </w:rPr>
        <w:t xml:space="preserve">. </w:t>
      </w:r>
      <w:r w:rsidR="00C118A8" w:rsidRPr="00964158">
        <w:rPr>
          <w:rFonts w:ascii="Arial" w:hAnsi="Arial" w:cs="Arial"/>
          <w:sz w:val="22"/>
          <w:szCs w:val="22"/>
        </w:rPr>
        <w:t xml:space="preserve">SIV replication within the granuloma was associated with </w:t>
      </w:r>
      <w:r w:rsidR="0066722B" w:rsidRPr="00964158">
        <w:rPr>
          <w:rFonts w:ascii="Arial" w:hAnsi="Arial" w:cs="Arial"/>
          <w:sz w:val="22"/>
          <w:szCs w:val="22"/>
        </w:rPr>
        <w:t xml:space="preserve">reactivation, </w:t>
      </w:r>
      <w:r w:rsidR="00C118A8" w:rsidRPr="00964158">
        <w:rPr>
          <w:rFonts w:ascii="Arial" w:hAnsi="Arial" w:cs="Arial"/>
          <w:sz w:val="22"/>
          <w:szCs w:val="22"/>
        </w:rPr>
        <w:t xml:space="preserve">greater overall Mtb growth and </w:t>
      </w:r>
      <w:r w:rsidR="00295269" w:rsidRPr="00964158">
        <w:rPr>
          <w:rFonts w:ascii="Arial" w:hAnsi="Arial" w:cs="Arial"/>
          <w:sz w:val="22"/>
          <w:szCs w:val="22"/>
        </w:rPr>
        <w:t xml:space="preserve">reduced </w:t>
      </w:r>
      <w:r w:rsidR="00C118A8" w:rsidRPr="00964158">
        <w:rPr>
          <w:rFonts w:ascii="Arial" w:hAnsi="Arial" w:cs="Arial"/>
          <w:sz w:val="22"/>
          <w:szCs w:val="22"/>
        </w:rPr>
        <w:t>Mtb killing</w:t>
      </w:r>
      <w:r w:rsidR="00C118A8" w:rsidRPr="00D2213F">
        <w:rPr>
          <w:rFonts w:ascii="Arial" w:hAnsi="Arial" w:cs="Arial"/>
          <w:sz w:val="22"/>
          <w:szCs w:val="22"/>
        </w:rPr>
        <w:t xml:space="preserve"> resulting in greater overall Mtb burden. </w:t>
      </w:r>
      <w:r w:rsidR="00436040" w:rsidRPr="00D2213F">
        <w:rPr>
          <w:rFonts w:ascii="Arial" w:hAnsi="Arial" w:cs="Arial"/>
          <w:sz w:val="22"/>
          <w:szCs w:val="22"/>
        </w:rPr>
        <w:t>These data</w:t>
      </w:r>
      <w:r w:rsidR="00633995" w:rsidRPr="00D2213F">
        <w:rPr>
          <w:rFonts w:ascii="Arial" w:hAnsi="Arial" w:cs="Arial"/>
          <w:sz w:val="22"/>
          <w:szCs w:val="22"/>
        </w:rPr>
        <w:t xml:space="preserve"> </w:t>
      </w:r>
      <w:r w:rsidR="00281939" w:rsidRPr="00D2213F">
        <w:rPr>
          <w:rFonts w:ascii="Arial" w:hAnsi="Arial" w:cs="Arial"/>
          <w:sz w:val="22"/>
          <w:szCs w:val="22"/>
        </w:rPr>
        <w:t xml:space="preserve">support </w:t>
      </w:r>
      <w:r w:rsidR="00AC3B5F" w:rsidRPr="00D2213F">
        <w:rPr>
          <w:rFonts w:ascii="Arial" w:hAnsi="Arial" w:cs="Arial"/>
          <w:sz w:val="22"/>
          <w:szCs w:val="22"/>
        </w:rPr>
        <w:t xml:space="preserve">that SIV </w:t>
      </w:r>
      <w:r w:rsidR="00224A88" w:rsidRPr="00D2213F">
        <w:rPr>
          <w:rFonts w:ascii="Arial" w:hAnsi="Arial" w:cs="Arial"/>
          <w:sz w:val="22"/>
          <w:szCs w:val="22"/>
        </w:rPr>
        <w:t>disrupt</w:t>
      </w:r>
      <w:r w:rsidR="005E0018" w:rsidRPr="00D2213F">
        <w:rPr>
          <w:rFonts w:ascii="Arial" w:hAnsi="Arial" w:cs="Arial"/>
          <w:sz w:val="22"/>
          <w:szCs w:val="22"/>
        </w:rPr>
        <w:t>s</w:t>
      </w:r>
      <w:r w:rsidR="00224A88" w:rsidRPr="00D2213F">
        <w:rPr>
          <w:rFonts w:ascii="Arial" w:hAnsi="Arial" w:cs="Arial"/>
          <w:sz w:val="22"/>
          <w:szCs w:val="22"/>
        </w:rPr>
        <w:t xml:space="preserve"> protective immune responses against </w:t>
      </w:r>
      <w:r w:rsidR="00C34BF7" w:rsidRPr="00D2213F">
        <w:rPr>
          <w:rFonts w:ascii="Arial" w:hAnsi="Arial" w:cs="Arial"/>
          <w:sz w:val="22"/>
          <w:szCs w:val="22"/>
        </w:rPr>
        <w:t xml:space="preserve">latent </w:t>
      </w:r>
      <w:r w:rsidR="00BA6CE7" w:rsidRPr="00D2213F">
        <w:rPr>
          <w:rFonts w:ascii="Arial" w:hAnsi="Arial" w:cs="Arial"/>
          <w:iCs/>
          <w:sz w:val="22"/>
          <w:szCs w:val="22"/>
        </w:rPr>
        <w:t xml:space="preserve">Mtb </w:t>
      </w:r>
      <w:r w:rsidR="00224A88" w:rsidRPr="00D2213F">
        <w:rPr>
          <w:rFonts w:ascii="Arial" w:hAnsi="Arial" w:cs="Arial"/>
          <w:sz w:val="22"/>
          <w:szCs w:val="22"/>
        </w:rPr>
        <w:t xml:space="preserve">infection </w:t>
      </w:r>
      <w:r w:rsidR="00773338" w:rsidRPr="00D2213F">
        <w:rPr>
          <w:rFonts w:ascii="Arial" w:hAnsi="Arial" w:cs="Arial"/>
          <w:sz w:val="22"/>
          <w:szCs w:val="22"/>
        </w:rPr>
        <w:t xml:space="preserve">beyond </w:t>
      </w:r>
      <w:r w:rsidR="00696711" w:rsidRPr="00D2213F">
        <w:rPr>
          <w:rFonts w:ascii="Arial" w:hAnsi="Arial" w:cs="Arial"/>
          <w:sz w:val="22"/>
          <w:szCs w:val="22"/>
        </w:rPr>
        <w:t xml:space="preserve">the </w:t>
      </w:r>
      <w:r w:rsidR="00773338" w:rsidRPr="00D2213F">
        <w:rPr>
          <w:rFonts w:ascii="Arial" w:hAnsi="Arial" w:cs="Arial"/>
          <w:sz w:val="22"/>
          <w:szCs w:val="22"/>
        </w:rPr>
        <w:t xml:space="preserve">loss of CD4 T cells, and </w:t>
      </w:r>
      <w:r w:rsidR="00175026" w:rsidRPr="00D2213F">
        <w:rPr>
          <w:rFonts w:ascii="Arial" w:hAnsi="Arial" w:cs="Arial"/>
          <w:sz w:val="22"/>
          <w:szCs w:val="22"/>
        </w:rPr>
        <w:t>that synergy between SIV and Mtb occur</w:t>
      </w:r>
      <w:r w:rsidR="00C14A6B" w:rsidRPr="00D2213F">
        <w:rPr>
          <w:rFonts w:ascii="Arial" w:hAnsi="Arial" w:cs="Arial"/>
          <w:sz w:val="22"/>
          <w:szCs w:val="22"/>
        </w:rPr>
        <w:t>s</w:t>
      </w:r>
      <w:r w:rsidR="00175026" w:rsidRPr="00D2213F">
        <w:rPr>
          <w:rFonts w:ascii="Arial" w:hAnsi="Arial" w:cs="Arial"/>
          <w:sz w:val="22"/>
          <w:szCs w:val="22"/>
        </w:rPr>
        <w:t xml:space="preserve"> within granuloma</w:t>
      </w:r>
      <w:r w:rsidR="00696711" w:rsidRPr="00D2213F">
        <w:rPr>
          <w:rFonts w:ascii="Arial" w:hAnsi="Arial" w:cs="Arial"/>
          <w:sz w:val="22"/>
          <w:szCs w:val="22"/>
        </w:rPr>
        <w:t>s</w:t>
      </w:r>
      <w:r w:rsidR="00175026" w:rsidRPr="00D2213F">
        <w:rPr>
          <w:rFonts w:ascii="Arial" w:hAnsi="Arial" w:cs="Arial"/>
          <w:sz w:val="22"/>
          <w:szCs w:val="22"/>
        </w:rPr>
        <w:t>.</w:t>
      </w:r>
      <w:r w:rsidR="00224A88" w:rsidRPr="00D2213F">
        <w:rPr>
          <w:rFonts w:ascii="Arial" w:hAnsi="Arial" w:cs="Arial"/>
          <w:sz w:val="22"/>
          <w:szCs w:val="22"/>
        </w:rPr>
        <w:t xml:space="preserve"> </w:t>
      </w:r>
    </w:p>
    <w:p w14:paraId="2CCCA4FD" w14:textId="77777777" w:rsidR="00C63802" w:rsidRPr="00D2213F" w:rsidRDefault="00C63802" w:rsidP="00B45035">
      <w:pPr>
        <w:spacing w:line="480" w:lineRule="auto"/>
        <w:rPr>
          <w:rFonts w:ascii="Arial" w:hAnsi="Arial" w:cs="Arial"/>
          <w:b/>
          <w:sz w:val="22"/>
          <w:szCs w:val="22"/>
        </w:rPr>
      </w:pPr>
    </w:p>
    <w:p w14:paraId="5B7B3DCE" w14:textId="77777777" w:rsidR="00C63802" w:rsidRPr="00D2213F" w:rsidRDefault="00C63802" w:rsidP="00B45035">
      <w:pPr>
        <w:spacing w:line="480" w:lineRule="auto"/>
        <w:rPr>
          <w:rFonts w:ascii="Arial" w:hAnsi="Arial" w:cs="Arial"/>
          <w:b/>
          <w:sz w:val="22"/>
          <w:szCs w:val="22"/>
        </w:rPr>
      </w:pPr>
      <w:r w:rsidRPr="00D2213F">
        <w:rPr>
          <w:rFonts w:ascii="Arial" w:hAnsi="Arial" w:cs="Arial"/>
          <w:b/>
          <w:sz w:val="22"/>
          <w:szCs w:val="22"/>
        </w:rPr>
        <w:t>Author Summary</w:t>
      </w:r>
    </w:p>
    <w:p w14:paraId="056809C2" w14:textId="1A5C2DCC" w:rsidR="003269C7" w:rsidRPr="00D2213F" w:rsidRDefault="003269C7" w:rsidP="003269C7">
      <w:pPr>
        <w:spacing w:line="480" w:lineRule="auto"/>
        <w:rPr>
          <w:rFonts w:ascii="Arial" w:hAnsi="Arial" w:cs="Arial"/>
          <w:bCs/>
          <w:sz w:val="22"/>
          <w:szCs w:val="22"/>
        </w:rPr>
      </w:pPr>
      <w:r w:rsidRPr="00D2213F">
        <w:rPr>
          <w:rFonts w:ascii="Arial" w:hAnsi="Arial" w:cs="Arial"/>
          <w:bCs/>
          <w:sz w:val="22"/>
          <w:szCs w:val="22"/>
        </w:rPr>
        <w:t xml:space="preserve">Most humans are able to control infection with </w:t>
      </w:r>
      <w:r w:rsidRPr="00D2213F">
        <w:rPr>
          <w:rFonts w:ascii="Arial" w:hAnsi="Arial" w:cs="Arial"/>
          <w:bCs/>
          <w:i/>
          <w:sz w:val="22"/>
          <w:szCs w:val="22"/>
        </w:rPr>
        <w:t>Mycobacterium tuberculosis</w:t>
      </w:r>
      <w:r w:rsidRPr="00D2213F">
        <w:rPr>
          <w:rFonts w:ascii="Arial" w:hAnsi="Arial" w:cs="Arial"/>
          <w:bCs/>
          <w:sz w:val="22"/>
          <w:szCs w:val="22"/>
        </w:rPr>
        <w:t xml:space="preserve"> (Mtb), the bacteria that causes tuberculosis (TB). Controlled, asymptomatic infection (latent infection) can develop into symptomatic, severe TB (reactivation TB) when the immune system is </w:t>
      </w:r>
      <w:r w:rsidR="00650340" w:rsidRPr="00D2213F">
        <w:rPr>
          <w:rFonts w:ascii="Arial" w:hAnsi="Arial" w:cs="Arial"/>
          <w:bCs/>
          <w:sz w:val="22"/>
          <w:szCs w:val="22"/>
        </w:rPr>
        <w:t>impaired,</w:t>
      </w:r>
      <w:r w:rsidRPr="00D2213F">
        <w:rPr>
          <w:rFonts w:ascii="Arial" w:hAnsi="Arial" w:cs="Arial"/>
          <w:bCs/>
          <w:sz w:val="22"/>
          <w:szCs w:val="22"/>
        </w:rPr>
        <w:t xml:space="preserve"> and HIV is the most common risk factor.  Chronic HIV infection is associated with low CD4 T cells but there are likely other factors involved. Using macaques with latent Mtb infection, we could induce reactivation from either CD4 T cell depletion or SIV infection. We found that SIV induced reactivation was more dramatic with more bacterial dissemination and bacterial growth compared to those with CD4 depletion. While SIV-infected animals had more activated immune responses in the lung granulomas (a collection of immune cells that functions to combat Mtb), they could not prevent </w:t>
      </w:r>
      <w:r w:rsidRPr="00D2213F">
        <w:rPr>
          <w:rFonts w:ascii="Arial" w:hAnsi="Arial" w:cs="Arial"/>
          <w:bCs/>
          <w:sz w:val="22"/>
          <w:szCs w:val="22"/>
        </w:rPr>
        <w:lastRenderedPageBreak/>
        <w:t>bacterial spread of Mtb resulting in more TB pathology, higher bacterial burden and disease throughout the body. These data suggest that the HIV-induced reactivation TB is not solely from the loss of CD4 T cells.  Furthermore, our data suggest that SIV and Mtb have a synergistic relationship within granulomas that impairs the ability to kill Mtb and that this relationship exacerbates TB disease.</w:t>
      </w:r>
    </w:p>
    <w:p w14:paraId="3316895C" w14:textId="77777777" w:rsidR="0070753C" w:rsidRPr="00D2213F" w:rsidRDefault="0070753C" w:rsidP="00B45035">
      <w:pPr>
        <w:spacing w:line="480" w:lineRule="auto"/>
        <w:rPr>
          <w:rFonts w:ascii="Arial" w:hAnsi="Arial" w:cs="Arial"/>
          <w:bCs/>
          <w:sz w:val="22"/>
          <w:szCs w:val="22"/>
        </w:rPr>
      </w:pPr>
    </w:p>
    <w:p w14:paraId="51B39BFA" w14:textId="7643E169" w:rsidR="00413E1B" w:rsidRPr="00D2213F" w:rsidRDefault="00413E1B" w:rsidP="00AC3F71">
      <w:pPr>
        <w:spacing w:line="480" w:lineRule="auto"/>
        <w:rPr>
          <w:rFonts w:ascii="Arial" w:hAnsi="Arial" w:cs="Arial"/>
          <w:b/>
          <w:sz w:val="22"/>
          <w:szCs w:val="22"/>
        </w:rPr>
      </w:pPr>
      <w:r w:rsidRPr="00D2213F">
        <w:rPr>
          <w:rFonts w:ascii="Arial" w:hAnsi="Arial" w:cs="Arial"/>
          <w:b/>
          <w:sz w:val="22"/>
          <w:szCs w:val="22"/>
        </w:rPr>
        <w:t>Intro</w:t>
      </w:r>
      <w:r w:rsidR="00755DDB" w:rsidRPr="00D2213F">
        <w:rPr>
          <w:rFonts w:ascii="Arial" w:hAnsi="Arial" w:cs="Arial"/>
          <w:b/>
          <w:sz w:val="22"/>
          <w:szCs w:val="22"/>
        </w:rPr>
        <w:t>duction</w:t>
      </w:r>
    </w:p>
    <w:p w14:paraId="0D8B039E" w14:textId="5ED9EC95" w:rsidR="00062B31" w:rsidRPr="00D2213F" w:rsidRDefault="00B06701" w:rsidP="00E33A79">
      <w:pPr>
        <w:spacing w:line="480" w:lineRule="auto"/>
        <w:ind w:firstLine="720"/>
        <w:rPr>
          <w:rFonts w:ascii="Arial" w:hAnsi="Arial" w:cs="Arial"/>
          <w:sz w:val="22"/>
          <w:szCs w:val="22"/>
        </w:rPr>
      </w:pPr>
      <w:r w:rsidRPr="00D2213F">
        <w:rPr>
          <w:rFonts w:ascii="Arial" w:hAnsi="Arial" w:cs="Arial"/>
          <w:sz w:val="22"/>
          <w:szCs w:val="22"/>
        </w:rPr>
        <w:t>Tuberculosis</w:t>
      </w:r>
      <w:r w:rsidR="00D06370" w:rsidRPr="00D2213F">
        <w:rPr>
          <w:rFonts w:ascii="Arial" w:hAnsi="Arial" w:cs="Arial"/>
          <w:sz w:val="22"/>
          <w:szCs w:val="22"/>
        </w:rPr>
        <w:t xml:space="preserve"> (TB)</w:t>
      </w:r>
      <w:r w:rsidRPr="00D2213F">
        <w:rPr>
          <w:rFonts w:ascii="Arial" w:hAnsi="Arial" w:cs="Arial"/>
          <w:sz w:val="22"/>
          <w:szCs w:val="22"/>
        </w:rPr>
        <w:t xml:space="preserve"> continues to </w:t>
      </w:r>
      <w:r w:rsidR="00116E95" w:rsidRPr="00D2213F">
        <w:rPr>
          <w:rFonts w:ascii="Arial" w:hAnsi="Arial" w:cs="Arial"/>
          <w:sz w:val="22"/>
          <w:szCs w:val="22"/>
        </w:rPr>
        <w:t>be a major health concern, with an estimated 10</w:t>
      </w:r>
      <w:r w:rsidR="0053680B" w:rsidRPr="00D2213F">
        <w:rPr>
          <w:rFonts w:ascii="Arial" w:hAnsi="Arial" w:cs="Arial"/>
          <w:sz w:val="22"/>
          <w:szCs w:val="22"/>
        </w:rPr>
        <w:t xml:space="preserve"> million new cases of TB in </w:t>
      </w:r>
      <w:r w:rsidR="00C118A8" w:rsidRPr="00D2213F">
        <w:rPr>
          <w:rFonts w:ascii="Arial" w:hAnsi="Arial" w:cs="Arial"/>
          <w:sz w:val="22"/>
          <w:szCs w:val="22"/>
        </w:rPr>
        <w:t>2018</w:t>
      </w:r>
      <w:r w:rsidR="0053680B" w:rsidRPr="00D2213F">
        <w:rPr>
          <w:rFonts w:ascii="Arial" w:hAnsi="Arial" w:cs="Arial"/>
          <w:sz w:val="22"/>
          <w:szCs w:val="22"/>
        </w:rPr>
        <w:t>. Of the 1.</w:t>
      </w:r>
      <w:r w:rsidR="00C118A8" w:rsidRPr="00D2213F">
        <w:rPr>
          <w:rFonts w:ascii="Arial" w:hAnsi="Arial" w:cs="Arial"/>
          <w:sz w:val="22"/>
          <w:szCs w:val="22"/>
        </w:rPr>
        <w:t xml:space="preserve">5 </w:t>
      </w:r>
      <w:r w:rsidR="0053680B" w:rsidRPr="00D2213F">
        <w:rPr>
          <w:rFonts w:ascii="Arial" w:hAnsi="Arial" w:cs="Arial"/>
          <w:sz w:val="22"/>
          <w:szCs w:val="22"/>
        </w:rPr>
        <w:t xml:space="preserve">million </w:t>
      </w:r>
      <w:r w:rsidR="00116E95" w:rsidRPr="00D2213F">
        <w:rPr>
          <w:rFonts w:ascii="Arial" w:hAnsi="Arial" w:cs="Arial"/>
          <w:sz w:val="22"/>
          <w:szCs w:val="22"/>
        </w:rPr>
        <w:t xml:space="preserve">TB </w:t>
      </w:r>
      <w:r w:rsidR="0053680B" w:rsidRPr="00D2213F">
        <w:rPr>
          <w:rFonts w:ascii="Arial" w:hAnsi="Arial" w:cs="Arial"/>
          <w:sz w:val="22"/>
          <w:szCs w:val="22"/>
        </w:rPr>
        <w:t xml:space="preserve">deaths that year, </w:t>
      </w:r>
      <w:r w:rsidR="00C118A8" w:rsidRPr="00D2213F">
        <w:rPr>
          <w:rFonts w:ascii="Arial" w:hAnsi="Arial" w:cs="Arial"/>
          <w:sz w:val="22"/>
          <w:szCs w:val="22"/>
        </w:rPr>
        <w:t>an estimated 251</w:t>
      </w:r>
      <w:r w:rsidR="0010600B" w:rsidRPr="00D2213F">
        <w:rPr>
          <w:rFonts w:ascii="Arial" w:hAnsi="Arial" w:cs="Arial"/>
          <w:sz w:val="22"/>
          <w:szCs w:val="22"/>
        </w:rPr>
        <w:t>,000</w:t>
      </w:r>
      <w:r w:rsidR="0053680B" w:rsidRPr="00D2213F">
        <w:rPr>
          <w:rFonts w:ascii="Arial" w:hAnsi="Arial" w:cs="Arial"/>
          <w:sz w:val="22"/>
          <w:szCs w:val="22"/>
        </w:rPr>
        <w:t xml:space="preserve"> were </w:t>
      </w:r>
      <w:r w:rsidR="004A3D07" w:rsidRPr="00D2213F">
        <w:rPr>
          <w:rFonts w:ascii="Arial" w:hAnsi="Arial" w:cs="Arial"/>
          <w:sz w:val="22"/>
          <w:szCs w:val="22"/>
        </w:rPr>
        <w:t xml:space="preserve">in </w:t>
      </w:r>
      <w:r w:rsidR="0010600B" w:rsidRPr="00D2213F">
        <w:rPr>
          <w:rFonts w:ascii="Arial" w:hAnsi="Arial" w:cs="Arial"/>
          <w:sz w:val="22"/>
          <w:szCs w:val="22"/>
        </w:rPr>
        <w:t>human immunodeficiency virus (</w:t>
      </w:r>
      <w:r w:rsidR="0053680B" w:rsidRPr="00D2213F">
        <w:rPr>
          <w:rFonts w:ascii="Arial" w:hAnsi="Arial" w:cs="Arial"/>
          <w:sz w:val="22"/>
          <w:szCs w:val="22"/>
        </w:rPr>
        <w:t>HIV</w:t>
      </w:r>
      <w:r w:rsidR="0010600B" w:rsidRPr="00D2213F">
        <w:rPr>
          <w:rFonts w:ascii="Arial" w:hAnsi="Arial" w:cs="Arial"/>
          <w:sz w:val="22"/>
          <w:szCs w:val="22"/>
        </w:rPr>
        <w:t>)</w:t>
      </w:r>
      <w:r w:rsidR="00BF1CA5" w:rsidRPr="00D2213F">
        <w:rPr>
          <w:rFonts w:ascii="Arial" w:hAnsi="Arial" w:cs="Arial"/>
          <w:sz w:val="22"/>
          <w:szCs w:val="22"/>
        </w:rPr>
        <w:t>-</w:t>
      </w:r>
      <w:r w:rsidR="0053680B" w:rsidRPr="00D2213F">
        <w:rPr>
          <w:rFonts w:ascii="Arial" w:hAnsi="Arial" w:cs="Arial"/>
          <w:sz w:val="22"/>
          <w:szCs w:val="22"/>
        </w:rPr>
        <w:t>infected individuals</w:t>
      </w:r>
      <w:r w:rsidR="00732BCD" w:rsidRPr="00D2213F">
        <w:rPr>
          <w:rFonts w:ascii="Arial" w:hAnsi="Arial" w:cs="Arial"/>
          <w:sz w:val="22"/>
          <w:szCs w:val="22"/>
        </w:rPr>
        <w:t xml:space="preserve"> </w:t>
      </w:r>
      <w:r w:rsidR="001F6508"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&lt;EndNote&gt;&lt;Cite&gt;&lt;Author&gt;Organization&lt;/Author&gt;&lt;Year&gt;2019&lt;/Year&gt;&lt;RecNum&gt;1&lt;/RecNum&gt;&lt;DisplayText&gt;[1]&lt;/DisplayText&gt;&lt;record&gt;&lt;rec-number&gt;1&lt;/rec-number&gt;&lt;foreign-keys&gt;&lt;key app="EN" db-id="sarvsvzxz992s9e02dopte09ddzdeaa0frpd" timestamp="1586355574"&gt;1&lt;/key&gt;&lt;/foreign-keys&gt;&lt;ref-type name="Book"&gt;6&lt;/ref-type&gt;&lt;contributors&gt;&lt;authors&gt;&lt;author&gt;World Health Organization&lt;/author&gt;&lt;/authors&gt;&lt;/contributors&gt;&lt;titles&gt;&lt;title&gt;Global Tuberculosis Report 2018&lt;/title&gt;&lt;/titles&gt;&lt;dates&gt;&lt;year&gt;2019&lt;/year&gt;&lt;/dates&gt;&lt;publisher&gt;World Health Publications&lt;/publisher&gt;&lt;urls&gt;&lt;/urls&gt;&lt;/record&gt;&lt;/Cite&gt;&lt;/EndNote&gt;</w:instrText>
      </w:r>
      <w:r w:rsidR="001F6508" w:rsidRPr="00D2213F">
        <w:rPr>
          <w:rFonts w:ascii="Arial" w:hAnsi="Arial" w:cs="Arial"/>
          <w:sz w:val="22"/>
          <w:szCs w:val="22"/>
        </w:rPr>
        <w:fldChar w:fldCharType="separate"/>
      </w:r>
      <w:r w:rsidR="00930D9C" w:rsidRPr="00D2213F">
        <w:rPr>
          <w:rFonts w:ascii="Arial" w:hAnsi="Arial" w:cs="Arial"/>
          <w:noProof/>
          <w:sz w:val="22"/>
          <w:szCs w:val="22"/>
        </w:rPr>
        <w:t>[1]</w:t>
      </w:r>
      <w:r w:rsidR="001F6508" w:rsidRPr="00D2213F">
        <w:rPr>
          <w:rFonts w:ascii="Arial" w:hAnsi="Arial" w:cs="Arial"/>
          <w:sz w:val="22"/>
          <w:szCs w:val="22"/>
        </w:rPr>
        <w:fldChar w:fldCharType="end"/>
      </w:r>
      <w:r w:rsidR="0053680B" w:rsidRPr="00D2213F">
        <w:rPr>
          <w:rFonts w:ascii="Arial" w:hAnsi="Arial" w:cs="Arial"/>
          <w:sz w:val="22"/>
          <w:szCs w:val="22"/>
        </w:rPr>
        <w:t xml:space="preserve">. </w:t>
      </w:r>
      <w:r w:rsidR="004A3D07" w:rsidRPr="00D2213F">
        <w:rPr>
          <w:rFonts w:ascii="Arial" w:hAnsi="Arial" w:cs="Arial"/>
          <w:sz w:val="22"/>
          <w:szCs w:val="22"/>
        </w:rPr>
        <w:t>T</w:t>
      </w:r>
      <w:r w:rsidR="00EC7F68" w:rsidRPr="00D2213F">
        <w:rPr>
          <w:rFonts w:ascii="Arial" w:hAnsi="Arial" w:cs="Arial"/>
          <w:sz w:val="22"/>
          <w:szCs w:val="22"/>
        </w:rPr>
        <w:t>he majority (</w:t>
      </w:r>
      <w:r w:rsidR="00175026" w:rsidRPr="00D2213F">
        <w:rPr>
          <w:rFonts w:ascii="Arial" w:hAnsi="Arial" w:cs="Arial"/>
          <w:sz w:val="22"/>
          <w:szCs w:val="22"/>
        </w:rPr>
        <w:t>~</w:t>
      </w:r>
      <w:r w:rsidR="00EC7F68" w:rsidRPr="00D2213F">
        <w:rPr>
          <w:rFonts w:ascii="Arial" w:hAnsi="Arial" w:cs="Arial"/>
          <w:sz w:val="22"/>
          <w:szCs w:val="22"/>
        </w:rPr>
        <w:t xml:space="preserve">90%) of </w:t>
      </w:r>
      <w:r w:rsidR="004A3D07" w:rsidRPr="00D2213F">
        <w:rPr>
          <w:rFonts w:ascii="Arial" w:hAnsi="Arial" w:cs="Arial"/>
          <w:sz w:val="22"/>
          <w:szCs w:val="22"/>
        </w:rPr>
        <w:t xml:space="preserve">immune competent </w:t>
      </w:r>
      <w:r w:rsidR="00EC7F68" w:rsidRPr="00D2213F">
        <w:rPr>
          <w:rFonts w:ascii="Arial" w:hAnsi="Arial" w:cs="Arial"/>
          <w:sz w:val="22"/>
          <w:szCs w:val="22"/>
        </w:rPr>
        <w:t xml:space="preserve">individuals infected with </w:t>
      </w:r>
      <w:r w:rsidR="00EC7F68" w:rsidRPr="00D2213F">
        <w:rPr>
          <w:rFonts w:ascii="Arial" w:hAnsi="Arial" w:cs="Arial"/>
          <w:i/>
          <w:sz w:val="22"/>
          <w:szCs w:val="22"/>
        </w:rPr>
        <w:t>M</w:t>
      </w:r>
      <w:r w:rsidR="00732BCD" w:rsidRPr="00D2213F">
        <w:rPr>
          <w:rFonts w:ascii="Arial" w:hAnsi="Arial" w:cs="Arial"/>
          <w:i/>
          <w:sz w:val="22"/>
          <w:szCs w:val="22"/>
        </w:rPr>
        <w:t>ycobacterium</w:t>
      </w:r>
      <w:r w:rsidR="00EC7F68" w:rsidRPr="00D2213F">
        <w:rPr>
          <w:rFonts w:ascii="Arial" w:hAnsi="Arial" w:cs="Arial"/>
          <w:i/>
          <w:sz w:val="22"/>
          <w:szCs w:val="22"/>
        </w:rPr>
        <w:t xml:space="preserve"> tuberculosis </w:t>
      </w:r>
      <w:r w:rsidR="00EC7F68" w:rsidRPr="00D2213F">
        <w:rPr>
          <w:rFonts w:ascii="Arial" w:hAnsi="Arial" w:cs="Arial"/>
          <w:sz w:val="22"/>
          <w:szCs w:val="22"/>
        </w:rPr>
        <w:t>(Mtb)</w:t>
      </w:r>
      <w:r w:rsidR="005D2F22" w:rsidRPr="00D2213F">
        <w:rPr>
          <w:rFonts w:ascii="Arial" w:hAnsi="Arial" w:cs="Arial"/>
          <w:sz w:val="22"/>
          <w:szCs w:val="22"/>
        </w:rPr>
        <w:t xml:space="preserve"> </w:t>
      </w:r>
      <w:r w:rsidR="00A70FE7" w:rsidRPr="00D2213F">
        <w:rPr>
          <w:rFonts w:ascii="Arial" w:hAnsi="Arial" w:cs="Arial"/>
          <w:sz w:val="22"/>
          <w:szCs w:val="22"/>
        </w:rPr>
        <w:t xml:space="preserve">develop </w:t>
      </w:r>
      <w:r w:rsidR="00732BCD" w:rsidRPr="00D2213F">
        <w:rPr>
          <w:rFonts w:ascii="Arial" w:hAnsi="Arial" w:cs="Arial"/>
          <w:sz w:val="22"/>
          <w:szCs w:val="22"/>
        </w:rPr>
        <w:t xml:space="preserve">an asymptomatic state of controlled infection called </w:t>
      </w:r>
      <w:r w:rsidR="005D2F22" w:rsidRPr="00D2213F">
        <w:rPr>
          <w:rFonts w:ascii="Arial" w:hAnsi="Arial" w:cs="Arial"/>
          <w:sz w:val="22"/>
          <w:szCs w:val="22"/>
        </w:rPr>
        <w:t>latent infection (LTBI</w:t>
      </w:r>
      <w:r w:rsidR="00C2275B" w:rsidRPr="00D2213F">
        <w:rPr>
          <w:rFonts w:ascii="Arial" w:hAnsi="Arial" w:cs="Arial"/>
          <w:sz w:val="22"/>
          <w:szCs w:val="22"/>
        </w:rPr>
        <w:t>)</w:t>
      </w:r>
      <w:r w:rsidR="0010600B" w:rsidRPr="00D2213F">
        <w:rPr>
          <w:rFonts w:ascii="Arial" w:hAnsi="Arial" w:cs="Arial"/>
          <w:sz w:val="22"/>
          <w:szCs w:val="22"/>
        </w:rPr>
        <w:t>,</w:t>
      </w:r>
      <w:r w:rsidR="00F73DC2" w:rsidRPr="00D2213F">
        <w:rPr>
          <w:rFonts w:ascii="Arial" w:hAnsi="Arial" w:cs="Arial"/>
          <w:sz w:val="22"/>
          <w:szCs w:val="22"/>
        </w:rPr>
        <w:t xml:space="preserve"> </w:t>
      </w:r>
      <w:r w:rsidR="00B13BC8" w:rsidRPr="00D2213F">
        <w:rPr>
          <w:rFonts w:ascii="Arial" w:hAnsi="Arial" w:cs="Arial"/>
          <w:sz w:val="22"/>
          <w:szCs w:val="22"/>
        </w:rPr>
        <w:t>while others develop symptomatic or active TB</w:t>
      </w:r>
      <w:r w:rsidR="000A74BE" w:rsidRPr="00D2213F">
        <w:rPr>
          <w:rFonts w:ascii="Arial" w:hAnsi="Arial" w:cs="Arial"/>
          <w:sz w:val="22"/>
          <w:szCs w:val="22"/>
        </w:rPr>
        <w:t xml:space="preserve"> </w:t>
      </w:r>
      <w:r w:rsidR="000A74BE"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&lt;EndNote&gt;&lt;Cite&gt;&lt;Author&gt;Organization&lt;/Author&gt;&lt;Year&gt;2019&lt;/Year&gt;&lt;RecNum&gt;1&lt;/RecNum&gt;&lt;DisplayText&gt;[1]&lt;/DisplayText&gt;&lt;record&gt;&lt;rec-number&gt;1&lt;/rec-number&gt;&lt;foreign-keys&gt;&lt;key app="EN" db-id="sarvsvzxz992s9e02dopte09ddzdeaa0frpd" timestamp="1586355574"&gt;1&lt;/key&gt;&lt;/foreign-keys&gt;&lt;ref-type name="Book"&gt;6&lt;/ref-type&gt;&lt;contributors&gt;&lt;authors&gt;&lt;author&gt;World Health Organization&lt;/author&gt;&lt;/authors&gt;&lt;/contributors&gt;&lt;titles&gt;&lt;title&gt;Global Tuberculosis Report 2018&lt;/title&gt;&lt;/titles&gt;&lt;dates&gt;&lt;year&gt;2019&lt;/year&gt;&lt;/dates&gt;&lt;publisher&gt;World Health Publications&lt;/publisher&gt;&lt;urls&gt;&lt;/urls&gt;&lt;/record&gt;&lt;/Cite&gt;&lt;/EndNote&gt;</w:instrText>
      </w:r>
      <w:r w:rsidR="000A74BE" w:rsidRPr="00D2213F">
        <w:rPr>
          <w:rFonts w:ascii="Arial" w:hAnsi="Arial" w:cs="Arial"/>
          <w:sz w:val="22"/>
          <w:szCs w:val="22"/>
        </w:rPr>
        <w:fldChar w:fldCharType="separate"/>
      </w:r>
      <w:r w:rsidR="000A74BE" w:rsidRPr="00D2213F">
        <w:rPr>
          <w:rFonts w:ascii="Arial" w:hAnsi="Arial" w:cs="Arial"/>
          <w:noProof/>
          <w:sz w:val="22"/>
          <w:szCs w:val="22"/>
        </w:rPr>
        <w:t>[1]</w:t>
      </w:r>
      <w:r w:rsidR="000A74BE" w:rsidRPr="00D2213F">
        <w:rPr>
          <w:rFonts w:ascii="Arial" w:hAnsi="Arial" w:cs="Arial"/>
          <w:sz w:val="22"/>
          <w:szCs w:val="22"/>
        </w:rPr>
        <w:fldChar w:fldCharType="end"/>
      </w:r>
      <w:r w:rsidR="000A74BE" w:rsidRPr="00D2213F">
        <w:rPr>
          <w:rFonts w:ascii="Arial" w:hAnsi="Arial" w:cs="Arial"/>
          <w:sz w:val="22"/>
          <w:szCs w:val="22"/>
        </w:rPr>
        <w:t>.</w:t>
      </w:r>
      <w:r w:rsidR="00C2275B" w:rsidRPr="00D2213F">
        <w:rPr>
          <w:rFonts w:ascii="Arial" w:hAnsi="Arial" w:cs="Arial"/>
          <w:sz w:val="22"/>
          <w:szCs w:val="22"/>
        </w:rPr>
        <w:t xml:space="preserve"> </w:t>
      </w:r>
      <w:r w:rsidR="005962B5" w:rsidRPr="00D2213F">
        <w:rPr>
          <w:rFonts w:ascii="Arial" w:hAnsi="Arial" w:cs="Arial"/>
          <w:sz w:val="22"/>
          <w:szCs w:val="22"/>
        </w:rPr>
        <w:t xml:space="preserve">HIV infection increases host susceptibility to TB </w:t>
      </w:r>
      <w:r w:rsidR="005962B5"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&lt;EndNote&gt;&lt;Cite&gt;&lt;Author&gt;Lawn&lt;/Author&gt;&lt;Year&gt;2009&lt;/Year&gt;&lt;RecNum&gt;2&lt;/RecNum&gt;&lt;DisplayText&gt;[2]&lt;/DisplayText&gt;&lt;record&gt;&lt;rec-number&gt;2&lt;/rec-number&gt;&lt;foreign-keys&gt;&lt;key app="EN" db-id="sarvsvzxz992s9e02dopte09ddzdeaa0frpd" timestamp="1586355574"&gt;2&lt;/key&gt;&lt;/foreign-keys&gt;&lt;ref-type name="Journal Article"&gt;17&lt;/ref-type&gt;&lt;contributors&gt;&lt;authors&gt;&lt;author&gt;Lawn, Stephen D&lt;/author&gt;&lt;author&gt;Myer, Landon&lt;/author&gt;&lt;author&gt;Edwards, David&lt;/author&gt;&lt;author&gt;Bekker, Linda-Gail&lt;/author&gt;&lt;author&gt;Wood, Robin&lt;/author&gt;&lt;/authors&gt;&lt;/contributors&gt;&lt;titles&gt;&lt;title&gt;Short-term and long-term risk of tuberculosis associated with CD4 cell recovery during antiretroviral therapy in South Africa&lt;/title&gt;&lt;secondary-title&gt;AIDS&lt;/secondary-title&gt;&lt;/titles&gt;&lt;periodical&gt;&lt;full-title&gt;AIDS&lt;/full-title&gt;&lt;/periodical&gt;&lt;pages&gt;1717-1725&lt;/pages&gt;&lt;volume&gt;23&lt;/volume&gt;&lt;number&gt;13&lt;/number&gt;&lt;dates&gt;&lt;year&gt;2009&lt;/year&gt;&lt;/dates&gt;&lt;accession-num&gt;19461502&lt;/accession-num&gt;&lt;label&gt;r00668&lt;/label&gt;&lt;urls&gt;&lt;related-urls&gt;&lt;url&gt;http://content.wkhealth.com/linkback/openurl?sid=WKPTLP:landingpage&amp;amp;amp;an=00002030-200908240-00011&lt;/url&gt;&lt;/related-urls&gt;&lt;pdf-urls&gt;&lt;url&gt;file://localhost/Users/crd64%201/Dropbox/papers%203/Library.papers3/Files/AD/ADB4790F-53A8-454D-AEC5-A4A20BE8DDB7.pdf&lt;/url&gt;&lt;/pdf-urls&gt;&lt;/urls&gt;&lt;custom2&gt;PMC3801095&lt;/custom2&gt;&lt;custom3&gt;papers3://publication/uuid/9A8D0EBC-1370-4F08-ADC9-A832D3289D93&lt;/custom3&gt;&lt;electronic-resource-num&gt;10.1097/QAD.0b013e32832d3b6d&lt;/electronic-resource-num&gt;&lt;language&gt;English&lt;/language&gt;&lt;/record&gt;&lt;/Cite&gt;&lt;/EndNote&gt;</w:instrText>
      </w:r>
      <w:r w:rsidR="005962B5" w:rsidRPr="00D2213F">
        <w:rPr>
          <w:rFonts w:ascii="Arial" w:hAnsi="Arial" w:cs="Arial"/>
          <w:sz w:val="22"/>
          <w:szCs w:val="22"/>
        </w:rPr>
        <w:fldChar w:fldCharType="separate"/>
      </w:r>
      <w:r w:rsidR="000A74BE" w:rsidRPr="00D2213F">
        <w:rPr>
          <w:rFonts w:ascii="Arial" w:hAnsi="Arial" w:cs="Arial"/>
          <w:noProof/>
          <w:sz w:val="22"/>
          <w:szCs w:val="22"/>
        </w:rPr>
        <w:t>[2]</w:t>
      </w:r>
      <w:r w:rsidR="005962B5" w:rsidRPr="00D2213F">
        <w:rPr>
          <w:rFonts w:ascii="Arial" w:hAnsi="Arial" w:cs="Arial"/>
          <w:sz w:val="22"/>
          <w:szCs w:val="22"/>
        </w:rPr>
        <w:fldChar w:fldCharType="end"/>
      </w:r>
      <w:r w:rsidR="005962B5" w:rsidRPr="00D2213F">
        <w:rPr>
          <w:rFonts w:ascii="Arial" w:hAnsi="Arial" w:cs="Arial"/>
          <w:sz w:val="22"/>
          <w:szCs w:val="22"/>
        </w:rPr>
        <w:t xml:space="preserve"> and pathology </w:t>
      </w:r>
      <w:r w:rsidR="005962B5"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&lt;EndNote&gt;&lt;Cite&gt;&lt;Author&gt;Gupta&lt;/Author&gt;&lt;Year&gt;2013&lt;/Year&gt;&lt;RecNum&gt;3&lt;/RecNum&gt;&lt;DisplayText&gt;[3]&lt;/DisplayText&gt;&lt;record&gt;&lt;rec-number&gt;3&lt;/rec-number&gt;&lt;foreign-keys&gt;&lt;key app="EN" db-id="sarvsvzxz992s9e02dopte09ddzdeaa0frpd" timestamp="1586355574"&gt;3&lt;/key&gt;&lt;/foreign-keys&gt;&lt;ref-type name="Journal Article"&gt;17&lt;/ref-type&gt;&lt;contributors&gt;&lt;authors&gt;&lt;author&gt;Gupta, R K&lt;/author&gt;&lt;author&gt;Lawn, S D&lt;/author&gt;&lt;author&gt;Bekker, L G&lt;/author&gt;&lt;author&gt;Caldwell, J&lt;/author&gt;&lt;author&gt;Kaplan, R&lt;/author&gt;&lt;author&gt;Wood, R&lt;/author&gt;&lt;/authors&gt;&lt;/contributors&gt;&lt;auth-address&gt;Desmond Tutu HIV Centre, Institute of Infectious Diseases and Molecular Medicine, University of Cape Town Faculty of Health Sciences, Cape Town, South Africa.&lt;/auth-address&gt;&lt;titles&gt;&lt;title&gt;Impact of human immunodeficiency virus and CD4 count on tuberculosis diagnosis: analysis of city-wide data from Cape Town, South Africa.&lt;/title&gt;&lt;secondary-title&gt;Int J Tuberc Lung Dis&lt;/secondary-title&gt;&lt;/titles&gt;&lt;periodical&gt;&lt;full-title&gt;Int J Tuberc Lung Dis&lt;/full-title&gt;&lt;/periodical&gt;&lt;pages&gt;1014-1022&lt;/pages&gt;&lt;volume&gt;17&lt;/volume&gt;&lt;number&gt;8&lt;/number&gt;&lt;dates&gt;&lt;year&gt;2013&lt;/year&gt;&lt;pub-dates&gt;&lt;date&gt;Aug&lt;/date&gt;&lt;/pub-dates&gt;&lt;/dates&gt;&lt;publisher&gt;International Union Against Tuberculosis and Lung Disease&lt;/publisher&gt;&lt;accession-num&gt;23827024&lt;/accession-num&gt;&lt;label&gt;r01031&lt;/label&gt;&lt;urls&gt;&lt;related-urls&gt;&lt;url&gt;http://openurl.ingenta.com/content/xref?genre=article&amp;amp;amp;issn=1027-3719&amp;amp;amp;volume=17&amp;amp;amp;issue=8&amp;amp;amp;spage=1014&lt;/url&gt;&lt;/related-urls&gt;&lt;pdf-urls&gt;&lt;url&gt;file://localhost/Users/crd64%201/Dropbox/papers%203/Library.papers3/Files/92/928753E8-9FD7-4302-8D05-C3E59429534B.pdf&lt;/url&gt;&lt;/pdf-urls&gt;&lt;/urls&gt;&lt;custom2&gt;PMC3990260&lt;/custom2&gt;&lt;custom3&gt;papers3://publication/uuid/ED662569-F9F7-454B-B282-43386335A61F&lt;/custom3&gt;&lt;electronic-resource-num&gt;10.5588/ijtld.13.0032&lt;/electronic-resource-num&gt;&lt;language&gt;English&lt;/language&gt;&lt;/record&gt;&lt;/Cite&gt;&lt;/EndNote&gt;</w:instrText>
      </w:r>
      <w:r w:rsidR="005962B5" w:rsidRPr="00D2213F">
        <w:rPr>
          <w:rFonts w:ascii="Arial" w:hAnsi="Arial" w:cs="Arial"/>
          <w:sz w:val="22"/>
          <w:szCs w:val="22"/>
        </w:rPr>
        <w:fldChar w:fldCharType="separate"/>
      </w:r>
      <w:r w:rsidR="000A74BE" w:rsidRPr="00D2213F">
        <w:rPr>
          <w:rFonts w:ascii="Arial" w:hAnsi="Arial" w:cs="Arial"/>
          <w:noProof/>
          <w:sz w:val="22"/>
          <w:szCs w:val="22"/>
        </w:rPr>
        <w:t>[3]</w:t>
      </w:r>
      <w:r w:rsidR="005962B5" w:rsidRPr="00D2213F">
        <w:rPr>
          <w:rFonts w:ascii="Arial" w:hAnsi="Arial" w:cs="Arial"/>
          <w:sz w:val="22"/>
          <w:szCs w:val="22"/>
        </w:rPr>
        <w:fldChar w:fldCharType="end"/>
      </w:r>
      <w:r w:rsidR="004A3D07" w:rsidRPr="00D2213F">
        <w:rPr>
          <w:rFonts w:ascii="Arial" w:hAnsi="Arial" w:cs="Arial"/>
          <w:sz w:val="22"/>
          <w:szCs w:val="22"/>
        </w:rPr>
        <w:t>, including</w:t>
      </w:r>
      <w:r w:rsidR="005962B5" w:rsidRPr="00D2213F">
        <w:rPr>
          <w:rFonts w:ascii="Arial" w:hAnsi="Arial" w:cs="Arial"/>
          <w:sz w:val="22"/>
          <w:szCs w:val="22"/>
        </w:rPr>
        <w:t xml:space="preserve"> primary TB (symptomatic TB that develop</w:t>
      </w:r>
      <w:r w:rsidR="00C14A6B" w:rsidRPr="00D2213F">
        <w:rPr>
          <w:rFonts w:ascii="Arial" w:hAnsi="Arial" w:cs="Arial"/>
          <w:sz w:val="22"/>
          <w:szCs w:val="22"/>
        </w:rPr>
        <w:t>s</w:t>
      </w:r>
      <w:r w:rsidR="005962B5" w:rsidRPr="00D2213F">
        <w:rPr>
          <w:rFonts w:ascii="Arial" w:hAnsi="Arial" w:cs="Arial"/>
          <w:sz w:val="22"/>
          <w:szCs w:val="22"/>
        </w:rPr>
        <w:t xml:space="preserve"> soon after </w:t>
      </w:r>
      <w:r w:rsidR="00005880" w:rsidRPr="00D2213F">
        <w:rPr>
          <w:rFonts w:ascii="Arial" w:hAnsi="Arial" w:cs="Arial"/>
          <w:sz w:val="22"/>
          <w:szCs w:val="22"/>
        </w:rPr>
        <w:t>Mtb</w:t>
      </w:r>
      <w:r w:rsidR="005962B5" w:rsidRPr="00D2213F">
        <w:rPr>
          <w:rFonts w:ascii="Arial" w:hAnsi="Arial" w:cs="Arial"/>
          <w:sz w:val="22"/>
          <w:szCs w:val="22"/>
        </w:rPr>
        <w:t xml:space="preserve"> infection) or reactivation </w:t>
      </w:r>
      <w:r w:rsidR="004A3D07" w:rsidRPr="00D2213F">
        <w:rPr>
          <w:rFonts w:ascii="Arial" w:hAnsi="Arial" w:cs="Arial"/>
          <w:sz w:val="22"/>
          <w:szCs w:val="22"/>
        </w:rPr>
        <w:t>of L</w:t>
      </w:r>
      <w:r w:rsidR="005962B5" w:rsidRPr="00D2213F">
        <w:rPr>
          <w:rFonts w:ascii="Arial" w:hAnsi="Arial" w:cs="Arial"/>
          <w:sz w:val="22"/>
          <w:szCs w:val="22"/>
        </w:rPr>
        <w:t>TB</w:t>
      </w:r>
      <w:r w:rsidR="004A3D07" w:rsidRPr="00D2213F">
        <w:rPr>
          <w:rFonts w:ascii="Arial" w:hAnsi="Arial" w:cs="Arial"/>
          <w:sz w:val="22"/>
          <w:szCs w:val="22"/>
        </w:rPr>
        <w:t>I</w:t>
      </w:r>
      <w:r w:rsidR="00175026" w:rsidRPr="00D2213F">
        <w:rPr>
          <w:rFonts w:ascii="Arial" w:hAnsi="Arial" w:cs="Arial"/>
          <w:sz w:val="22"/>
          <w:szCs w:val="22"/>
        </w:rPr>
        <w:t>.</w:t>
      </w:r>
      <w:r w:rsidR="005962B5" w:rsidRPr="00D2213F">
        <w:rPr>
          <w:rFonts w:ascii="Arial" w:hAnsi="Arial" w:cs="Arial"/>
          <w:sz w:val="22"/>
          <w:szCs w:val="22"/>
        </w:rPr>
        <w:t xml:space="preserve"> </w:t>
      </w:r>
      <w:r w:rsidR="00C2275B" w:rsidRPr="00D2213F">
        <w:rPr>
          <w:rFonts w:ascii="Arial" w:hAnsi="Arial" w:cs="Arial"/>
          <w:sz w:val="22"/>
          <w:szCs w:val="22"/>
        </w:rPr>
        <w:t xml:space="preserve"> </w:t>
      </w:r>
      <w:r w:rsidR="000072A8" w:rsidRPr="00D2213F">
        <w:rPr>
          <w:rFonts w:ascii="Arial" w:hAnsi="Arial" w:cs="Arial"/>
          <w:sz w:val="22"/>
          <w:szCs w:val="22"/>
        </w:rPr>
        <w:t>HIV</w:t>
      </w:r>
      <w:r w:rsidR="00A70FE7" w:rsidRPr="00D2213F">
        <w:rPr>
          <w:rFonts w:ascii="Arial" w:hAnsi="Arial" w:cs="Arial"/>
          <w:sz w:val="22"/>
          <w:szCs w:val="22"/>
        </w:rPr>
        <w:t>-</w:t>
      </w:r>
      <w:r w:rsidR="000072A8" w:rsidRPr="00D2213F">
        <w:rPr>
          <w:rFonts w:ascii="Arial" w:hAnsi="Arial" w:cs="Arial"/>
          <w:sz w:val="22"/>
          <w:szCs w:val="22"/>
        </w:rPr>
        <w:t xml:space="preserve">infected </w:t>
      </w:r>
      <w:r w:rsidR="004A6B31" w:rsidRPr="00D2213F">
        <w:rPr>
          <w:rFonts w:ascii="Arial" w:hAnsi="Arial" w:cs="Arial"/>
          <w:sz w:val="22"/>
          <w:szCs w:val="22"/>
        </w:rPr>
        <w:t>individuals</w:t>
      </w:r>
      <w:r w:rsidR="000072A8" w:rsidRPr="00D2213F">
        <w:rPr>
          <w:rFonts w:ascii="Arial" w:hAnsi="Arial" w:cs="Arial"/>
          <w:sz w:val="22"/>
          <w:szCs w:val="22"/>
        </w:rPr>
        <w:t xml:space="preserve"> </w:t>
      </w:r>
      <w:r w:rsidR="004A6B31" w:rsidRPr="00D2213F">
        <w:rPr>
          <w:rFonts w:ascii="Arial" w:hAnsi="Arial" w:cs="Arial"/>
          <w:sz w:val="22"/>
          <w:szCs w:val="22"/>
        </w:rPr>
        <w:t xml:space="preserve">are approximately 9 times more likely to </w:t>
      </w:r>
      <w:r w:rsidR="00C34BF7" w:rsidRPr="00D2213F">
        <w:rPr>
          <w:rFonts w:ascii="Arial" w:hAnsi="Arial" w:cs="Arial"/>
          <w:sz w:val="22"/>
          <w:szCs w:val="22"/>
        </w:rPr>
        <w:t xml:space="preserve">develop </w:t>
      </w:r>
      <w:r w:rsidR="004A6B31" w:rsidRPr="00D2213F">
        <w:rPr>
          <w:rFonts w:ascii="Arial" w:hAnsi="Arial" w:cs="Arial"/>
          <w:sz w:val="22"/>
          <w:szCs w:val="22"/>
        </w:rPr>
        <w:t>reactivat</w:t>
      </w:r>
      <w:r w:rsidR="00C34BF7" w:rsidRPr="00D2213F">
        <w:rPr>
          <w:rFonts w:ascii="Arial" w:hAnsi="Arial" w:cs="Arial"/>
          <w:sz w:val="22"/>
          <w:szCs w:val="22"/>
        </w:rPr>
        <w:t>ion</w:t>
      </w:r>
      <w:r w:rsidR="009E7DA6" w:rsidRPr="00D2213F">
        <w:rPr>
          <w:rFonts w:ascii="Arial" w:hAnsi="Arial" w:cs="Arial"/>
          <w:sz w:val="22"/>
          <w:szCs w:val="22"/>
        </w:rPr>
        <w:t xml:space="preserve"> </w:t>
      </w:r>
      <w:r w:rsidR="00C34BF7" w:rsidRPr="00D2213F">
        <w:rPr>
          <w:rFonts w:ascii="Arial" w:hAnsi="Arial" w:cs="Arial"/>
          <w:sz w:val="22"/>
          <w:szCs w:val="22"/>
        </w:rPr>
        <w:t xml:space="preserve">from LTBI </w:t>
      </w:r>
      <w:r w:rsidR="004A6B31" w:rsidRPr="00D2213F">
        <w:rPr>
          <w:rFonts w:ascii="Arial" w:hAnsi="Arial" w:cs="Arial"/>
          <w:sz w:val="22"/>
          <w:szCs w:val="22"/>
        </w:rPr>
        <w:t xml:space="preserve">than HIV-uninfected individuals </w:t>
      </w:r>
      <w:r w:rsidR="004A6B31" w:rsidRPr="00D2213F">
        <w:rPr>
          <w:rFonts w:ascii="Arial" w:hAnsi="Arial" w:cs="Arial"/>
          <w:sz w:val="22"/>
          <w:szCs w:val="22"/>
        </w:rPr>
        <w:fldChar w:fldCharType="begin">
          <w:fldData xml:space="preserve">PEVuZE5vdGU+PENpdGU+PEF1dGhvcj5Nb3NzPC9BdXRob3I+PFllYXI+MjAwMDwvWWVhcj48UmVj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</w:fldData>
        </w:fldChar>
      </w:r>
      <w:r w:rsidR="008B1382">
        <w:rPr>
          <w:rFonts w:ascii="Arial" w:hAnsi="Arial" w:cs="Arial"/>
          <w:sz w:val="22"/>
          <w:szCs w:val="22"/>
        </w:rPr>
        <w:instrText xml:space="preserve"> ADDIN EN.CITE </w:instrText>
      </w:r>
      <w:r w:rsidR="008B1382">
        <w:rPr>
          <w:rFonts w:ascii="Arial" w:hAnsi="Arial" w:cs="Arial"/>
          <w:sz w:val="22"/>
          <w:szCs w:val="22"/>
        </w:rPr>
        <w:fldChar w:fldCharType="begin">
          <w:fldData xml:space="preserve">PEVuZE5vdGU+PENpdGU+PEF1dGhvcj5Nb3NzPC9BdXRob3I+PFllYXI+MjAwMDwvWWVhcj48UmVj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</w:fldData>
        </w:fldChar>
      </w:r>
      <w:r w:rsidR="008B1382">
        <w:rPr>
          <w:rFonts w:ascii="Arial" w:hAnsi="Arial" w:cs="Arial"/>
          <w:sz w:val="22"/>
          <w:szCs w:val="22"/>
        </w:rPr>
        <w:instrText xml:space="preserve"> ADDIN EN.CITE.DATA </w:instrText>
      </w:r>
      <w:r w:rsidR="008B1382">
        <w:rPr>
          <w:rFonts w:ascii="Arial" w:hAnsi="Arial" w:cs="Arial"/>
          <w:sz w:val="22"/>
          <w:szCs w:val="22"/>
        </w:rPr>
      </w:r>
      <w:r w:rsidR="008B1382">
        <w:rPr>
          <w:rFonts w:ascii="Arial" w:hAnsi="Arial" w:cs="Arial"/>
          <w:sz w:val="22"/>
          <w:szCs w:val="22"/>
        </w:rPr>
        <w:fldChar w:fldCharType="end"/>
      </w:r>
      <w:r w:rsidR="004A6B31" w:rsidRPr="00D2213F">
        <w:rPr>
          <w:rFonts w:ascii="Arial" w:hAnsi="Arial" w:cs="Arial"/>
          <w:sz w:val="22"/>
          <w:szCs w:val="22"/>
        </w:rPr>
      </w:r>
      <w:r w:rsidR="004A6B31" w:rsidRPr="00D2213F">
        <w:rPr>
          <w:rFonts w:ascii="Arial" w:hAnsi="Arial" w:cs="Arial"/>
          <w:sz w:val="22"/>
          <w:szCs w:val="22"/>
        </w:rPr>
        <w:fldChar w:fldCharType="separate"/>
      </w:r>
      <w:r w:rsidR="000A74BE" w:rsidRPr="00D2213F">
        <w:rPr>
          <w:rFonts w:ascii="Arial" w:hAnsi="Arial" w:cs="Arial"/>
          <w:noProof/>
          <w:sz w:val="22"/>
          <w:szCs w:val="22"/>
        </w:rPr>
        <w:t>[4]</w:t>
      </w:r>
      <w:r w:rsidR="004A6B31" w:rsidRPr="00D2213F">
        <w:rPr>
          <w:rFonts w:ascii="Arial" w:hAnsi="Arial" w:cs="Arial"/>
          <w:sz w:val="22"/>
          <w:szCs w:val="22"/>
        </w:rPr>
        <w:fldChar w:fldCharType="end"/>
      </w:r>
      <w:r w:rsidR="00C2275B" w:rsidRPr="00D2213F">
        <w:rPr>
          <w:rFonts w:ascii="Arial" w:hAnsi="Arial" w:cs="Arial"/>
          <w:sz w:val="22"/>
          <w:szCs w:val="22"/>
        </w:rPr>
        <w:t xml:space="preserve">. </w:t>
      </w:r>
      <w:r w:rsidR="009E7DA6" w:rsidRPr="00D2213F">
        <w:rPr>
          <w:rFonts w:ascii="Arial" w:hAnsi="Arial" w:cs="Arial"/>
          <w:sz w:val="22"/>
          <w:szCs w:val="22"/>
        </w:rPr>
        <w:t xml:space="preserve">TB incidence in HIV+ persons increases as peripheral CD4 T cell numbers decline, suggesting </w:t>
      </w:r>
      <w:r w:rsidR="004071FB" w:rsidRPr="00D2213F">
        <w:rPr>
          <w:rFonts w:ascii="Arial" w:hAnsi="Arial" w:cs="Arial"/>
          <w:sz w:val="22"/>
          <w:szCs w:val="22"/>
        </w:rPr>
        <w:t>that</w:t>
      </w:r>
      <w:r w:rsidR="000072A8" w:rsidRPr="00D2213F">
        <w:rPr>
          <w:rFonts w:ascii="Arial" w:hAnsi="Arial" w:cs="Arial"/>
          <w:sz w:val="22"/>
          <w:szCs w:val="22"/>
        </w:rPr>
        <w:t xml:space="preserve"> </w:t>
      </w:r>
      <w:r w:rsidR="00FA6BBC" w:rsidRPr="00D2213F">
        <w:rPr>
          <w:rFonts w:ascii="Arial" w:hAnsi="Arial" w:cs="Arial"/>
          <w:sz w:val="22"/>
          <w:szCs w:val="22"/>
        </w:rPr>
        <w:t>CD4</w:t>
      </w:r>
      <w:r w:rsidR="00062B31" w:rsidRPr="00D2213F">
        <w:rPr>
          <w:rFonts w:ascii="Arial" w:hAnsi="Arial" w:cs="Arial"/>
          <w:sz w:val="22"/>
          <w:szCs w:val="22"/>
        </w:rPr>
        <w:t xml:space="preserve"> T cells </w:t>
      </w:r>
      <w:r w:rsidR="000072A8" w:rsidRPr="00D2213F">
        <w:rPr>
          <w:rFonts w:ascii="Arial" w:hAnsi="Arial" w:cs="Arial"/>
          <w:sz w:val="22"/>
          <w:szCs w:val="22"/>
        </w:rPr>
        <w:t>are</w:t>
      </w:r>
      <w:r w:rsidR="00062B31" w:rsidRPr="00D2213F">
        <w:rPr>
          <w:rFonts w:ascii="Arial" w:hAnsi="Arial" w:cs="Arial"/>
          <w:sz w:val="22"/>
          <w:szCs w:val="22"/>
        </w:rPr>
        <w:t xml:space="preserve"> important in </w:t>
      </w:r>
      <w:r w:rsidR="009E7DA6" w:rsidRPr="00D2213F">
        <w:rPr>
          <w:rFonts w:ascii="Arial" w:hAnsi="Arial" w:cs="Arial"/>
          <w:sz w:val="22"/>
          <w:szCs w:val="22"/>
        </w:rPr>
        <w:t xml:space="preserve">control of Mtb infection </w:t>
      </w:r>
      <w:r w:rsidR="009E7DA6"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&lt;EndNote&gt;&lt;Cite&gt;&lt;Author&gt;Lawn&lt;/Author&gt;&lt;Year&gt;2009&lt;/Year&gt;&lt;RecNum&gt;71&lt;/RecNum&gt;&lt;DisplayText&gt;[2]&lt;/DisplayText&gt;&lt;record&gt;&lt;rec-number&gt;71&lt;/rec-number&gt;&lt;foreign-keys&gt;&lt;key app="EN" db-id="p99zreeatz0zw5ep5e1v0efjrrad55w0at9x" timestamp="1534453957"&gt;71&lt;/key&gt;&lt;/foreign-keys&gt;&lt;ref-type name="Journal Article"&gt;17&lt;/ref-type&gt;&lt;contributors&gt;&lt;authors&gt;&lt;author&gt;Lawn, Stephen D&lt;/author&gt;&lt;author&gt;Myer, Landon&lt;/author&gt;&lt;author&gt;Edwards, David&lt;/author&gt;&lt;author&gt;Bekker, Linda-Gail&lt;/author&gt;&lt;author&gt;Wood, Robin&lt;/author&gt;&lt;/authors&gt;&lt;/contributors&gt;&lt;titles&gt;&lt;title&gt;Short-term and long-term risk of tuberculosis associated with CD4 cell recovery during antiretroviral therapy in South Africa&lt;/title&gt;&lt;secondary-title&gt;AIDS&lt;/secondary-title&gt;&lt;/titles&gt;&lt;periodical&gt;&lt;full-title&gt;AIDS&lt;/full-title&gt;&lt;/periodical&gt;&lt;pages&gt;1717-1725&lt;/pages&gt;&lt;volume&gt;23&lt;/volume&gt;&lt;number&gt;13&lt;/number&gt;&lt;dates&gt;&lt;year&gt;2009&lt;/year&gt;&lt;/dates&gt;&lt;accession-num&gt;19461502&lt;/accession-num&gt;&lt;label&gt;r00668&lt;/label&gt;&lt;urls&gt;&lt;related-urls&gt;&lt;url&gt;http://content.wkhealth.com/linkback/openurl?sid=WKPTLP:landingpage&amp;amp;amp;an=00002030-200908240-00011&lt;/url&gt;&lt;/related-urls&gt;&lt;pdf-urls&gt;&lt;url&gt;file://localhost/Users/crd64%201/Dropbox/papers%203/Library.papers3/Files/AD/ADB4790F-53A8-454D-AEC5-A4A20BE8DDB7.pdf&lt;/url&gt;&lt;/pdf-urls&gt;&lt;/urls&gt;&lt;custom2&gt;PMC3801095&lt;/custom2&gt;&lt;custom3&gt;papers3://publication/uuid/9A8D0EBC-1370-4F08-ADC9-A832D3289D93&lt;/custom3&gt;&lt;electronic-resource-num&gt;10.1097/QAD.0b013e32832d3b6d&lt;/electronic-resource-num&gt;&lt;language&gt;English&lt;/language&gt;&lt;/record&gt;&lt;/Cite&gt;&lt;/EndNote&gt;</w:instrText>
      </w:r>
      <w:r w:rsidR="009E7DA6" w:rsidRPr="00D2213F">
        <w:rPr>
          <w:rFonts w:ascii="Arial" w:hAnsi="Arial" w:cs="Arial"/>
          <w:sz w:val="22"/>
          <w:szCs w:val="22"/>
        </w:rPr>
        <w:fldChar w:fldCharType="separate"/>
      </w:r>
      <w:r w:rsidR="000A74BE" w:rsidRPr="00D2213F">
        <w:rPr>
          <w:rFonts w:ascii="Arial" w:hAnsi="Arial" w:cs="Arial"/>
          <w:noProof/>
          <w:sz w:val="22"/>
          <w:szCs w:val="22"/>
        </w:rPr>
        <w:t>[2]</w:t>
      </w:r>
      <w:r w:rsidR="009E7DA6" w:rsidRPr="00D2213F">
        <w:rPr>
          <w:rFonts w:ascii="Arial" w:hAnsi="Arial" w:cs="Arial"/>
          <w:sz w:val="22"/>
          <w:szCs w:val="22"/>
        </w:rPr>
        <w:fldChar w:fldCharType="end"/>
      </w:r>
      <w:r w:rsidR="009E7DA6" w:rsidRPr="00D2213F">
        <w:rPr>
          <w:rFonts w:ascii="Arial" w:hAnsi="Arial" w:cs="Arial"/>
          <w:sz w:val="22"/>
          <w:szCs w:val="22"/>
        </w:rPr>
        <w:t>, which is supported by animal model studies</w:t>
      </w:r>
      <w:r w:rsidR="00336882" w:rsidRPr="00D2213F">
        <w:rPr>
          <w:rFonts w:ascii="Arial" w:hAnsi="Arial" w:cs="Arial"/>
          <w:sz w:val="22"/>
          <w:szCs w:val="22"/>
        </w:rPr>
        <w:t xml:space="preserve"> </w:t>
      </w:r>
      <w:r w:rsidR="00336882"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&lt;EndNote&gt;&lt;Cite&gt;&lt;Author&gt;Lin&lt;/Author&gt;&lt;Year&gt;2012&lt;/Year&gt;&lt;RecNum&gt;5&lt;/RecNum&gt;&lt;DisplayText&gt;[5]&lt;/DisplayText&gt;&lt;record&gt;&lt;rec-number&gt;5&lt;/rec-number&gt;&lt;foreign-keys&gt;&lt;key app="EN" db-id="sarvsvzxz992s9e02dopte09ddzdeaa0frpd" timestamp="1586355574"&gt;5&lt;/key&gt;&lt;/foreign-keys&gt;&lt;ref-type name="Journal Article"&gt;17&lt;/ref-type&gt;&lt;contributors&gt;&lt;authors&gt;&lt;author&gt;Lin, Philana Ling&lt;/author&gt;&lt;author&gt;Rutledge, Tara&lt;/author&gt;&lt;author&gt;Green, Angela M&lt;/author&gt;&lt;author&gt;Bigbee, Matthew&lt;/author&gt;&lt;author&gt;Fuhrman, Carl&lt;/author&gt;&lt;author&gt;Klein, Edwin&lt;/author&gt;&lt;author&gt;Flynn, JoAnne L&lt;/author&gt;&lt;/authors&gt;&lt;/contributors&gt;&lt;auth-address&gt;Department of Pediatrics, Children&amp;amp;apos;s Hospital of Pittsburgh of the University of Pittsburgh Medical Center, Pittsburgh, PA, USA.&lt;/auth-address&gt;&lt;titles&gt;&lt;title&gt;CD4 T cell depletion exacerbates acute Mycobacterium tuberculosis while reactivation of latent infection is dependent on severity of tissue depletion in cynomolgus macaques.&lt;/title&gt;&lt;secondary-title&gt;AIDS Res Hum Retroviruses&lt;/secondary-title&gt;&lt;/titles&gt;&lt;periodical&gt;&lt;full-title&gt;AIDS Res Hum Retroviruses&lt;/full-title&gt;&lt;/periodical&gt;&lt;pages&gt;1693-1702&lt;/pages&gt;&lt;volume&gt;28&lt;/volume&gt;&lt;number&gt;12&lt;/number&gt;&lt;dates&gt;&lt;year&gt;2012&lt;/year&gt;&lt;pub-dates&gt;&lt;date&gt;Dec&lt;/date&gt;&lt;/pub-dates&gt;&lt;/dates&gt;&lt;accession-num&gt;22480184&lt;/accession-num&gt;&lt;label&gt;r00701&lt;/label&gt;&lt;urls&gt;&lt;related-urls&gt;&lt;url&gt;http://online.liebertpub.com/doi/abs/10.1089/aid.2012.0028&lt;/url&gt;&lt;/related-urls&gt;&lt;pdf-urls&gt;&lt;url&gt;file://localhost/Users/crd64%201/Dropbox/papers%203/Library.papers3/Files/02/02FBC29F-C099-4B53-949D-EE9D3948AF1C.pdf&lt;/url&gt;&lt;/pdf-urls&gt;&lt;/urls&gt;&lt;custom2&gt;PMC3505050&lt;/custom2&gt;&lt;custom3&gt;papers3://publication/uuid/7607C87F-0C02-4741-A76E-1B7EA7E74562&lt;/custom3&gt;&lt;electronic-resource-num&gt;10.1089/AID.2012.0028&lt;/electronic-resource-num&gt;&lt;language&gt;English&lt;/language&gt;&lt;/record&gt;&lt;/Cite&gt;&lt;/EndNote&gt;</w:instrText>
      </w:r>
      <w:r w:rsidR="00336882" w:rsidRPr="00D2213F">
        <w:rPr>
          <w:rFonts w:ascii="Arial" w:hAnsi="Arial" w:cs="Arial"/>
          <w:sz w:val="22"/>
          <w:szCs w:val="22"/>
        </w:rPr>
        <w:fldChar w:fldCharType="separate"/>
      </w:r>
      <w:r w:rsidR="000A74BE" w:rsidRPr="00D2213F">
        <w:rPr>
          <w:rFonts w:ascii="Arial" w:hAnsi="Arial" w:cs="Arial"/>
          <w:noProof/>
          <w:sz w:val="22"/>
          <w:szCs w:val="22"/>
        </w:rPr>
        <w:t>[5]</w:t>
      </w:r>
      <w:r w:rsidR="00336882" w:rsidRPr="00D2213F">
        <w:rPr>
          <w:rFonts w:ascii="Arial" w:hAnsi="Arial" w:cs="Arial"/>
          <w:sz w:val="22"/>
          <w:szCs w:val="22"/>
        </w:rPr>
        <w:fldChar w:fldCharType="end"/>
      </w:r>
      <w:r w:rsidR="000072A8" w:rsidRPr="00D2213F">
        <w:rPr>
          <w:rFonts w:ascii="Arial" w:hAnsi="Arial" w:cs="Arial"/>
          <w:sz w:val="22"/>
          <w:szCs w:val="22"/>
        </w:rPr>
        <w:t>.</w:t>
      </w:r>
      <w:r w:rsidR="008F5A3C" w:rsidRPr="00D2213F">
        <w:rPr>
          <w:rFonts w:ascii="Arial" w:hAnsi="Arial" w:cs="Arial"/>
          <w:sz w:val="22"/>
          <w:szCs w:val="22"/>
        </w:rPr>
        <w:t xml:space="preserve"> </w:t>
      </w:r>
      <w:r w:rsidR="00AC3F71" w:rsidRPr="00D2213F">
        <w:rPr>
          <w:rFonts w:ascii="Arial" w:hAnsi="Arial" w:cs="Arial"/>
          <w:sz w:val="22"/>
          <w:szCs w:val="22"/>
        </w:rPr>
        <w:t>However</w:t>
      </w:r>
      <w:r w:rsidR="00062B31" w:rsidRPr="00D2213F">
        <w:rPr>
          <w:rFonts w:ascii="Arial" w:hAnsi="Arial" w:cs="Arial"/>
          <w:sz w:val="22"/>
          <w:szCs w:val="22"/>
        </w:rPr>
        <w:t>, HIV-infected</w:t>
      </w:r>
      <w:r w:rsidR="000072A8" w:rsidRPr="00D2213F">
        <w:rPr>
          <w:rFonts w:ascii="Arial" w:hAnsi="Arial" w:cs="Arial"/>
          <w:sz w:val="22"/>
          <w:szCs w:val="22"/>
        </w:rPr>
        <w:t xml:space="preserve"> individuals with normal</w:t>
      </w:r>
      <w:r w:rsidR="00062B31" w:rsidRPr="00D2213F">
        <w:rPr>
          <w:rFonts w:ascii="Arial" w:hAnsi="Arial" w:cs="Arial"/>
          <w:sz w:val="22"/>
          <w:szCs w:val="22"/>
        </w:rPr>
        <w:t xml:space="preserve"> peripheral </w:t>
      </w:r>
      <w:r w:rsidR="00FA6BBC" w:rsidRPr="00D2213F">
        <w:rPr>
          <w:rFonts w:ascii="Arial" w:hAnsi="Arial" w:cs="Arial"/>
          <w:sz w:val="22"/>
          <w:szCs w:val="22"/>
        </w:rPr>
        <w:t>CD4</w:t>
      </w:r>
      <w:r w:rsidR="00062B31" w:rsidRPr="00D2213F">
        <w:rPr>
          <w:rFonts w:ascii="Arial" w:hAnsi="Arial" w:cs="Arial"/>
          <w:sz w:val="22"/>
          <w:szCs w:val="22"/>
        </w:rPr>
        <w:t xml:space="preserve"> T cell</w:t>
      </w:r>
      <w:r w:rsidR="00A70FE7" w:rsidRPr="00D2213F">
        <w:rPr>
          <w:rFonts w:ascii="Arial" w:hAnsi="Arial" w:cs="Arial"/>
          <w:sz w:val="22"/>
          <w:szCs w:val="22"/>
        </w:rPr>
        <w:t xml:space="preserve"> counts</w:t>
      </w:r>
      <w:r w:rsidR="000072A8" w:rsidRPr="00D2213F">
        <w:rPr>
          <w:rFonts w:ascii="Arial" w:hAnsi="Arial" w:cs="Arial"/>
          <w:sz w:val="22"/>
          <w:szCs w:val="22"/>
        </w:rPr>
        <w:t xml:space="preserve"> </w:t>
      </w:r>
      <w:r w:rsidR="00062B31" w:rsidRPr="00D2213F">
        <w:rPr>
          <w:rFonts w:ascii="Arial" w:hAnsi="Arial" w:cs="Arial"/>
          <w:sz w:val="22"/>
          <w:szCs w:val="22"/>
        </w:rPr>
        <w:t xml:space="preserve">are still more susceptible to </w:t>
      </w:r>
      <w:r w:rsidR="005962B5" w:rsidRPr="00D2213F">
        <w:rPr>
          <w:rFonts w:ascii="Arial" w:hAnsi="Arial" w:cs="Arial"/>
          <w:sz w:val="22"/>
          <w:szCs w:val="22"/>
        </w:rPr>
        <w:t xml:space="preserve">active TB </w:t>
      </w:r>
      <w:r w:rsidR="00062B31" w:rsidRPr="00D2213F">
        <w:rPr>
          <w:rFonts w:ascii="Arial" w:hAnsi="Arial" w:cs="Arial"/>
          <w:sz w:val="22"/>
          <w:szCs w:val="22"/>
        </w:rPr>
        <w:t>than their HIV-uninfected counterparts</w:t>
      </w:r>
      <w:r w:rsidR="00F73DC2" w:rsidRPr="00D2213F">
        <w:rPr>
          <w:rFonts w:ascii="Arial" w:hAnsi="Arial" w:cs="Arial"/>
          <w:sz w:val="22"/>
          <w:szCs w:val="22"/>
        </w:rPr>
        <w:t xml:space="preserve"> </w:t>
      </w:r>
      <w:r w:rsidR="00F73DC2" w:rsidRPr="00D2213F">
        <w:rPr>
          <w:rFonts w:ascii="Arial" w:hAnsi="Arial" w:cs="Arial"/>
          <w:sz w:val="22"/>
          <w:szCs w:val="22"/>
        </w:rPr>
        <w:fldChar w:fldCharType="begin">
          <w:fldData xml:space="preserve">PEVuZE5vdGU+PENpdGU+PEF1dGhvcj5HdXB0YTwvQXV0aG9yPjxZZWFyPjIwMTM8L1llYXI+PFJl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==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PEVuZE5vdGU+PENpdGU+PEF1dGhvcj5HdXB0YTwvQXV0aG9yPjxZZWFyPjIwMTM8L1llYXI+PFJl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==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F73DC2" w:rsidRPr="00D2213F">
        <w:rPr>
          <w:rFonts w:ascii="Arial" w:hAnsi="Arial" w:cs="Arial"/>
          <w:sz w:val="22"/>
          <w:szCs w:val="22"/>
        </w:rPr>
      </w:r>
      <w:r w:rsidR="00F73DC2" w:rsidRPr="00D2213F">
        <w:rPr>
          <w:rFonts w:ascii="Arial" w:hAnsi="Arial" w:cs="Arial"/>
          <w:sz w:val="22"/>
          <w:szCs w:val="22"/>
        </w:rPr>
        <w:fldChar w:fldCharType="separate"/>
      </w:r>
      <w:r w:rsidR="000A74BE" w:rsidRPr="00D2213F">
        <w:rPr>
          <w:rFonts w:ascii="Arial" w:hAnsi="Arial" w:cs="Arial"/>
          <w:noProof/>
          <w:sz w:val="22"/>
          <w:szCs w:val="22"/>
        </w:rPr>
        <w:t>[2, 3]</w:t>
      </w:r>
      <w:r w:rsidR="00F73DC2" w:rsidRPr="00D2213F">
        <w:rPr>
          <w:rFonts w:ascii="Arial" w:hAnsi="Arial" w:cs="Arial"/>
          <w:sz w:val="22"/>
          <w:szCs w:val="22"/>
        </w:rPr>
        <w:fldChar w:fldCharType="end"/>
      </w:r>
      <w:r w:rsidR="00062B31" w:rsidRPr="00D2213F">
        <w:rPr>
          <w:rFonts w:ascii="Arial" w:hAnsi="Arial" w:cs="Arial"/>
          <w:sz w:val="22"/>
          <w:szCs w:val="22"/>
        </w:rPr>
        <w:t xml:space="preserve">. This </w:t>
      </w:r>
      <w:r w:rsidR="00452FF5" w:rsidRPr="00D2213F">
        <w:rPr>
          <w:rFonts w:ascii="Arial" w:hAnsi="Arial" w:cs="Arial"/>
          <w:sz w:val="22"/>
          <w:szCs w:val="22"/>
        </w:rPr>
        <w:t xml:space="preserve">leads to the hypothesis that </w:t>
      </w:r>
      <w:r w:rsidR="00BC18FF" w:rsidRPr="00D2213F">
        <w:rPr>
          <w:rFonts w:ascii="Arial" w:hAnsi="Arial" w:cs="Arial"/>
          <w:sz w:val="22"/>
          <w:szCs w:val="22"/>
        </w:rPr>
        <w:t xml:space="preserve">the </w:t>
      </w:r>
      <w:r w:rsidR="0010600B" w:rsidRPr="00D2213F">
        <w:rPr>
          <w:rFonts w:ascii="Arial" w:hAnsi="Arial" w:cs="Arial"/>
          <w:sz w:val="22"/>
          <w:szCs w:val="22"/>
        </w:rPr>
        <w:t>HIV</w:t>
      </w:r>
      <w:r w:rsidR="00452FF5" w:rsidRPr="00D2213F">
        <w:rPr>
          <w:rFonts w:ascii="Arial" w:hAnsi="Arial" w:cs="Arial"/>
          <w:sz w:val="22"/>
          <w:szCs w:val="22"/>
        </w:rPr>
        <w:t>-associated</w:t>
      </w:r>
      <w:r w:rsidR="00062B31" w:rsidRPr="00D2213F">
        <w:rPr>
          <w:rFonts w:ascii="Arial" w:hAnsi="Arial" w:cs="Arial"/>
          <w:sz w:val="22"/>
          <w:szCs w:val="22"/>
        </w:rPr>
        <w:t xml:space="preserve"> increase </w:t>
      </w:r>
      <w:r w:rsidR="00452FF5" w:rsidRPr="00D2213F">
        <w:rPr>
          <w:rFonts w:ascii="Arial" w:hAnsi="Arial" w:cs="Arial"/>
          <w:sz w:val="22"/>
          <w:szCs w:val="22"/>
        </w:rPr>
        <w:t xml:space="preserve">in </w:t>
      </w:r>
      <w:r w:rsidR="00062B31" w:rsidRPr="00D2213F">
        <w:rPr>
          <w:rFonts w:ascii="Arial" w:hAnsi="Arial" w:cs="Arial"/>
          <w:sz w:val="22"/>
          <w:szCs w:val="22"/>
        </w:rPr>
        <w:t xml:space="preserve">TB susceptibility is not solely </w:t>
      </w:r>
      <w:r w:rsidR="00452FF5" w:rsidRPr="00D2213F">
        <w:rPr>
          <w:rFonts w:ascii="Arial" w:hAnsi="Arial" w:cs="Arial"/>
          <w:sz w:val="22"/>
          <w:szCs w:val="22"/>
        </w:rPr>
        <w:t xml:space="preserve">due </w:t>
      </w:r>
      <w:r w:rsidR="00062B31" w:rsidRPr="00D2213F">
        <w:rPr>
          <w:rFonts w:ascii="Arial" w:hAnsi="Arial" w:cs="Arial"/>
          <w:sz w:val="22"/>
          <w:szCs w:val="22"/>
        </w:rPr>
        <w:t xml:space="preserve">to the </w:t>
      </w:r>
      <w:r w:rsidR="00AC3F71" w:rsidRPr="00D2213F">
        <w:rPr>
          <w:rFonts w:ascii="Arial" w:hAnsi="Arial" w:cs="Arial"/>
          <w:sz w:val="22"/>
          <w:szCs w:val="22"/>
        </w:rPr>
        <w:t xml:space="preserve">loss </w:t>
      </w:r>
      <w:r w:rsidR="00062B31" w:rsidRPr="00D2213F">
        <w:rPr>
          <w:rFonts w:ascii="Arial" w:hAnsi="Arial" w:cs="Arial"/>
          <w:sz w:val="22"/>
          <w:szCs w:val="22"/>
        </w:rPr>
        <w:t xml:space="preserve">of </w:t>
      </w:r>
      <w:r w:rsidR="00C06CCD" w:rsidRPr="00D2213F">
        <w:rPr>
          <w:rFonts w:ascii="Arial" w:hAnsi="Arial" w:cs="Arial"/>
          <w:sz w:val="22"/>
          <w:szCs w:val="22"/>
        </w:rPr>
        <w:t>CD4</w:t>
      </w:r>
      <w:r w:rsidR="00FA6BBC" w:rsidRPr="00D2213F">
        <w:rPr>
          <w:rFonts w:ascii="Arial" w:hAnsi="Arial" w:cs="Arial"/>
          <w:sz w:val="22"/>
          <w:szCs w:val="22"/>
        </w:rPr>
        <w:t xml:space="preserve"> T</w:t>
      </w:r>
      <w:r w:rsidR="00062B31" w:rsidRPr="00D2213F">
        <w:rPr>
          <w:rFonts w:ascii="Arial" w:hAnsi="Arial" w:cs="Arial"/>
          <w:sz w:val="22"/>
          <w:szCs w:val="22"/>
        </w:rPr>
        <w:t xml:space="preserve"> cells. </w:t>
      </w:r>
    </w:p>
    <w:p w14:paraId="6AEBA9D1" w14:textId="7691FDDD" w:rsidR="002B3E7C" w:rsidRPr="00D2213F" w:rsidRDefault="00C118A8" w:rsidP="00E33A79">
      <w:pPr>
        <w:spacing w:line="480" w:lineRule="auto"/>
        <w:ind w:firstLine="720"/>
        <w:rPr>
          <w:rFonts w:ascii="Arial" w:hAnsi="Arial" w:cs="Arial"/>
          <w:sz w:val="22"/>
          <w:szCs w:val="22"/>
        </w:rPr>
      </w:pPr>
      <w:r w:rsidRPr="00D2213F">
        <w:rPr>
          <w:rFonts w:ascii="Arial" w:hAnsi="Arial" w:cs="Arial"/>
          <w:sz w:val="22"/>
          <w:szCs w:val="22"/>
        </w:rPr>
        <w:t xml:space="preserve">The histopathologic hallmark of TB is the granuloma. Granulomas are organized immunological structures composed of T cells, macrophages, B cells, NK cells, dendritic cells and other immune cells that surround Mtb </w:t>
      </w:r>
      <w:r w:rsidR="002B3E7C" w:rsidRPr="00D2213F">
        <w:rPr>
          <w:rFonts w:ascii="Arial" w:hAnsi="Arial" w:cs="Arial"/>
          <w:sz w:val="22"/>
          <w:szCs w:val="22"/>
        </w:rPr>
        <w:t xml:space="preserve">to form both a physical and immunologic barrier to prevent Mtb dissemination. As a respiratory infection, these granulomas are most prominent in the lung, </w:t>
      </w:r>
      <w:r w:rsidRPr="00D2213F">
        <w:rPr>
          <w:rFonts w:ascii="Arial" w:hAnsi="Arial" w:cs="Arial"/>
          <w:sz w:val="22"/>
          <w:szCs w:val="22"/>
        </w:rPr>
        <w:t xml:space="preserve">but </w:t>
      </w:r>
      <w:r w:rsidR="002B3E7C" w:rsidRPr="00D2213F">
        <w:rPr>
          <w:rFonts w:ascii="Arial" w:hAnsi="Arial" w:cs="Arial"/>
          <w:sz w:val="22"/>
          <w:szCs w:val="22"/>
        </w:rPr>
        <w:t xml:space="preserve">can also be present in the </w:t>
      </w:r>
      <w:r w:rsidRPr="00D2213F">
        <w:rPr>
          <w:rFonts w:ascii="Arial" w:hAnsi="Arial" w:cs="Arial"/>
          <w:sz w:val="22"/>
          <w:szCs w:val="22"/>
        </w:rPr>
        <w:t xml:space="preserve">mediastinal lymph nodes and other organs (reviewed in </w:t>
      </w:r>
      <w:r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&lt;EndNote&gt;&lt;Cite&gt;&lt;Author&gt;Paige&lt;/Author&gt;&lt;Year&gt;2010&lt;/Year&gt;&lt;RecNum&gt;6&lt;/RecNum&gt;&lt;DisplayText&gt;[6]&lt;/DisplayText&gt;&lt;record&gt;&lt;rec-number&gt;6&lt;/rec-number&gt;&lt;foreign-keys&gt;&lt;key app="EN" db-id="sarvsvzxz992s9e02dopte09ddzdeaa0frpd" timestamp="1586355574"&gt;6&lt;/key&gt;&lt;/foreign-keys&gt;&lt;ref-type name="Journal Article"&gt;17&lt;/ref-type&gt;&lt;contributors&gt;&lt;authors&gt;&lt;author&gt;Paige, Carleitta&lt;/author&gt;&lt;author&gt;Bishai, William R&lt;/author&gt;&lt;/authors&gt;&lt;/contributors&gt;&lt;auth-address&gt;Department of Medicine, Johns Hopkins University School of Medicine, Baltimore, MD, USA.&lt;/auth-address&gt;&lt;titles&gt;&lt;title&gt;Penitentiary or penthouse condo: the tuberculous granuloma from the microbe&amp;amp;apos;s point of view.&lt;/title&gt;&lt;secondary-title&gt;Cellular microbiology&lt;/secondary-title&gt;&lt;/titles&gt;&lt;periodical&gt;&lt;full-title&gt;Cellular microbiology&lt;/full-title&gt;&lt;/periodical&gt;&lt;pages&gt;301-309&lt;/pages&gt;&lt;volume&gt;12&lt;/volume&gt;&lt;number&gt;3&lt;/number&gt;&lt;dates&gt;&lt;year&gt;2010&lt;/year&gt;&lt;pub-dates&gt;&lt;date&gt;Mar&lt;/date&gt;&lt;/pub-dates&gt;&lt;/dates&gt;&lt;publisher&gt;Wiley/Blackwell (10.1111)&lt;/publisher&gt;&lt;accession-num&gt;20039878&lt;/accession-num&gt;&lt;label&gt;r01334&lt;/label&gt;&lt;work-type&gt;Review&lt;/work-type&gt;&lt;urls&gt;&lt;related-urls&gt;&lt;url&gt;http://doi.wiley.com/10.1111/j.1462-5822.2009.01424.x&lt;/url&gt;&lt;/related-urls&gt;&lt;pdf-urls&gt;&lt;url&gt;file://localhost/Users/crd64%201/Dropbox/papers%203/Library.papers3/Files/9E/9EA10B35-6FEA-4ACF-82F7-179297DFA043.pdf&lt;/url&gt;&lt;/pdf-urls&gt;&lt;/urls&gt;&lt;custom3&gt;papers3://publication/uuid/1C25D8C5-BF86-41CF-A934-3A9E8703A497&lt;/custom3&gt;&lt;electronic-resource-num&gt;10.1111/j.1462-5822.2009.01424.x&lt;/electronic-resource-num&gt;&lt;language&gt;English&lt;/language&gt;&lt;/record&gt;&lt;/Cite&gt;&lt;/EndNote&gt;</w:instrText>
      </w:r>
      <w:r w:rsidRPr="00D2213F">
        <w:rPr>
          <w:rFonts w:ascii="Arial" w:hAnsi="Arial" w:cs="Arial"/>
          <w:sz w:val="22"/>
          <w:szCs w:val="22"/>
        </w:rPr>
        <w:fldChar w:fldCharType="separate"/>
      </w:r>
      <w:r w:rsidR="000A74BE" w:rsidRPr="00D2213F">
        <w:rPr>
          <w:rFonts w:ascii="Arial" w:hAnsi="Arial" w:cs="Arial"/>
          <w:noProof/>
          <w:sz w:val="22"/>
          <w:szCs w:val="22"/>
        </w:rPr>
        <w:t>[6]</w:t>
      </w:r>
      <w:r w:rsidRPr="00D2213F">
        <w:rPr>
          <w:rFonts w:ascii="Arial" w:hAnsi="Arial" w:cs="Arial"/>
          <w:sz w:val="22"/>
          <w:szCs w:val="22"/>
        </w:rPr>
        <w:fldChar w:fldCharType="end"/>
      </w:r>
      <w:r w:rsidRPr="00D2213F">
        <w:rPr>
          <w:rFonts w:ascii="Arial" w:hAnsi="Arial" w:cs="Arial"/>
          <w:sz w:val="22"/>
          <w:szCs w:val="22"/>
        </w:rPr>
        <w:t xml:space="preserve">). </w:t>
      </w:r>
      <w:r w:rsidR="002B3E7C" w:rsidRPr="00D2213F">
        <w:rPr>
          <w:rFonts w:ascii="Arial" w:hAnsi="Arial" w:cs="Arial"/>
          <w:sz w:val="22"/>
          <w:szCs w:val="22"/>
        </w:rPr>
        <w:t>While g</w:t>
      </w:r>
      <w:r w:rsidRPr="00D2213F">
        <w:rPr>
          <w:rFonts w:ascii="Arial" w:hAnsi="Arial" w:cs="Arial"/>
          <w:sz w:val="22"/>
          <w:szCs w:val="22"/>
        </w:rPr>
        <w:t xml:space="preserve">ranulomas can kill Mtb </w:t>
      </w:r>
      <w:r w:rsidR="002B3E7C" w:rsidRPr="00D2213F">
        <w:rPr>
          <w:rFonts w:ascii="Arial" w:hAnsi="Arial" w:cs="Arial"/>
          <w:sz w:val="22"/>
          <w:szCs w:val="22"/>
        </w:rPr>
        <w:t xml:space="preserve">under optimal immune conditions, </w:t>
      </w:r>
      <w:r w:rsidRPr="00D2213F">
        <w:rPr>
          <w:rFonts w:ascii="Arial" w:hAnsi="Arial" w:cs="Arial"/>
          <w:sz w:val="22"/>
          <w:szCs w:val="22"/>
        </w:rPr>
        <w:t xml:space="preserve">they can also be a site for bacterial persistence and/or growth. </w:t>
      </w:r>
      <w:r w:rsidR="00BB6B5D" w:rsidRPr="00D2213F">
        <w:rPr>
          <w:rFonts w:ascii="Arial" w:hAnsi="Arial" w:cs="Arial"/>
          <w:sz w:val="22"/>
          <w:szCs w:val="22"/>
        </w:rPr>
        <w:t xml:space="preserve">Cynomolgus macaques infected with low dose Mtb develop the full spectrum of human infection outcomes, from latent to active TB, with histopathologic features of granulomas nearly identical to human </w:t>
      </w:r>
      <w:r w:rsidR="00BB6B5D" w:rsidRPr="00D2213F">
        <w:rPr>
          <w:rFonts w:ascii="Arial" w:hAnsi="Arial" w:cs="Arial"/>
          <w:sz w:val="22"/>
          <w:szCs w:val="22"/>
        </w:rPr>
        <w:fldChar w:fldCharType="begin">
          <w:fldData xml:space="preserve">PEVuZE5vdGU+PENpdGU+PEF1dGhvcj5MaW48L0F1dGhvcj48WWVhcj4yMDA5PC9ZZWFyPjxSZWNO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</w:fldData>
        </w:fldChar>
      </w:r>
      <w:r w:rsidR="008B1382">
        <w:rPr>
          <w:rFonts w:ascii="Arial" w:hAnsi="Arial" w:cs="Arial"/>
          <w:sz w:val="22"/>
          <w:szCs w:val="22"/>
        </w:rPr>
        <w:instrText xml:space="preserve"> ADDIN EN.CITE </w:instrText>
      </w:r>
      <w:r w:rsidR="008B1382">
        <w:rPr>
          <w:rFonts w:ascii="Arial" w:hAnsi="Arial" w:cs="Arial"/>
          <w:sz w:val="22"/>
          <w:szCs w:val="22"/>
        </w:rPr>
        <w:fldChar w:fldCharType="begin">
          <w:fldData xml:space="preserve">PEVuZE5vdGU+PENpdGU+PEF1dGhvcj5MaW48L0F1dGhvcj48WWVhcj4yMDA5PC9ZZWFyPjxSZWNO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</w:fldData>
        </w:fldChar>
      </w:r>
      <w:r w:rsidR="008B1382">
        <w:rPr>
          <w:rFonts w:ascii="Arial" w:hAnsi="Arial" w:cs="Arial"/>
          <w:sz w:val="22"/>
          <w:szCs w:val="22"/>
        </w:rPr>
        <w:instrText xml:space="preserve"> ADDIN EN.CITE.DATA </w:instrText>
      </w:r>
      <w:r w:rsidR="008B1382">
        <w:rPr>
          <w:rFonts w:ascii="Arial" w:hAnsi="Arial" w:cs="Arial"/>
          <w:sz w:val="22"/>
          <w:szCs w:val="22"/>
        </w:rPr>
      </w:r>
      <w:r w:rsidR="008B1382">
        <w:rPr>
          <w:rFonts w:ascii="Arial" w:hAnsi="Arial" w:cs="Arial"/>
          <w:sz w:val="22"/>
          <w:szCs w:val="22"/>
        </w:rPr>
        <w:fldChar w:fldCharType="end"/>
      </w:r>
      <w:r w:rsidR="00BB6B5D" w:rsidRPr="00D2213F">
        <w:rPr>
          <w:rFonts w:ascii="Arial" w:hAnsi="Arial" w:cs="Arial"/>
          <w:sz w:val="22"/>
          <w:szCs w:val="22"/>
        </w:rPr>
      </w:r>
      <w:r w:rsidR="00BB6B5D" w:rsidRPr="00D2213F">
        <w:rPr>
          <w:rFonts w:ascii="Arial" w:hAnsi="Arial" w:cs="Arial"/>
          <w:sz w:val="22"/>
          <w:szCs w:val="22"/>
        </w:rPr>
        <w:fldChar w:fldCharType="separate"/>
      </w:r>
      <w:r w:rsidR="000A74BE" w:rsidRPr="00D2213F">
        <w:rPr>
          <w:rFonts w:ascii="Arial" w:hAnsi="Arial" w:cs="Arial"/>
          <w:noProof/>
          <w:sz w:val="22"/>
          <w:szCs w:val="22"/>
        </w:rPr>
        <w:t>[7, 8]</w:t>
      </w:r>
      <w:r w:rsidR="00BB6B5D" w:rsidRPr="00D2213F">
        <w:rPr>
          <w:rFonts w:ascii="Arial" w:hAnsi="Arial" w:cs="Arial"/>
          <w:sz w:val="22"/>
          <w:szCs w:val="22"/>
        </w:rPr>
        <w:fldChar w:fldCharType="end"/>
      </w:r>
      <w:r w:rsidR="00BB6B5D" w:rsidRPr="00D2213F">
        <w:rPr>
          <w:rFonts w:ascii="Arial" w:hAnsi="Arial" w:cs="Arial"/>
          <w:sz w:val="22"/>
          <w:szCs w:val="22"/>
        </w:rPr>
        <w:t xml:space="preserve">. From this model, we have learned that the immune factors within each granuloma are variable and complex, reflecting a delicate balance between pro- and anti-inflammatory cytokines necessary for optimal function </w:t>
      </w:r>
      <w:r w:rsidR="00BB6B5D"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&lt;EndNote&gt;&lt;Cite&gt;&lt;Author&gt;Gideon&lt;/Author&gt;&lt;Year&gt;2015&lt;/Year&gt;&lt;RecNum&gt;9&lt;/RecNum&gt;&lt;DisplayText&gt;[9]&lt;/DisplayText&gt;&lt;record&gt;&lt;rec-number&gt;9&lt;/rec-number&gt;&lt;foreign-keys&gt;&lt;key app="EN" db-id="sarvsvzxz992s9e02dopte09ddzdeaa0frpd" timestamp="1586355575"&gt;9&lt;/key&gt;&lt;/foreign-keys&gt;&lt;ref-type name="Journal Article"&gt;17&lt;/ref-type&gt;&lt;contributors&gt;&lt;authors&gt;&lt;author&gt;Gideon, Hannah Priyadarshini&lt;/author&gt;&lt;author&gt;Phuah, JiaYao&lt;/author&gt;&lt;author&gt;Myers, Amy J&lt;/author&gt;&lt;author&gt;Bryson, Bryan D&lt;/author&gt;&lt;author&gt;Rodgers, Mark A&lt;/author&gt;&lt;author&gt;Coleman, M Teresa&lt;/author&gt;&lt;author&gt;Maiello, Pauline&lt;/author&gt;&lt;author&gt;Rutledge, Tara&lt;/author&gt;&lt;author&gt;Marino, Simeone&lt;/author&gt;&lt;author&gt;Fortune, Sarah M&lt;/author&gt;&lt;author&gt;Kirschner, Denise E&lt;/author&gt;&lt;author&gt;Lin, Philana Ling&lt;/author&gt;&lt;author&gt;Flynn, JoAnne L&lt;/author&gt;&lt;/authors&gt;&lt;secondary-authors&gt;&lt;author&gt;Lewinsohn, David M&lt;/author&gt;&lt;/secondary-authors&gt;&lt;/contributors&gt;&lt;auth-address&gt;Department of Microbiology and Molecular Genetics, University of Pittsburgh School of Medicine, Pittsburgh, Pennsylvania, United States of America.&lt;/auth-address&gt;&lt;titles&gt;&lt;title&gt;Variability in tuberculosis granuloma T cell responses exists, but a balance of pro- and anti-inflammatory cytokines is associated with sterilization.&lt;/title&gt;&lt;secondary-title&gt;PLoS pathogens&lt;/secondary-title&gt;&lt;/titles&gt;&lt;periodical&gt;&lt;full-title&gt;PLoS pathogens&lt;/full-title&gt;&lt;/periodical&gt;&lt;pages&gt;e1004603&lt;/pages&gt;&lt;volume&gt;11&lt;/volume&gt;&lt;number&gt;1&lt;/number&gt;&lt;dates&gt;&lt;year&gt;2015&lt;/year&gt;&lt;pub-dates&gt;&lt;date&gt;Jan&lt;/date&gt;&lt;/pub-dates&gt;&lt;/dates&gt;&lt;accession-num&gt;25611466&lt;/accession-num&gt;&lt;label&gt;r00539&lt;/label&gt;&lt;urls&gt;&lt;related-urls&gt;&lt;url&gt;http://dx.plos.org/10.1371/journal.ppat.1004603&lt;/url&gt;&lt;/related-urls&gt;&lt;pdf-urls&gt;&lt;url&gt;file://localhost/Users/crd64%201/Dropbox/papers%203/Library.papers3/Files/33/33BE7E4F-DEBF-4E52-9194-6706DA31EE1B.pdf&lt;/url&gt;&lt;/pdf-urls&gt;&lt;/urls&gt;&lt;custom2&gt;PMC4303275&lt;/custom2&gt;&lt;custom3&gt;papers3://publication/uuid/78866194-73C9-4A29-B0F3-1C6955C368EF&lt;/custom3&gt;&lt;electronic-resource-num&gt;10.1371/journal.ppat.1004603&lt;/electronic-resource-num&gt;&lt;language&gt;English&lt;/language&gt;&lt;/record&gt;&lt;/Cite&gt;&lt;/EndNote&gt;</w:instrText>
      </w:r>
      <w:r w:rsidR="00BB6B5D" w:rsidRPr="00D2213F">
        <w:rPr>
          <w:rFonts w:ascii="Arial" w:hAnsi="Arial" w:cs="Arial"/>
          <w:sz w:val="22"/>
          <w:szCs w:val="22"/>
        </w:rPr>
        <w:fldChar w:fldCharType="separate"/>
      </w:r>
      <w:r w:rsidR="000A74BE" w:rsidRPr="00D2213F">
        <w:rPr>
          <w:rFonts w:ascii="Arial" w:hAnsi="Arial" w:cs="Arial"/>
          <w:noProof/>
          <w:sz w:val="22"/>
          <w:szCs w:val="22"/>
        </w:rPr>
        <w:t>[9]</w:t>
      </w:r>
      <w:r w:rsidR="00BB6B5D" w:rsidRPr="00D2213F">
        <w:rPr>
          <w:rFonts w:ascii="Arial" w:hAnsi="Arial" w:cs="Arial"/>
          <w:sz w:val="22"/>
          <w:szCs w:val="22"/>
        </w:rPr>
        <w:fldChar w:fldCharType="end"/>
      </w:r>
      <w:r w:rsidR="00BB6B5D" w:rsidRPr="00D2213F">
        <w:rPr>
          <w:rFonts w:ascii="Arial" w:hAnsi="Arial" w:cs="Arial"/>
          <w:sz w:val="22"/>
          <w:szCs w:val="22"/>
        </w:rPr>
        <w:t>.</w:t>
      </w:r>
    </w:p>
    <w:p w14:paraId="55481D5C" w14:textId="5FCC0A58" w:rsidR="007C3868" w:rsidRPr="00D2213F" w:rsidRDefault="008D1469" w:rsidP="00B126EC">
      <w:pPr>
        <w:spacing w:line="480" w:lineRule="auto"/>
        <w:ind w:firstLine="720"/>
        <w:rPr>
          <w:rFonts w:ascii="Arial" w:hAnsi="Arial" w:cs="Arial"/>
          <w:sz w:val="22"/>
          <w:szCs w:val="22"/>
        </w:rPr>
      </w:pPr>
      <w:r w:rsidRPr="00D2213F">
        <w:rPr>
          <w:rFonts w:ascii="Arial" w:hAnsi="Arial" w:cs="Arial"/>
          <w:sz w:val="22"/>
          <w:szCs w:val="22"/>
        </w:rPr>
        <w:lastRenderedPageBreak/>
        <w:t xml:space="preserve">Human studies that examine </w:t>
      </w:r>
      <w:r w:rsidRPr="00D2213F">
        <w:rPr>
          <w:rFonts w:ascii="Arial" w:hAnsi="Arial" w:cs="Arial"/>
          <w:i/>
          <w:iCs/>
          <w:sz w:val="22"/>
          <w:szCs w:val="22"/>
        </w:rPr>
        <w:t xml:space="preserve">M. tuberculosis </w:t>
      </w:r>
      <w:r w:rsidRPr="00D2213F">
        <w:rPr>
          <w:rFonts w:ascii="Arial" w:hAnsi="Arial" w:cs="Arial"/>
          <w:sz w:val="22"/>
          <w:szCs w:val="22"/>
        </w:rPr>
        <w:t xml:space="preserve">granulomas within HIV-coinfected individuals are informative but highly variable </w:t>
      </w:r>
      <w:r w:rsidRPr="00D2213F">
        <w:rPr>
          <w:rFonts w:ascii="Arial" w:hAnsi="Arial" w:cs="Arial"/>
          <w:sz w:val="22"/>
          <w:szCs w:val="22"/>
        </w:rPr>
        <w:fldChar w:fldCharType="begin">
          <w:fldData xml:space="preserve">PEVuZE5vdGU+PENpdGU+PEF1dGhvcj5EaWVkcmljaDwvQXV0aG9yPjxZZWFyPjIwMTY8L1llYXI+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PEVuZE5vdGU+PENpdGU+PEF1dGhvcj5EaWVkcmljaDwvQXV0aG9yPjxZZWFyPjIwMTY8L1llYXI+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0A74BE" w:rsidRPr="00D2213F">
        <w:rPr>
          <w:rFonts w:ascii="Arial" w:hAnsi="Arial" w:cs="Arial"/>
          <w:noProof/>
          <w:sz w:val="22"/>
          <w:szCs w:val="22"/>
        </w:rPr>
        <w:t>[10]</w:t>
      </w:r>
      <w:r w:rsidRPr="00D2213F">
        <w:rPr>
          <w:rFonts w:ascii="Arial" w:hAnsi="Arial" w:cs="Arial"/>
          <w:sz w:val="22"/>
          <w:szCs w:val="22"/>
        </w:rPr>
        <w:fldChar w:fldCharType="end"/>
      </w:r>
      <w:r w:rsidRPr="00D2213F">
        <w:rPr>
          <w:rFonts w:ascii="Arial" w:hAnsi="Arial" w:cs="Arial"/>
          <w:sz w:val="22"/>
          <w:szCs w:val="22"/>
        </w:rPr>
        <w:t>, necessitating</w:t>
      </w:r>
      <w:r w:rsidR="006D4B7C" w:rsidRPr="00D2213F">
        <w:rPr>
          <w:rFonts w:ascii="Arial" w:hAnsi="Arial" w:cs="Arial"/>
          <w:sz w:val="22"/>
          <w:szCs w:val="22"/>
        </w:rPr>
        <w:t xml:space="preserve"> non-human primate</w:t>
      </w:r>
      <w:r w:rsidRPr="00D2213F">
        <w:rPr>
          <w:rFonts w:ascii="Arial" w:hAnsi="Arial" w:cs="Arial"/>
          <w:sz w:val="22"/>
          <w:szCs w:val="22"/>
        </w:rPr>
        <w:t xml:space="preserve"> </w:t>
      </w:r>
      <w:r w:rsidR="006D4B7C" w:rsidRPr="00D2213F">
        <w:rPr>
          <w:rFonts w:ascii="Arial" w:hAnsi="Arial" w:cs="Arial"/>
          <w:sz w:val="22"/>
          <w:szCs w:val="22"/>
        </w:rPr>
        <w:t>(</w:t>
      </w:r>
      <w:r w:rsidRPr="00D2213F">
        <w:rPr>
          <w:rFonts w:ascii="Arial" w:hAnsi="Arial" w:cs="Arial"/>
          <w:sz w:val="22"/>
          <w:szCs w:val="22"/>
        </w:rPr>
        <w:t>NHP</w:t>
      </w:r>
      <w:r w:rsidR="006D4B7C" w:rsidRPr="00D2213F">
        <w:rPr>
          <w:rFonts w:ascii="Arial" w:hAnsi="Arial" w:cs="Arial"/>
          <w:sz w:val="22"/>
          <w:szCs w:val="22"/>
        </w:rPr>
        <w:t>)</w:t>
      </w:r>
      <w:r w:rsidRPr="00D2213F">
        <w:rPr>
          <w:rFonts w:ascii="Arial" w:hAnsi="Arial" w:cs="Arial"/>
          <w:sz w:val="22"/>
          <w:szCs w:val="22"/>
        </w:rPr>
        <w:t xml:space="preserve"> models to understand how </w:t>
      </w:r>
      <w:r w:rsidRPr="00D2213F">
        <w:rPr>
          <w:rFonts w:ascii="Arial" w:hAnsi="Arial" w:cs="Arial"/>
          <w:i/>
          <w:iCs/>
          <w:sz w:val="22"/>
          <w:szCs w:val="22"/>
        </w:rPr>
        <w:t xml:space="preserve">M. tuberculosis </w:t>
      </w:r>
      <w:r w:rsidRPr="00D2213F">
        <w:rPr>
          <w:rFonts w:ascii="Arial" w:hAnsi="Arial" w:cs="Arial"/>
          <w:sz w:val="22"/>
          <w:szCs w:val="22"/>
        </w:rPr>
        <w:t>granulomas change during co-infection</w:t>
      </w:r>
      <w:r w:rsidR="006A6D56">
        <w:rPr>
          <w:rFonts w:ascii="Arial" w:hAnsi="Arial" w:cs="Arial"/>
          <w:sz w:val="22"/>
          <w:szCs w:val="22"/>
        </w:rPr>
        <w:t xml:space="preserve">, using SIV as a surrogate for HIV </w:t>
      </w:r>
      <w:r w:rsidR="008F5A3C" w:rsidRPr="00D2213F">
        <w:rPr>
          <w:rFonts w:ascii="Arial" w:hAnsi="Arial" w:cs="Arial"/>
          <w:sz w:val="22"/>
          <w:szCs w:val="22"/>
        </w:rPr>
        <w:fldChar w:fldCharType="begin">
          <w:fldData xml:space="preserve">PEVuZE5vdGU+PENpdGU+PEF1dGhvcj5EaWVkcmljaDwvQXV0aG9yPjxZZWFyPjIwMTA8L1llYXI+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PEVuZE5vdGU+PENpdGU+PEF1dGhvcj5EaWVkcmljaDwvQXV0aG9yPjxZZWFyPjIwMTA8L1llYXI+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8F5A3C" w:rsidRPr="00D2213F">
        <w:rPr>
          <w:rFonts w:ascii="Arial" w:hAnsi="Arial" w:cs="Arial"/>
          <w:sz w:val="22"/>
          <w:szCs w:val="22"/>
        </w:rPr>
      </w:r>
      <w:r w:rsidR="008F5A3C" w:rsidRPr="00D2213F">
        <w:rPr>
          <w:rFonts w:ascii="Arial" w:hAnsi="Arial" w:cs="Arial"/>
          <w:sz w:val="22"/>
          <w:szCs w:val="22"/>
        </w:rPr>
        <w:fldChar w:fldCharType="separate"/>
      </w:r>
      <w:r w:rsidR="000A74BE" w:rsidRPr="00D2213F">
        <w:rPr>
          <w:rFonts w:ascii="Arial" w:hAnsi="Arial" w:cs="Arial"/>
          <w:noProof/>
          <w:sz w:val="22"/>
          <w:szCs w:val="22"/>
        </w:rPr>
        <w:t>[11-17]</w:t>
      </w:r>
      <w:r w:rsidR="008F5A3C" w:rsidRPr="00D2213F">
        <w:rPr>
          <w:rFonts w:ascii="Arial" w:hAnsi="Arial" w:cs="Arial"/>
          <w:sz w:val="22"/>
          <w:szCs w:val="22"/>
        </w:rPr>
        <w:fldChar w:fldCharType="end"/>
      </w:r>
      <w:r w:rsidR="008F5A3C" w:rsidRPr="00D2213F">
        <w:rPr>
          <w:rFonts w:ascii="Arial" w:hAnsi="Arial" w:cs="Arial"/>
          <w:sz w:val="22"/>
          <w:szCs w:val="22"/>
        </w:rPr>
        <w:t xml:space="preserve">. </w:t>
      </w:r>
      <w:r w:rsidR="00190AD1" w:rsidRPr="00D2213F">
        <w:rPr>
          <w:rFonts w:ascii="Arial" w:hAnsi="Arial" w:cs="Arial"/>
          <w:sz w:val="22"/>
          <w:szCs w:val="22"/>
        </w:rPr>
        <w:t>Use of these models facilitate</w:t>
      </w:r>
      <w:r w:rsidR="00BB1197" w:rsidRPr="00D2213F">
        <w:rPr>
          <w:rFonts w:ascii="Arial" w:hAnsi="Arial" w:cs="Arial"/>
          <w:sz w:val="22"/>
          <w:szCs w:val="22"/>
        </w:rPr>
        <w:t>s</w:t>
      </w:r>
      <w:r w:rsidR="00190AD1" w:rsidRPr="00D2213F">
        <w:rPr>
          <w:rFonts w:ascii="Arial" w:hAnsi="Arial" w:cs="Arial"/>
          <w:sz w:val="22"/>
          <w:szCs w:val="22"/>
        </w:rPr>
        <w:t xml:space="preserve"> a more in-depth understanding of how pre-existing infection can influence the outcome of co-infection</w:t>
      </w:r>
      <w:r w:rsidR="00BB6B5D" w:rsidRPr="00D2213F">
        <w:rPr>
          <w:rFonts w:ascii="Arial" w:hAnsi="Arial" w:cs="Arial"/>
          <w:sz w:val="22"/>
          <w:szCs w:val="22"/>
        </w:rPr>
        <w:t xml:space="preserve"> and the immunologic mechanisms of worsening disease</w:t>
      </w:r>
      <w:r w:rsidR="00190AD1" w:rsidRPr="00D2213F">
        <w:rPr>
          <w:rFonts w:ascii="Arial" w:hAnsi="Arial" w:cs="Arial"/>
          <w:sz w:val="22"/>
          <w:szCs w:val="22"/>
        </w:rPr>
        <w:t xml:space="preserve">. </w:t>
      </w:r>
      <w:r w:rsidR="009E1797" w:rsidRPr="00D2213F">
        <w:rPr>
          <w:rFonts w:ascii="Arial" w:hAnsi="Arial" w:cs="Arial"/>
          <w:sz w:val="22"/>
          <w:szCs w:val="22"/>
        </w:rPr>
        <w:t xml:space="preserve">In human </w:t>
      </w:r>
      <w:r w:rsidR="00654C13" w:rsidRPr="00D2213F">
        <w:rPr>
          <w:rFonts w:ascii="Arial" w:hAnsi="Arial" w:cs="Arial"/>
          <w:sz w:val="22"/>
          <w:szCs w:val="22"/>
        </w:rPr>
        <w:t>co-infection</w:t>
      </w:r>
      <w:r w:rsidR="009E1797" w:rsidRPr="00D2213F">
        <w:rPr>
          <w:rFonts w:ascii="Arial" w:hAnsi="Arial" w:cs="Arial"/>
          <w:sz w:val="22"/>
          <w:szCs w:val="22"/>
        </w:rPr>
        <w:t xml:space="preserve">, it is not </w:t>
      </w:r>
      <w:r w:rsidR="006D4B7C" w:rsidRPr="00D2213F">
        <w:rPr>
          <w:rFonts w:ascii="Arial" w:hAnsi="Arial" w:cs="Arial"/>
          <w:sz w:val="22"/>
          <w:szCs w:val="22"/>
        </w:rPr>
        <w:t xml:space="preserve">generally </w:t>
      </w:r>
      <w:r w:rsidR="009E1797" w:rsidRPr="00D2213F">
        <w:rPr>
          <w:rFonts w:ascii="Arial" w:hAnsi="Arial" w:cs="Arial"/>
          <w:sz w:val="22"/>
          <w:szCs w:val="22"/>
        </w:rPr>
        <w:t>know</w:t>
      </w:r>
      <w:r w:rsidR="00C35C00" w:rsidRPr="00D2213F">
        <w:rPr>
          <w:rFonts w:ascii="Arial" w:hAnsi="Arial" w:cs="Arial"/>
          <w:sz w:val="22"/>
          <w:szCs w:val="22"/>
        </w:rPr>
        <w:t>n</w:t>
      </w:r>
      <w:r w:rsidR="009E1797" w:rsidRPr="00D2213F">
        <w:rPr>
          <w:rFonts w:ascii="Arial" w:hAnsi="Arial" w:cs="Arial"/>
          <w:sz w:val="22"/>
          <w:szCs w:val="22"/>
        </w:rPr>
        <w:t xml:space="preserve"> which infection occurred first (HIV or Mtb) </w:t>
      </w:r>
      <w:r w:rsidR="006D4B7C" w:rsidRPr="00D2213F">
        <w:rPr>
          <w:rFonts w:ascii="Arial" w:hAnsi="Arial" w:cs="Arial"/>
          <w:sz w:val="22"/>
          <w:szCs w:val="22"/>
        </w:rPr>
        <w:t xml:space="preserve">or </w:t>
      </w:r>
      <w:r w:rsidR="009E1797" w:rsidRPr="00D2213F">
        <w:rPr>
          <w:rFonts w:ascii="Arial" w:hAnsi="Arial" w:cs="Arial"/>
          <w:sz w:val="22"/>
          <w:szCs w:val="22"/>
        </w:rPr>
        <w:t xml:space="preserve">the duration of each infection before </w:t>
      </w:r>
      <w:r w:rsidR="006D4B7C" w:rsidRPr="00D2213F">
        <w:rPr>
          <w:rFonts w:ascii="Arial" w:hAnsi="Arial" w:cs="Arial"/>
          <w:sz w:val="22"/>
          <w:szCs w:val="22"/>
        </w:rPr>
        <w:t xml:space="preserve">subjects </w:t>
      </w:r>
      <w:r w:rsidR="009E1797" w:rsidRPr="00D2213F">
        <w:rPr>
          <w:rFonts w:ascii="Arial" w:hAnsi="Arial" w:cs="Arial"/>
          <w:sz w:val="22"/>
          <w:szCs w:val="22"/>
        </w:rPr>
        <w:t xml:space="preserve">come to clinical attention. </w:t>
      </w:r>
      <w:r w:rsidR="008F5A3C" w:rsidRPr="00D2213F">
        <w:rPr>
          <w:rFonts w:ascii="Arial" w:hAnsi="Arial" w:cs="Arial"/>
          <w:sz w:val="22"/>
          <w:szCs w:val="22"/>
        </w:rPr>
        <w:t xml:space="preserve">SIV </w:t>
      </w:r>
      <w:r w:rsidR="008D2908" w:rsidRPr="00D2213F">
        <w:rPr>
          <w:rFonts w:ascii="Arial" w:hAnsi="Arial" w:cs="Arial"/>
          <w:sz w:val="22"/>
          <w:szCs w:val="22"/>
        </w:rPr>
        <w:t xml:space="preserve">infection </w:t>
      </w:r>
      <w:r w:rsidR="008F5A3C" w:rsidRPr="00D2213F">
        <w:rPr>
          <w:rFonts w:ascii="Arial" w:hAnsi="Arial" w:cs="Arial"/>
          <w:sz w:val="22"/>
          <w:szCs w:val="22"/>
        </w:rPr>
        <w:t xml:space="preserve">prior to </w:t>
      </w:r>
      <w:r w:rsidR="008F5A3C" w:rsidRPr="00D2213F">
        <w:rPr>
          <w:rFonts w:ascii="Arial" w:hAnsi="Arial" w:cs="Arial"/>
          <w:i/>
          <w:iCs/>
          <w:sz w:val="22"/>
          <w:szCs w:val="22"/>
        </w:rPr>
        <w:t>M</w:t>
      </w:r>
      <w:r w:rsidR="002464B5" w:rsidRPr="00D2213F">
        <w:rPr>
          <w:rFonts w:ascii="Arial" w:hAnsi="Arial" w:cs="Arial"/>
          <w:i/>
          <w:iCs/>
          <w:sz w:val="22"/>
          <w:szCs w:val="22"/>
        </w:rPr>
        <w:t>tb</w:t>
      </w:r>
      <w:r w:rsidR="008F5A3C" w:rsidRPr="00D2213F">
        <w:rPr>
          <w:rFonts w:ascii="Arial" w:hAnsi="Arial" w:cs="Arial"/>
          <w:i/>
          <w:iCs/>
          <w:sz w:val="22"/>
          <w:szCs w:val="22"/>
        </w:rPr>
        <w:t xml:space="preserve"> </w:t>
      </w:r>
      <w:r w:rsidR="008D2908" w:rsidRPr="00D2213F">
        <w:rPr>
          <w:rFonts w:ascii="Arial" w:hAnsi="Arial" w:cs="Arial"/>
          <w:sz w:val="22"/>
          <w:szCs w:val="22"/>
        </w:rPr>
        <w:t>i</w:t>
      </w:r>
      <w:r w:rsidR="002464B5" w:rsidRPr="00D2213F">
        <w:rPr>
          <w:rFonts w:ascii="Arial" w:hAnsi="Arial" w:cs="Arial"/>
          <w:sz w:val="22"/>
          <w:szCs w:val="22"/>
        </w:rPr>
        <w:t xml:space="preserve">nfection was associated with </w:t>
      </w:r>
      <w:r w:rsidR="008F5A3C" w:rsidRPr="00D2213F">
        <w:rPr>
          <w:rFonts w:ascii="Arial" w:hAnsi="Arial" w:cs="Arial"/>
          <w:sz w:val="22"/>
          <w:szCs w:val="22"/>
        </w:rPr>
        <w:t>increase</w:t>
      </w:r>
      <w:r w:rsidR="00D91348" w:rsidRPr="00D2213F">
        <w:rPr>
          <w:rFonts w:ascii="Arial" w:hAnsi="Arial" w:cs="Arial"/>
          <w:sz w:val="22"/>
          <w:szCs w:val="22"/>
        </w:rPr>
        <w:t>d</w:t>
      </w:r>
      <w:r w:rsidR="008F5A3C" w:rsidRPr="00D2213F">
        <w:rPr>
          <w:rFonts w:ascii="Arial" w:hAnsi="Arial" w:cs="Arial"/>
          <w:sz w:val="22"/>
          <w:szCs w:val="22"/>
        </w:rPr>
        <w:t xml:space="preserve"> acute TB pathology </w:t>
      </w:r>
      <w:r w:rsidR="002464B5" w:rsidRPr="00D2213F">
        <w:rPr>
          <w:rFonts w:ascii="Arial" w:hAnsi="Arial" w:cs="Arial"/>
          <w:sz w:val="22"/>
          <w:szCs w:val="22"/>
        </w:rPr>
        <w:t>with extrapulmonary dissemination and increased bacterial burden</w:t>
      </w:r>
      <w:r w:rsidR="00CA411E" w:rsidRPr="00D2213F">
        <w:rPr>
          <w:rFonts w:ascii="Arial" w:hAnsi="Arial" w:cs="Arial"/>
          <w:sz w:val="22"/>
          <w:szCs w:val="22"/>
        </w:rPr>
        <w:t xml:space="preserve"> </w:t>
      </w:r>
      <w:r w:rsidR="002464B5" w:rsidRPr="00D2213F">
        <w:rPr>
          <w:rFonts w:ascii="Arial" w:hAnsi="Arial" w:cs="Arial"/>
          <w:sz w:val="22"/>
          <w:szCs w:val="22"/>
        </w:rPr>
        <w:fldChar w:fldCharType="begin">
          <w:fldData xml:space="preserve">PEVuZE5vdGU+PENpdGU+PEF1dGhvcj5Sb2RnZXJzPC9BdXRob3I+PFllYXI+MjAxODwvWWVhcj48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PEVuZE5vdGU+PENpdGU+PEF1dGhvcj5Sb2RnZXJzPC9BdXRob3I+PFllYXI+MjAxODwvWWVhcj48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2464B5" w:rsidRPr="00D2213F">
        <w:rPr>
          <w:rFonts w:ascii="Arial" w:hAnsi="Arial" w:cs="Arial"/>
          <w:sz w:val="22"/>
          <w:szCs w:val="22"/>
        </w:rPr>
      </w:r>
      <w:r w:rsidR="002464B5" w:rsidRPr="00D2213F">
        <w:rPr>
          <w:rFonts w:ascii="Arial" w:hAnsi="Arial" w:cs="Arial"/>
          <w:sz w:val="22"/>
          <w:szCs w:val="22"/>
        </w:rPr>
        <w:fldChar w:fldCharType="separate"/>
      </w:r>
      <w:r w:rsidR="000A74BE" w:rsidRPr="00D2213F">
        <w:rPr>
          <w:rFonts w:ascii="Arial" w:hAnsi="Arial" w:cs="Arial"/>
          <w:noProof/>
          <w:sz w:val="22"/>
          <w:szCs w:val="22"/>
        </w:rPr>
        <w:t>[13, 17]</w:t>
      </w:r>
      <w:r w:rsidR="002464B5" w:rsidRPr="00D2213F">
        <w:rPr>
          <w:rFonts w:ascii="Arial" w:hAnsi="Arial" w:cs="Arial"/>
          <w:sz w:val="22"/>
          <w:szCs w:val="22"/>
        </w:rPr>
        <w:fldChar w:fldCharType="end"/>
      </w:r>
      <w:r w:rsidR="002464B5" w:rsidRPr="00D2213F">
        <w:rPr>
          <w:rFonts w:ascii="Arial" w:hAnsi="Arial" w:cs="Arial"/>
          <w:sz w:val="22"/>
          <w:szCs w:val="22"/>
        </w:rPr>
        <w:t xml:space="preserve">. </w:t>
      </w:r>
      <w:r w:rsidR="00190AD1" w:rsidRPr="00D2213F">
        <w:rPr>
          <w:rFonts w:ascii="Arial" w:hAnsi="Arial" w:cs="Arial"/>
          <w:sz w:val="22"/>
          <w:szCs w:val="22"/>
        </w:rPr>
        <w:t xml:space="preserve"> In contrast, NHPs with established latent Mtb infection and subsequent SIV infection had variable rates of reactivation </w:t>
      </w:r>
      <w:r w:rsidR="008F5A3C" w:rsidRPr="00D2213F">
        <w:rPr>
          <w:rFonts w:ascii="Arial" w:hAnsi="Arial" w:cs="Arial"/>
          <w:sz w:val="22"/>
          <w:szCs w:val="22"/>
        </w:rPr>
        <w:t xml:space="preserve">TB </w:t>
      </w:r>
      <w:r w:rsidR="00144518" w:rsidRPr="00D2213F">
        <w:rPr>
          <w:rFonts w:ascii="Arial" w:hAnsi="Arial" w:cs="Arial"/>
          <w:sz w:val="22"/>
          <w:szCs w:val="22"/>
        </w:rPr>
        <w:t xml:space="preserve">depending on the time point after SIV infection </w:t>
      </w:r>
      <w:r w:rsidR="008F5A3C" w:rsidRPr="00D2213F">
        <w:rPr>
          <w:rFonts w:ascii="Arial" w:hAnsi="Arial" w:cs="Arial"/>
          <w:sz w:val="22"/>
          <w:szCs w:val="22"/>
        </w:rPr>
        <w:fldChar w:fldCharType="begin">
          <w:fldData xml:space="preserve">PEVuZE5vdGU+PENpdGU+PEF1dGhvcj5EaWVkcmljaDwvQXV0aG9yPjxZZWFyPjIwMTA8L1llYXI+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PEVuZE5vdGU+PENpdGU+PEF1dGhvcj5EaWVkcmljaDwvQXV0aG9yPjxZZWFyPjIwMTA8L1llYXI+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8F5A3C" w:rsidRPr="00D2213F">
        <w:rPr>
          <w:rFonts w:ascii="Arial" w:hAnsi="Arial" w:cs="Arial"/>
          <w:sz w:val="22"/>
          <w:szCs w:val="22"/>
        </w:rPr>
      </w:r>
      <w:r w:rsidR="008F5A3C" w:rsidRPr="00D2213F">
        <w:rPr>
          <w:rFonts w:ascii="Arial" w:hAnsi="Arial" w:cs="Arial"/>
          <w:sz w:val="22"/>
          <w:szCs w:val="22"/>
        </w:rPr>
        <w:fldChar w:fldCharType="separate"/>
      </w:r>
      <w:r w:rsidR="000A74BE" w:rsidRPr="00D2213F">
        <w:rPr>
          <w:rFonts w:ascii="Arial" w:hAnsi="Arial" w:cs="Arial"/>
          <w:noProof/>
          <w:sz w:val="22"/>
          <w:szCs w:val="22"/>
        </w:rPr>
        <w:t>[11, 14, 15]</w:t>
      </w:r>
      <w:r w:rsidR="008F5A3C" w:rsidRPr="00D2213F">
        <w:rPr>
          <w:rFonts w:ascii="Arial" w:hAnsi="Arial" w:cs="Arial"/>
          <w:sz w:val="22"/>
          <w:szCs w:val="22"/>
        </w:rPr>
        <w:fldChar w:fldCharType="end"/>
      </w:r>
      <w:r w:rsidR="008F5A3C" w:rsidRPr="00D2213F">
        <w:rPr>
          <w:rFonts w:ascii="Arial" w:hAnsi="Arial" w:cs="Arial"/>
          <w:sz w:val="22"/>
          <w:szCs w:val="22"/>
        </w:rPr>
        <w:t>.</w:t>
      </w:r>
      <w:r w:rsidR="00654C13" w:rsidRPr="00D2213F">
        <w:rPr>
          <w:rFonts w:ascii="Arial" w:hAnsi="Arial" w:cs="Arial"/>
          <w:sz w:val="22"/>
          <w:szCs w:val="22"/>
        </w:rPr>
        <w:t xml:space="preserve"> These</w:t>
      </w:r>
      <w:r w:rsidR="00D91348" w:rsidRPr="00D2213F">
        <w:rPr>
          <w:rFonts w:ascii="Arial" w:hAnsi="Arial" w:cs="Arial"/>
          <w:sz w:val="22"/>
          <w:szCs w:val="22"/>
        </w:rPr>
        <w:t xml:space="preserve"> studies of SIV-induced reactivation of LTBI ha</w:t>
      </w:r>
      <w:r w:rsidR="00BB1197" w:rsidRPr="00D2213F">
        <w:rPr>
          <w:rFonts w:ascii="Arial" w:hAnsi="Arial" w:cs="Arial"/>
          <w:sz w:val="22"/>
          <w:szCs w:val="22"/>
        </w:rPr>
        <w:t>ve s</w:t>
      </w:r>
      <w:r w:rsidR="00D91348" w:rsidRPr="00D2213F">
        <w:rPr>
          <w:rFonts w:ascii="Arial" w:hAnsi="Arial" w:cs="Arial"/>
          <w:sz w:val="22"/>
          <w:szCs w:val="22"/>
        </w:rPr>
        <w:t xml:space="preserve">uggested that </w:t>
      </w:r>
      <w:r w:rsidR="00233FC7" w:rsidRPr="00D2213F">
        <w:rPr>
          <w:rFonts w:ascii="Arial" w:hAnsi="Arial" w:cs="Arial"/>
          <w:sz w:val="22"/>
          <w:szCs w:val="22"/>
        </w:rPr>
        <w:t>loss of CD4 T cells can contribute to reactivation of LTBI but</w:t>
      </w:r>
      <w:r w:rsidR="006A6D56">
        <w:rPr>
          <w:rFonts w:ascii="Arial" w:hAnsi="Arial" w:cs="Arial"/>
          <w:sz w:val="22"/>
          <w:szCs w:val="22"/>
        </w:rPr>
        <w:t xml:space="preserve"> that</w:t>
      </w:r>
      <w:r w:rsidR="00233FC7" w:rsidRPr="00D2213F">
        <w:rPr>
          <w:rFonts w:ascii="Arial" w:hAnsi="Arial" w:cs="Arial"/>
          <w:sz w:val="22"/>
          <w:szCs w:val="22"/>
        </w:rPr>
        <w:t xml:space="preserve"> CD4 T cell independent mechanisms</w:t>
      </w:r>
      <w:r w:rsidR="006D4B7C" w:rsidRPr="00D2213F">
        <w:rPr>
          <w:rFonts w:ascii="Arial" w:hAnsi="Arial" w:cs="Arial"/>
          <w:sz w:val="22"/>
          <w:szCs w:val="22"/>
        </w:rPr>
        <w:t xml:space="preserve"> are important as well</w:t>
      </w:r>
      <w:r w:rsidR="00233FC7" w:rsidRPr="00D2213F">
        <w:rPr>
          <w:rFonts w:ascii="Arial" w:hAnsi="Arial" w:cs="Arial"/>
          <w:sz w:val="22"/>
          <w:szCs w:val="22"/>
        </w:rPr>
        <w:t xml:space="preserve"> </w:t>
      </w:r>
      <w:r w:rsidR="00D91348" w:rsidRPr="00D2213F">
        <w:rPr>
          <w:rFonts w:ascii="Arial" w:hAnsi="Arial" w:cs="Arial"/>
          <w:sz w:val="22"/>
          <w:szCs w:val="22"/>
        </w:rPr>
        <w:fldChar w:fldCharType="begin">
          <w:fldData xml:space="preserve">PEVuZE5vdGU+PENpdGU+PEF1dGhvcj5NYXR0aWxhPC9BdXRob3I+PFllYXI+MjAxMTwvWWVhcj48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PEVuZE5vdGU+PENpdGU+PEF1dGhvcj5NYXR0aWxhPC9BdXRob3I+PFllYXI+MjAxMTwvWWVhcj48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D91348" w:rsidRPr="00D2213F">
        <w:rPr>
          <w:rFonts w:ascii="Arial" w:hAnsi="Arial" w:cs="Arial"/>
          <w:sz w:val="22"/>
          <w:szCs w:val="22"/>
        </w:rPr>
      </w:r>
      <w:r w:rsidR="00D91348" w:rsidRPr="00D2213F">
        <w:rPr>
          <w:rFonts w:ascii="Arial" w:hAnsi="Arial" w:cs="Arial"/>
          <w:sz w:val="22"/>
          <w:szCs w:val="22"/>
        </w:rPr>
        <w:fldChar w:fldCharType="separate"/>
      </w:r>
      <w:r w:rsidR="000A74BE" w:rsidRPr="00D2213F">
        <w:rPr>
          <w:rFonts w:ascii="Arial" w:hAnsi="Arial" w:cs="Arial"/>
          <w:noProof/>
          <w:sz w:val="22"/>
          <w:szCs w:val="22"/>
        </w:rPr>
        <w:t>[11, 12, 15, 16]</w:t>
      </w:r>
      <w:r w:rsidR="00D91348" w:rsidRPr="00D2213F">
        <w:rPr>
          <w:rFonts w:ascii="Arial" w:hAnsi="Arial" w:cs="Arial"/>
          <w:sz w:val="22"/>
          <w:szCs w:val="22"/>
        </w:rPr>
        <w:fldChar w:fldCharType="end"/>
      </w:r>
      <w:r w:rsidR="00233FC7" w:rsidRPr="00D2213F">
        <w:rPr>
          <w:rFonts w:ascii="Arial" w:hAnsi="Arial" w:cs="Arial"/>
          <w:sz w:val="22"/>
          <w:szCs w:val="22"/>
        </w:rPr>
        <w:t xml:space="preserve">. </w:t>
      </w:r>
      <w:r w:rsidR="001D54ED" w:rsidRPr="00D2213F">
        <w:rPr>
          <w:rFonts w:ascii="Arial" w:hAnsi="Arial" w:cs="Arial"/>
          <w:sz w:val="22"/>
          <w:szCs w:val="22"/>
        </w:rPr>
        <w:t xml:space="preserve">In our previous studies, SIV infection of cynomolgus macaques with LTBI </w:t>
      </w:r>
      <w:r w:rsidR="001525D7" w:rsidRPr="00D2213F">
        <w:rPr>
          <w:rFonts w:ascii="Arial" w:hAnsi="Arial" w:cs="Arial"/>
          <w:sz w:val="22"/>
          <w:szCs w:val="22"/>
        </w:rPr>
        <w:t xml:space="preserve">induced reactivation in all animals </w:t>
      </w:r>
      <w:r w:rsidR="00DE2E56" w:rsidRPr="00D2213F">
        <w:rPr>
          <w:rFonts w:ascii="Arial" w:hAnsi="Arial" w:cs="Arial"/>
          <w:sz w:val="22"/>
          <w:szCs w:val="22"/>
        </w:rPr>
        <w:fldChar w:fldCharType="begin">
          <w:fldData xml:space="preserve">PEVuZE5vdGU+PENpdGU+PEF1dGhvcj5EaWVkcmljaDwvQXV0aG9yPjxZZWFyPjIwMTA8L1llYXI+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PEVuZE5vdGU+PENpdGU+PEF1dGhvcj5EaWVkcmljaDwvQXV0aG9yPjxZZWFyPjIwMTA8L1llYXI+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DE2E56" w:rsidRPr="00D2213F">
        <w:rPr>
          <w:rFonts w:ascii="Arial" w:hAnsi="Arial" w:cs="Arial"/>
          <w:sz w:val="22"/>
          <w:szCs w:val="22"/>
        </w:rPr>
      </w:r>
      <w:r w:rsidR="00DE2E56" w:rsidRPr="00D2213F">
        <w:rPr>
          <w:rFonts w:ascii="Arial" w:hAnsi="Arial" w:cs="Arial"/>
          <w:sz w:val="22"/>
          <w:szCs w:val="22"/>
        </w:rPr>
        <w:fldChar w:fldCharType="separate"/>
      </w:r>
      <w:r w:rsidR="000A74BE" w:rsidRPr="00D2213F">
        <w:rPr>
          <w:rFonts w:ascii="Arial" w:hAnsi="Arial" w:cs="Arial"/>
          <w:noProof/>
          <w:sz w:val="22"/>
          <w:szCs w:val="22"/>
        </w:rPr>
        <w:t>[11, 12]</w:t>
      </w:r>
      <w:r w:rsidR="00DE2E56" w:rsidRPr="00D2213F">
        <w:rPr>
          <w:rFonts w:ascii="Arial" w:hAnsi="Arial" w:cs="Arial"/>
          <w:sz w:val="22"/>
          <w:szCs w:val="22"/>
        </w:rPr>
        <w:fldChar w:fldCharType="end"/>
      </w:r>
      <w:r w:rsidR="00513889" w:rsidRPr="00D2213F">
        <w:rPr>
          <w:rFonts w:ascii="Arial" w:hAnsi="Arial" w:cs="Arial"/>
          <w:sz w:val="22"/>
          <w:szCs w:val="22"/>
        </w:rPr>
        <w:t>,</w:t>
      </w:r>
      <w:r w:rsidR="00DE2E56" w:rsidRPr="00D2213F">
        <w:rPr>
          <w:rFonts w:ascii="Arial" w:hAnsi="Arial" w:cs="Arial"/>
          <w:sz w:val="22"/>
          <w:szCs w:val="22"/>
        </w:rPr>
        <w:t xml:space="preserve"> with some </w:t>
      </w:r>
      <w:r w:rsidR="001525D7" w:rsidRPr="00D2213F">
        <w:rPr>
          <w:rFonts w:ascii="Arial" w:hAnsi="Arial" w:cs="Arial"/>
          <w:sz w:val="22"/>
          <w:szCs w:val="22"/>
        </w:rPr>
        <w:t>reactivat</w:t>
      </w:r>
      <w:r w:rsidR="00DE2E56" w:rsidRPr="00D2213F">
        <w:rPr>
          <w:rFonts w:ascii="Arial" w:hAnsi="Arial" w:cs="Arial"/>
          <w:sz w:val="22"/>
          <w:szCs w:val="22"/>
        </w:rPr>
        <w:t>ing</w:t>
      </w:r>
      <w:r w:rsidR="001525D7" w:rsidRPr="00D2213F">
        <w:rPr>
          <w:rFonts w:ascii="Arial" w:hAnsi="Arial" w:cs="Arial"/>
          <w:sz w:val="22"/>
          <w:szCs w:val="22"/>
        </w:rPr>
        <w:t xml:space="preserve"> early after SIV infection while other</w:t>
      </w:r>
      <w:r w:rsidR="007D3D39" w:rsidRPr="00D2213F">
        <w:rPr>
          <w:rFonts w:ascii="Arial" w:hAnsi="Arial" w:cs="Arial"/>
          <w:sz w:val="22"/>
          <w:szCs w:val="22"/>
        </w:rPr>
        <w:t>s</w:t>
      </w:r>
      <w:r w:rsidR="001525D7" w:rsidRPr="00D2213F">
        <w:rPr>
          <w:rFonts w:ascii="Arial" w:hAnsi="Arial" w:cs="Arial"/>
          <w:sz w:val="22"/>
          <w:szCs w:val="22"/>
        </w:rPr>
        <w:t xml:space="preserve"> </w:t>
      </w:r>
      <w:r w:rsidR="002C2C51" w:rsidRPr="00D2213F">
        <w:rPr>
          <w:rFonts w:ascii="Arial" w:hAnsi="Arial" w:cs="Arial"/>
          <w:sz w:val="22"/>
          <w:szCs w:val="22"/>
        </w:rPr>
        <w:t xml:space="preserve">did not reactivate until </w:t>
      </w:r>
      <w:r w:rsidR="001D54ED" w:rsidRPr="00D2213F">
        <w:rPr>
          <w:rFonts w:ascii="Arial" w:hAnsi="Arial" w:cs="Arial"/>
          <w:sz w:val="22"/>
          <w:szCs w:val="22"/>
        </w:rPr>
        <w:t>up to</w:t>
      </w:r>
      <w:r w:rsidR="009C25E6" w:rsidRPr="00D2213F">
        <w:rPr>
          <w:rFonts w:ascii="Arial" w:hAnsi="Arial" w:cs="Arial"/>
          <w:sz w:val="22"/>
          <w:szCs w:val="22"/>
        </w:rPr>
        <w:t xml:space="preserve"> 10 months</w:t>
      </w:r>
      <w:r w:rsidR="009555B1" w:rsidRPr="00D2213F">
        <w:rPr>
          <w:rFonts w:ascii="Arial" w:hAnsi="Arial" w:cs="Arial"/>
          <w:sz w:val="22"/>
          <w:szCs w:val="22"/>
        </w:rPr>
        <w:t xml:space="preserve"> after </w:t>
      </w:r>
      <w:r w:rsidR="002C2C51" w:rsidRPr="00D2213F">
        <w:rPr>
          <w:rFonts w:ascii="Arial" w:hAnsi="Arial" w:cs="Arial"/>
          <w:sz w:val="22"/>
          <w:szCs w:val="22"/>
        </w:rPr>
        <w:t>SIV</w:t>
      </w:r>
      <w:r w:rsidR="009555B1" w:rsidRPr="00D2213F">
        <w:rPr>
          <w:rFonts w:ascii="Arial" w:hAnsi="Arial" w:cs="Arial"/>
          <w:sz w:val="22"/>
          <w:szCs w:val="22"/>
        </w:rPr>
        <w:t xml:space="preserve"> infection</w:t>
      </w:r>
      <w:r w:rsidR="001525D7" w:rsidRPr="00D2213F">
        <w:rPr>
          <w:rFonts w:ascii="Arial" w:hAnsi="Arial" w:cs="Arial"/>
          <w:sz w:val="22"/>
          <w:szCs w:val="22"/>
        </w:rPr>
        <w:t>.</w:t>
      </w:r>
      <w:r w:rsidR="00524691" w:rsidRPr="00D2213F">
        <w:rPr>
          <w:rFonts w:ascii="Arial" w:hAnsi="Arial" w:cs="Arial"/>
          <w:sz w:val="22"/>
          <w:szCs w:val="22"/>
        </w:rPr>
        <w:t xml:space="preserve"> Early reactivation was associated with greater</w:t>
      </w:r>
      <w:r w:rsidR="001525D7" w:rsidRPr="00D2213F">
        <w:rPr>
          <w:rFonts w:ascii="Arial" w:hAnsi="Arial" w:cs="Arial"/>
          <w:sz w:val="22"/>
          <w:szCs w:val="22"/>
        </w:rPr>
        <w:t xml:space="preserve"> </w:t>
      </w:r>
      <w:r w:rsidR="00524691" w:rsidRPr="00D2213F">
        <w:rPr>
          <w:rFonts w:ascii="Arial" w:hAnsi="Arial" w:cs="Arial"/>
          <w:sz w:val="22"/>
          <w:szCs w:val="22"/>
        </w:rPr>
        <w:t xml:space="preserve">peripheral </w:t>
      </w:r>
      <w:r w:rsidR="00C06CCD" w:rsidRPr="00D2213F">
        <w:rPr>
          <w:rFonts w:ascii="Arial" w:hAnsi="Arial" w:cs="Arial"/>
          <w:sz w:val="22"/>
          <w:szCs w:val="22"/>
        </w:rPr>
        <w:t>CD4</w:t>
      </w:r>
      <w:r w:rsidR="00FA6BBC" w:rsidRPr="00D2213F">
        <w:rPr>
          <w:rFonts w:ascii="Arial" w:hAnsi="Arial" w:cs="Arial"/>
          <w:sz w:val="22"/>
          <w:szCs w:val="22"/>
        </w:rPr>
        <w:t xml:space="preserve"> T</w:t>
      </w:r>
      <w:r w:rsidR="00524691" w:rsidRPr="00D2213F">
        <w:rPr>
          <w:rFonts w:ascii="Arial" w:hAnsi="Arial" w:cs="Arial"/>
          <w:sz w:val="22"/>
          <w:szCs w:val="22"/>
        </w:rPr>
        <w:t xml:space="preserve"> cell</w:t>
      </w:r>
      <w:r w:rsidR="008D17CF" w:rsidRPr="00D2213F">
        <w:rPr>
          <w:rFonts w:ascii="Arial" w:hAnsi="Arial" w:cs="Arial"/>
          <w:sz w:val="22"/>
          <w:szCs w:val="22"/>
        </w:rPr>
        <w:t xml:space="preserve"> </w:t>
      </w:r>
      <w:r w:rsidR="00524691" w:rsidRPr="00D2213F">
        <w:rPr>
          <w:rFonts w:ascii="Arial" w:hAnsi="Arial" w:cs="Arial"/>
          <w:sz w:val="22"/>
          <w:szCs w:val="22"/>
        </w:rPr>
        <w:t xml:space="preserve">depletion within the first 8 weeks suggesting that </w:t>
      </w:r>
      <w:r w:rsidR="00C06CCD" w:rsidRPr="00D2213F">
        <w:rPr>
          <w:rFonts w:ascii="Arial" w:hAnsi="Arial" w:cs="Arial"/>
          <w:sz w:val="22"/>
          <w:szCs w:val="22"/>
        </w:rPr>
        <w:t>CD4</w:t>
      </w:r>
      <w:r w:rsidR="00524691" w:rsidRPr="00D2213F">
        <w:rPr>
          <w:rFonts w:ascii="Arial" w:hAnsi="Arial" w:cs="Arial"/>
          <w:sz w:val="22"/>
          <w:szCs w:val="22"/>
        </w:rPr>
        <w:t xml:space="preserve"> T cells played an important role in one aspect of reactivation but not in all cases </w:t>
      </w:r>
      <w:r w:rsidR="00524691" w:rsidRPr="00D2213F">
        <w:rPr>
          <w:rFonts w:ascii="Arial" w:hAnsi="Arial" w:cs="Arial"/>
          <w:sz w:val="22"/>
          <w:szCs w:val="22"/>
        </w:rPr>
        <w:fldChar w:fldCharType="begin"/>
      </w:r>
      <w:r w:rsidR="00524691" w:rsidRPr="00D2213F">
        <w:rPr>
          <w:rFonts w:ascii="Arial" w:hAnsi="Arial" w:cs="Arial"/>
          <w:sz w:val="22"/>
          <w:szCs w:val="22"/>
        </w:rPr>
        <w:instrText xml:space="preserve"> ADDIN PAPERS2_CITATIONS &lt;citation&gt;&lt;priority&gt;0&lt;/priority&gt;&lt;uuid&gt;833AD330-F9F7-430F-A9C4-F0EF5EB7C37F&lt;/uuid&gt;&lt;publications&gt;&lt;publication&gt;&lt;subtype&gt;400&lt;/subtype&gt;&lt;publisher&gt;Public Library of Science&lt;/publisher&gt;&lt;title&gt;Reactivation of latent tuberculosis in cynomolgus macaques infected with SIV is associated with early peripheral T cell depletion and not virus load.&lt;/title&gt;&lt;url&gt;http://dx.plos.org/10.1371/journal.pone.0009611&lt;/url&gt;&lt;volume&gt;5&lt;/volume&gt;&lt;publication_date&gt;99201000001200000000200000&lt;/publication_date&gt;&lt;uuid&gt;5F4BD74F-63D3-454E-81D5-A6332CC275B5&lt;/uuid&gt;&lt;type&gt;400&lt;/type&gt;&lt;accepted_date&gt;99201002171200000000222000&lt;/accepted_date&gt;&lt;number&gt;3&lt;/number&gt;&lt;citekey&gt;Diedrich:2010ksb&lt;/citekey&gt;&lt;submission_date&gt;99201002051200000000222000&lt;/submission_date&gt;&lt;doi&gt;10.1371/journal.pone.0009611&lt;/doi&gt;&lt;institution&gt;Department of Microbiology and Molecular Genetics, University of Pittsburgh School of Medicine, Pittsburgh, Pennsylvania, United States of America.&lt;/institution&gt;&lt;startpage&gt;e9611&lt;/startpage&gt;&lt;bundle&gt;&lt;publication&gt;&lt;title&gt;PLoS One&lt;/title&gt;&lt;uuid&gt;0C396787-D26D-4B88-8655-5BD044920C49&lt;/uuid&gt;&lt;subtype&gt;-100&lt;/subtype&gt;&lt;type&gt;-100&lt;/type&gt;&lt;/publication&gt;&lt;/bundle&gt;&lt;authors&gt;&lt;author&gt;&lt;lastName&gt;Diedrich&lt;/lastName&gt;&lt;firstName&gt;Collin&lt;/firstName&gt;&lt;middleNames&gt;R&lt;/middleNames&gt;&lt;/author&gt;&lt;author&gt;&lt;lastName&gt;Mattila&lt;/lastName&gt;&lt;firstName&gt;Joshua&lt;/firstName&gt;&lt;middleNames&gt;T&lt;/middleNames&gt;&lt;/author&gt;&lt;author&gt;&lt;lastName&gt;Klein&lt;/lastName&gt;&lt;firstName&gt;Edwin&lt;/firstName&gt;&lt;/author&gt;&lt;author&gt;&lt;lastName&gt;Janssen&lt;/lastName&gt;&lt;firstName&gt;Chris&lt;/firstName&gt;&lt;/author&gt;&lt;author&gt;&lt;lastName&gt;Phuah&lt;/lastName&gt;&lt;firstName&gt;JiaYao&lt;/firstName&gt;&lt;/author&gt;&lt;author&gt;&lt;lastName&gt;Sturgeon&lt;/lastName&gt;&lt;firstName&gt;Timothy&lt;/firstName&gt;&lt;middleNames&gt;J&lt;/middleNames&gt;&lt;/author&gt;&lt;author&gt;&lt;lastName&gt;Montelaro&lt;/lastName&gt;&lt;firstName&gt;Ronald&lt;/firstName&gt;&lt;middleNames&gt;C&lt;/middleNames&gt;&lt;/author&gt;&lt;author&gt;&lt;lastName&gt;Lin&lt;/lastName&gt;&lt;firstName&gt;Philana&lt;/firstName&gt;&lt;middleNames&gt;Ling&lt;/middleNames&gt;&lt;/author&gt;&lt;author&gt;&lt;lastName&gt;Flynn&lt;/lastName&gt;&lt;firstName&gt;JoAnne&lt;/firstName&gt;&lt;middleNames&gt;L&lt;/middleNames&gt;&lt;/author&gt;&lt;/authors&gt;&lt;editors&gt;&lt;author&gt;&lt;lastName&gt;Wilkinson&lt;/lastName&gt;&lt;firstName&gt;Robert&lt;/firstName&gt;&lt;middleNames&gt;J&lt;/middleNames&gt;&lt;/author&gt;&lt;/editors&gt;&lt;/publication&gt;&lt;publication&gt;&lt;subtype&gt;400&lt;/subtype&gt;&lt;publisher&gt;American Association of Immunologists&lt;/publisher&gt;&lt;title&gt;Simian immunodeficiency virus-induced changes in T cell cytokine responses in cynomolgus macaques with latent Mycobacterium tuberculosis infection are associated with timing of reactivation.&lt;/title&gt;&lt;url&gt;http://www.jimmunol.org/cgi/doi/10.4049/jimmunol.1003773&lt;/url&gt;&lt;volume&gt;186&lt;/volume&gt;&lt;publication_date&gt;99201103151200000000222000&lt;/publication_date&gt;&lt;uuid&gt;D736B2E9-FF6B-4E38-B387-74D9FCBB1B64&lt;/uuid&gt;&lt;type&gt;400&lt;/type&gt;&lt;number&gt;6&lt;/number&gt;&lt;citekey&gt;Mattila:2011hdc&lt;/citekey&gt;&lt;doi&gt;10.4049/jimmunol.1003773&lt;/doi&gt;&lt;institution&gt;Department of Microbiology and Molecular Genetics, University of Pittsburgh School of Medicine, Pittsburgh, PA 15261, USA.&lt;/institution&gt;&lt;startpage&gt;3527&lt;/startpage&gt;&lt;endpage&gt;3537&lt;/endpage&gt;&lt;bundle&gt;&lt;publication&gt;&lt;title&gt;J Immunol&lt;/title&gt;&lt;uuid&gt;932C3B1B-E41F-42D6-AF5F-FF132171728E&lt;/uuid&gt;&lt;subtype&gt;-100&lt;/subtype&gt;&lt;type&gt;-100&lt;/type&gt;&lt;/publication&gt;&lt;/bundle&gt;&lt;authors&gt;&lt;author&gt;&lt;lastName&gt;Mattila&lt;/lastName&gt;&lt;firstName&gt;Joshua&lt;/firstName&gt;&lt;middleNames&gt;T&lt;/middleNames&gt;&lt;/author&gt;&lt;author&gt;&lt;lastName&gt;Diedrich&lt;/lastName&gt;&lt;firstName&gt;Collin&lt;/firstName&gt;&lt;middleNames&gt;R&lt;/middleNames&gt;&lt;/author&gt;&lt;author&gt;&lt;lastName&gt;Lin&lt;/lastName&gt;&lt;firstName&gt;Philana&lt;/firstName&gt;&lt;middleNames&gt;Ling&lt;/middleNames&gt;&lt;/author&gt;&lt;author&gt;&lt;lastName&gt;Phuah&lt;/lastName&gt;&lt;firstName&gt;JiaYao&lt;/firstName&gt;&lt;/author&gt;&lt;author&gt;&lt;lastName&gt;Flynn&lt;/lastName&gt;&lt;firstName&gt;JoAnne&lt;/firstName&gt;&lt;middleNames&gt;L&lt;/middleNames&gt;&lt;/author&gt;&lt;/authors&gt;&lt;/publication&gt;&lt;/publications&gt;&lt;cites&gt;&lt;/cites&gt;&lt;/citation&gt;</w:instrText>
      </w:r>
      <w:r w:rsidR="00524691" w:rsidRPr="00D2213F">
        <w:rPr>
          <w:rFonts w:ascii="Arial" w:hAnsi="Arial" w:cs="Arial"/>
          <w:sz w:val="22"/>
          <w:szCs w:val="22"/>
        </w:rPr>
        <w:fldChar w:fldCharType="separate"/>
      </w:r>
      <w:r w:rsidR="00524691" w:rsidRPr="00D2213F">
        <w:rPr>
          <w:rFonts w:ascii="Arial" w:hAnsi="Arial" w:cs="Arial"/>
          <w:sz w:val="22"/>
          <w:szCs w:val="22"/>
        </w:rPr>
        <w:fldChar w:fldCharType="begin">
          <w:fldData xml:space="preserve">PEVuZE5vdGU+PENpdGU+PEF1dGhvcj5EaWVkcmljaDwvQXV0aG9yPjxZZWFyPjIwMTA8L1llYXI+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PEVuZE5vdGU+PENpdGU+PEF1dGhvcj5EaWVkcmljaDwvQXV0aG9yPjxZZWFyPjIwMTA8L1llYXI+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524691" w:rsidRPr="00D2213F">
        <w:rPr>
          <w:rFonts w:ascii="Arial" w:hAnsi="Arial" w:cs="Arial"/>
          <w:sz w:val="22"/>
          <w:szCs w:val="22"/>
        </w:rPr>
      </w:r>
      <w:r w:rsidR="00524691" w:rsidRPr="00D2213F">
        <w:rPr>
          <w:rFonts w:ascii="Arial" w:hAnsi="Arial" w:cs="Arial"/>
          <w:sz w:val="22"/>
          <w:szCs w:val="22"/>
        </w:rPr>
        <w:fldChar w:fldCharType="separate"/>
      </w:r>
      <w:r w:rsidR="000A74BE" w:rsidRPr="00D2213F">
        <w:rPr>
          <w:rFonts w:ascii="Arial" w:hAnsi="Arial" w:cs="Arial"/>
          <w:noProof/>
          <w:sz w:val="22"/>
          <w:szCs w:val="22"/>
        </w:rPr>
        <w:t>[11, 12]</w:t>
      </w:r>
      <w:r w:rsidR="00524691" w:rsidRPr="00D2213F">
        <w:rPr>
          <w:rFonts w:ascii="Arial" w:hAnsi="Arial" w:cs="Arial"/>
          <w:sz w:val="22"/>
          <w:szCs w:val="22"/>
        </w:rPr>
        <w:fldChar w:fldCharType="end"/>
      </w:r>
      <w:r w:rsidR="00524691" w:rsidRPr="00D2213F">
        <w:rPr>
          <w:rFonts w:ascii="Arial" w:hAnsi="Arial" w:cs="Arial"/>
          <w:sz w:val="22"/>
          <w:szCs w:val="22"/>
        </w:rPr>
        <w:fldChar w:fldCharType="end"/>
      </w:r>
      <w:r w:rsidR="00524691" w:rsidRPr="00D2213F">
        <w:rPr>
          <w:rFonts w:ascii="Arial" w:hAnsi="Arial" w:cs="Arial"/>
          <w:sz w:val="22"/>
          <w:szCs w:val="22"/>
        </w:rPr>
        <w:t xml:space="preserve">. </w:t>
      </w:r>
      <w:r w:rsidR="00664EE7" w:rsidRPr="00D2213F">
        <w:rPr>
          <w:rFonts w:ascii="Arial" w:hAnsi="Arial" w:cs="Arial"/>
          <w:sz w:val="22"/>
          <w:szCs w:val="22"/>
        </w:rPr>
        <w:t xml:space="preserve"> </w:t>
      </w:r>
      <w:r w:rsidR="00AC3F71" w:rsidRPr="00D2213F">
        <w:rPr>
          <w:rFonts w:ascii="Arial" w:hAnsi="Arial" w:cs="Arial"/>
          <w:sz w:val="22"/>
          <w:szCs w:val="22"/>
        </w:rPr>
        <w:t xml:space="preserve">Similarly, </w:t>
      </w:r>
      <w:r w:rsidR="0088037B" w:rsidRPr="00D2213F">
        <w:rPr>
          <w:rFonts w:ascii="Arial" w:hAnsi="Arial" w:cs="Arial"/>
          <w:sz w:val="22"/>
          <w:szCs w:val="22"/>
        </w:rPr>
        <w:t xml:space="preserve">latently </w:t>
      </w:r>
      <w:r w:rsidR="001C5155" w:rsidRPr="00D2213F">
        <w:rPr>
          <w:rFonts w:ascii="Arial" w:hAnsi="Arial" w:cs="Arial"/>
          <w:sz w:val="22"/>
          <w:szCs w:val="22"/>
        </w:rPr>
        <w:t>Mtb-</w:t>
      </w:r>
      <w:r w:rsidR="0088037B" w:rsidRPr="00D2213F">
        <w:rPr>
          <w:rFonts w:ascii="Arial" w:hAnsi="Arial" w:cs="Arial"/>
          <w:sz w:val="22"/>
          <w:szCs w:val="22"/>
        </w:rPr>
        <w:t xml:space="preserve">infected </w:t>
      </w:r>
      <w:r w:rsidR="005F2E5A" w:rsidRPr="00D2213F">
        <w:rPr>
          <w:rFonts w:ascii="Arial" w:hAnsi="Arial" w:cs="Arial"/>
          <w:sz w:val="22"/>
          <w:szCs w:val="22"/>
        </w:rPr>
        <w:t>NHP</w:t>
      </w:r>
      <w:r w:rsidR="0088037B" w:rsidRPr="00D2213F">
        <w:rPr>
          <w:rFonts w:ascii="Arial" w:hAnsi="Arial" w:cs="Arial"/>
          <w:sz w:val="22"/>
          <w:szCs w:val="22"/>
        </w:rPr>
        <w:t xml:space="preserve"> given humanized CD4 depletion antibody </w:t>
      </w:r>
      <w:r w:rsidR="002C2C51" w:rsidRPr="00D2213F">
        <w:rPr>
          <w:rFonts w:ascii="Arial" w:hAnsi="Arial" w:cs="Arial"/>
          <w:sz w:val="22"/>
          <w:szCs w:val="22"/>
        </w:rPr>
        <w:t>had</w:t>
      </w:r>
      <w:r w:rsidR="0088037B" w:rsidRPr="00D2213F">
        <w:rPr>
          <w:rFonts w:ascii="Arial" w:hAnsi="Arial" w:cs="Arial"/>
          <w:sz w:val="22"/>
          <w:szCs w:val="22"/>
        </w:rPr>
        <w:t xml:space="preserve"> a 50% reactivation rate</w:t>
      </w:r>
      <w:r w:rsidR="00670443" w:rsidRPr="00D2213F">
        <w:rPr>
          <w:rFonts w:ascii="Arial" w:hAnsi="Arial" w:cs="Arial"/>
          <w:sz w:val="22"/>
          <w:szCs w:val="22"/>
        </w:rPr>
        <w:t xml:space="preserve"> </w:t>
      </w:r>
      <w:r w:rsidR="00670443"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&lt;EndNote&gt;&lt;Cite&gt;&lt;Author&gt;Lin&lt;/Author&gt;&lt;Year&gt;2012&lt;/Year&gt;&lt;RecNum&gt;70&lt;/RecNum&gt;&lt;DisplayText&gt;[5]&lt;/DisplayText&gt;&lt;record&gt;&lt;rec-number&gt;70&lt;/rec-number&gt;&lt;foreign-keys&gt;&lt;key app="EN" db-id="p99zreeatz0zw5ep5e1v0efjrrad55w0at9x" timestamp="1534453957"&gt;70&lt;/key&gt;&lt;/foreign-keys&gt;&lt;ref-type name="Journal Article"&gt;17&lt;/ref-type&gt;&lt;contributors&gt;&lt;authors&gt;&lt;author&gt;Lin, Philana Ling&lt;/author&gt;&lt;author&gt;Rutledge, Tara&lt;/author&gt;&lt;author&gt;Green, Angela M&lt;/author&gt;&lt;author&gt;Bigbee, Matthew&lt;/author&gt;&lt;author&gt;Fuhrman, Carl&lt;/author&gt;&lt;author&gt;Klein, Edwin&lt;/author&gt;&lt;author&gt;Flynn, JoAnne L&lt;/author&gt;&lt;/authors&gt;&lt;/contributors&gt;&lt;auth-address&gt;Department of Pediatrics, Children&amp;amp;apos;s Hospital of Pittsburgh of the University of Pittsburgh Medical Center, Pittsburgh, PA, USA.&lt;/auth-address&gt;&lt;titles&gt;&lt;title&gt;CD4 T cell depletion exacerbates acute Mycobacterium tuberculosis while reactivation of latent infection is dependent on severity of tissue depletion in cynomolgus macaques.&lt;/title&gt;&lt;secondary-title&gt;AIDS Res Hum Retroviruses&lt;/secondary-title&gt;&lt;/titles&gt;&lt;periodical&gt;&lt;full-title&gt;AIDS Res Hum Retroviruses&lt;/full-title&gt;&lt;/periodical&gt;&lt;pages&gt;1693-1702&lt;/pages&gt;&lt;volume&gt;28&lt;/volume&gt;&lt;number&gt;12&lt;/number&gt;&lt;dates&gt;&lt;year&gt;2012&lt;/year&gt;&lt;pub-dates&gt;&lt;date&gt;Dec&lt;/date&gt;&lt;/pub-dates&gt;&lt;/dates&gt;&lt;accession-num&gt;22480184&lt;/accession-num&gt;&lt;label&gt;r00701&lt;/label&gt;&lt;urls&gt;&lt;related-urls&gt;&lt;url&gt;http://online.liebertpub.com/doi/abs/10.1089/aid.2012.0028&lt;/url&gt;&lt;/related-urls&gt;&lt;pdf-urls&gt;&lt;url&gt;file://localhost/Users/crd64%201/Dropbox/papers%203/Library.papers3/Files/02/02FBC29F-C099-4B53-949D-EE9D3948AF1C.pdf&lt;/url&gt;&lt;/pdf-urls&gt;&lt;/urls&gt;&lt;custom2&gt;PMC3505050&lt;/custom2&gt;&lt;custom3&gt;papers3://publication/uuid/7607C87F-0C02-4741-A76E-1B7EA7E74562&lt;/custom3&gt;&lt;electronic-resource-num&gt;10.1089/AID.2012.0028&lt;/electronic-resource-num&gt;&lt;language&gt;English&lt;/language&gt;&lt;/record&gt;&lt;/Cite&gt;&lt;/EndNote&gt;</w:instrText>
      </w:r>
      <w:r w:rsidR="00670443" w:rsidRPr="00D2213F">
        <w:rPr>
          <w:rFonts w:ascii="Arial" w:hAnsi="Arial" w:cs="Arial"/>
          <w:sz w:val="22"/>
          <w:szCs w:val="22"/>
        </w:rPr>
        <w:fldChar w:fldCharType="separate"/>
      </w:r>
      <w:r w:rsidR="000A74BE" w:rsidRPr="00D2213F">
        <w:rPr>
          <w:rFonts w:ascii="Arial" w:hAnsi="Arial" w:cs="Arial"/>
          <w:noProof/>
          <w:sz w:val="22"/>
          <w:szCs w:val="22"/>
        </w:rPr>
        <w:t>[5]</w:t>
      </w:r>
      <w:r w:rsidR="00670443" w:rsidRPr="00D2213F">
        <w:rPr>
          <w:rFonts w:ascii="Arial" w:hAnsi="Arial" w:cs="Arial"/>
          <w:sz w:val="22"/>
          <w:szCs w:val="22"/>
        </w:rPr>
        <w:fldChar w:fldCharType="end"/>
      </w:r>
      <w:r w:rsidR="001D54ED" w:rsidRPr="00D2213F">
        <w:rPr>
          <w:rFonts w:ascii="Arial" w:hAnsi="Arial" w:cs="Arial"/>
          <w:sz w:val="22"/>
          <w:szCs w:val="22"/>
        </w:rPr>
        <w:t xml:space="preserve">, where </w:t>
      </w:r>
      <w:r w:rsidR="0088037B" w:rsidRPr="00D2213F">
        <w:rPr>
          <w:rFonts w:ascii="Arial" w:hAnsi="Arial" w:cs="Arial"/>
          <w:sz w:val="22"/>
          <w:szCs w:val="22"/>
        </w:rPr>
        <w:t xml:space="preserve">reactivation was associated with more severe depletion of </w:t>
      </w:r>
      <w:r w:rsidR="00C06CCD" w:rsidRPr="00D2213F">
        <w:rPr>
          <w:rFonts w:ascii="Arial" w:hAnsi="Arial" w:cs="Arial"/>
          <w:sz w:val="22"/>
          <w:szCs w:val="22"/>
        </w:rPr>
        <w:t>CD4</w:t>
      </w:r>
      <w:r w:rsidR="0088037B" w:rsidRPr="00D2213F">
        <w:rPr>
          <w:rFonts w:ascii="Arial" w:hAnsi="Arial" w:cs="Arial"/>
          <w:sz w:val="22"/>
          <w:szCs w:val="22"/>
        </w:rPr>
        <w:t xml:space="preserve"> T cells in the mediastinal lymph nodes</w:t>
      </w:r>
      <w:r w:rsidR="00664EE7" w:rsidRPr="00D2213F">
        <w:rPr>
          <w:rFonts w:ascii="Arial" w:hAnsi="Arial" w:cs="Arial"/>
          <w:sz w:val="22"/>
          <w:szCs w:val="22"/>
        </w:rPr>
        <w:t xml:space="preserve"> </w:t>
      </w:r>
      <w:r w:rsidR="00032417" w:rsidRPr="00D2213F">
        <w:rPr>
          <w:rFonts w:ascii="Arial" w:hAnsi="Arial" w:cs="Arial"/>
          <w:sz w:val="22"/>
          <w:szCs w:val="22"/>
        </w:rPr>
        <w:t xml:space="preserve">and not </w:t>
      </w:r>
      <w:r w:rsidR="006D4B7C" w:rsidRPr="00D2213F">
        <w:rPr>
          <w:rFonts w:ascii="Arial" w:hAnsi="Arial" w:cs="Arial"/>
          <w:sz w:val="22"/>
          <w:szCs w:val="22"/>
        </w:rPr>
        <w:t xml:space="preserve">with extent of </w:t>
      </w:r>
      <w:r w:rsidR="00D716AD" w:rsidRPr="00D2213F">
        <w:rPr>
          <w:rFonts w:ascii="Arial" w:hAnsi="Arial" w:cs="Arial"/>
          <w:sz w:val="22"/>
          <w:szCs w:val="22"/>
        </w:rPr>
        <w:t xml:space="preserve">peripheral CD4 depletion </w:t>
      </w:r>
      <w:r w:rsidR="00FA699F"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&lt;EndNote&gt;&lt;Cite&gt;&lt;Author&gt;Lin&lt;/Author&gt;&lt;Year&gt;2012&lt;/Year&gt;&lt;RecNum&gt;70&lt;/RecNum&gt;&lt;DisplayText&gt;[5]&lt;/DisplayText&gt;&lt;record&gt;&lt;rec-number&gt;70&lt;/rec-number&gt;&lt;foreign-keys&gt;&lt;key app="EN" db-id="p99zreeatz0zw5ep5e1v0efjrrad55w0at9x" timestamp="1534453957"&gt;70&lt;/key&gt;&lt;/foreign-keys&gt;&lt;ref-type name="Journal Article"&gt;17&lt;/ref-type&gt;&lt;contributors&gt;&lt;authors&gt;&lt;author&gt;Lin, Philana Ling&lt;/author&gt;&lt;author&gt;Rutledge, Tara&lt;/author&gt;&lt;author&gt;Green, Angela M&lt;/author&gt;&lt;author&gt;Bigbee, Matthew&lt;/author&gt;&lt;author&gt;Fuhrman, Carl&lt;/author&gt;&lt;author&gt;Klein, Edwin&lt;/author&gt;&lt;author&gt;Flynn, JoAnne L&lt;/author&gt;&lt;/authors&gt;&lt;/contributors&gt;&lt;auth-address&gt;Department of Pediatrics, Children&amp;amp;apos;s Hospital of Pittsburgh of the University of Pittsburgh Medical Center, Pittsburgh, PA, USA.&lt;/auth-address&gt;&lt;titles&gt;&lt;title&gt;CD4 T cell depletion exacerbates acute Mycobacterium tuberculosis while reactivation of latent infection is dependent on severity of tissue depletion in cynomolgus macaques.&lt;/title&gt;&lt;secondary-title&gt;AIDS Res Hum Retroviruses&lt;/secondary-title&gt;&lt;/titles&gt;&lt;periodical&gt;&lt;full-title&gt;AIDS Res Hum Retroviruses&lt;/full-title&gt;&lt;/periodical&gt;&lt;pages&gt;1693-1702&lt;/pages&gt;&lt;volume&gt;28&lt;/volume&gt;&lt;number&gt;12&lt;/number&gt;&lt;dates&gt;&lt;year&gt;2012&lt;/year&gt;&lt;pub-dates&gt;&lt;date&gt;Dec&lt;/date&gt;&lt;/pub-dates&gt;&lt;/dates&gt;&lt;accession-num&gt;22480184&lt;/accession-num&gt;&lt;label&gt;r00701&lt;/label&gt;&lt;urls&gt;&lt;related-urls&gt;&lt;url&gt;http://online.liebertpub.com/doi/abs/10.1089/aid.2012.0028&lt;/url&gt;&lt;/related-urls&gt;&lt;pdf-urls&gt;&lt;url&gt;file://localhost/Users/crd64%201/Dropbox/papers%203/Library.papers3/Files/02/02FBC29F-C099-4B53-949D-EE9D3948AF1C.pdf&lt;/url&gt;&lt;/pdf-urls&gt;&lt;/urls&gt;&lt;custom2&gt;PMC3505050&lt;/custom2&gt;&lt;custom3&gt;papers3://publication/uuid/7607C87F-0C02-4741-A76E-1B7EA7E74562&lt;/custom3&gt;&lt;electronic-resource-num&gt;10.1089/AID.2012.0028&lt;/electronic-resource-num&gt;&lt;language&gt;English&lt;/language&gt;&lt;/record&gt;&lt;/Cite&gt;&lt;/EndNote&gt;</w:instrText>
      </w:r>
      <w:r w:rsidR="00FA699F" w:rsidRPr="00D2213F">
        <w:rPr>
          <w:rFonts w:ascii="Arial" w:hAnsi="Arial" w:cs="Arial"/>
          <w:sz w:val="22"/>
          <w:szCs w:val="22"/>
        </w:rPr>
        <w:fldChar w:fldCharType="separate"/>
      </w:r>
      <w:r w:rsidR="000A74BE" w:rsidRPr="00D2213F">
        <w:rPr>
          <w:rFonts w:ascii="Arial" w:hAnsi="Arial" w:cs="Arial"/>
          <w:noProof/>
          <w:sz w:val="22"/>
          <w:szCs w:val="22"/>
        </w:rPr>
        <w:t>[5]</w:t>
      </w:r>
      <w:r w:rsidR="00FA699F" w:rsidRPr="00D2213F">
        <w:rPr>
          <w:rFonts w:ascii="Arial" w:hAnsi="Arial" w:cs="Arial"/>
          <w:sz w:val="22"/>
          <w:szCs w:val="22"/>
        </w:rPr>
        <w:fldChar w:fldCharType="end"/>
      </w:r>
      <w:r w:rsidR="00FA699F" w:rsidRPr="00D2213F">
        <w:rPr>
          <w:rFonts w:ascii="Arial" w:hAnsi="Arial" w:cs="Arial"/>
          <w:sz w:val="22"/>
          <w:szCs w:val="22"/>
        </w:rPr>
        <w:t>.</w:t>
      </w:r>
      <w:r w:rsidR="009555B1" w:rsidRPr="00D2213F">
        <w:rPr>
          <w:rFonts w:ascii="Arial" w:hAnsi="Arial" w:cs="Arial"/>
          <w:sz w:val="22"/>
          <w:szCs w:val="22"/>
        </w:rPr>
        <w:t xml:space="preserve"> These studies and those of others </w:t>
      </w:r>
      <w:r w:rsidR="009555B1" w:rsidRPr="00D2213F">
        <w:rPr>
          <w:rFonts w:ascii="Arial" w:hAnsi="Arial" w:cs="Arial"/>
          <w:sz w:val="22"/>
          <w:szCs w:val="22"/>
        </w:rPr>
        <w:fldChar w:fldCharType="begin">
          <w:fldData xml:space="preserve">PEVuZE5vdGU+PENpdGU+PEF1dGhvcj5EaWVkcmljaDwvQXV0aG9yPjxZZWFyPjIwMTA8L1llYXI+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PEVuZE5vdGU+PENpdGU+PEF1dGhvcj5EaWVkcmljaDwvQXV0aG9yPjxZZWFyPjIwMTA8L1llYXI+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9555B1" w:rsidRPr="00D2213F">
        <w:rPr>
          <w:rFonts w:ascii="Arial" w:hAnsi="Arial" w:cs="Arial"/>
          <w:sz w:val="22"/>
          <w:szCs w:val="22"/>
        </w:rPr>
      </w:r>
      <w:r w:rsidR="009555B1" w:rsidRPr="00D2213F">
        <w:rPr>
          <w:rFonts w:ascii="Arial" w:hAnsi="Arial" w:cs="Arial"/>
          <w:sz w:val="22"/>
          <w:szCs w:val="22"/>
        </w:rPr>
        <w:fldChar w:fldCharType="separate"/>
      </w:r>
      <w:r w:rsidR="000A74BE" w:rsidRPr="00D2213F">
        <w:rPr>
          <w:rFonts w:ascii="Arial" w:hAnsi="Arial" w:cs="Arial"/>
          <w:noProof/>
          <w:sz w:val="22"/>
          <w:szCs w:val="22"/>
        </w:rPr>
        <w:t>[11, 14, 15]</w:t>
      </w:r>
      <w:r w:rsidR="009555B1" w:rsidRPr="00D2213F">
        <w:rPr>
          <w:rFonts w:ascii="Arial" w:hAnsi="Arial" w:cs="Arial"/>
          <w:sz w:val="22"/>
          <w:szCs w:val="22"/>
        </w:rPr>
        <w:fldChar w:fldCharType="end"/>
      </w:r>
      <w:r w:rsidR="009555B1" w:rsidRPr="00D2213F">
        <w:rPr>
          <w:rFonts w:ascii="Arial" w:hAnsi="Arial" w:cs="Arial"/>
          <w:sz w:val="22"/>
          <w:szCs w:val="22"/>
        </w:rPr>
        <w:t xml:space="preserve"> have suggested that </w:t>
      </w:r>
      <w:r w:rsidR="00B126EC" w:rsidRPr="00D2213F">
        <w:rPr>
          <w:rFonts w:ascii="Arial" w:hAnsi="Arial" w:cs="Arial"/>
          <w:sz w:val="22"/>
          <w:szCs w:val="22"/>
        </w:rPr>
        <w:t xml:space="preserve">granuloma specific responses (including resident CD4 T cell function) are more critical than peripheral CD4 T cell counts. </w:t>
      </w:r>
    </w:p>
    <w:p w14:paraId="141B9546" w14:textId="0EA1E6F7" w:rsidR="00171B43" w:rsidRPr="00D2213F" w:rsidRDefault="00171B43" w:rsidP="00171B43">
      <w:pPr>
        <w:spacing w:line="480" w:lineRule="auto"/>
        <w:ind w:firstLine="720"/>
        <w:rPr>
          <w:rFonts w:ascii="Arial" w:hAnsi="Arial" w:cs="Arial"/>
          <w:sz w:val="22"/>
          <w:szCs w:val="22"/>
        </w:rPr>
      </w:pPr>
      <w:r w:rsidRPr="00D2213F">
        <w:rPr>
          <w:rFonts w:ascii="Arial" w:hAnsi="Arial" w:cs="Arial"/>
          <w:sz w:val="22"/>
          <w:szCs w:val="22"/>
        </w:rPr>
        <w:t xml:space="preserve">The advent of more sophisticated tools to assess pathogenesis, bacterial dissemination and disease progression have improved our understanding of how LTBI is established and the events that result in reactivation. Using positron emission tomography and computed tomography (PET CT), we have shown that a variety of patterns exist in clinically defined LTBI and this spectrum of latency influences the risk of tumor necrosis factor (TNF)-neutralization-induced reactivation </w:t>
      </w:r>
      <w:r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0A74BE" w:rsidRPr="00D2213F">
        <w:rPr>
          <w:rFonts w:ascii="Arial" w:hAnsi="Arial" w:cs="Arial"/>
          <w:noProof/>
          <w:sz w:val="22"/>
          <w:szCs w:val="22"/>
        </w:rPr>
        <w:t>[18]</w:t>
      </w:r>
      <w:r w:rsidRPr="00D2213F">
        <w:rPr>
          <w:rFonts w:ascii="Arial" w:hAnsi="Arial" w:cs="Arial"/>
          <w:sz w:val="22"/>
          <w:szCs w:val="22"/>
        </w:rPr>
        <w:fldChar w:fldCharType="end"/>
      </w:r>
      <w:r w:rsidRPr="00D2213F">
        <w:rPr>
          <w:rFonts w:ascii="Arial" w:hAnsi="Arial" w:cs="Arial"/>
          <w:sz w:val="22"/>
          <w:szCs w:val="22"/>
        </w:rPr>
        <w:t xml:space="preserve">. In that study, the risk of reactivation was associated with specific PET CT characteristics including </w:t>
      </w:r>
      <w:r w:rsidR="006D4B7C" w:rsidRPr="00D2213F">
        <w:rPr>
          <w:rFonts w:ascii="Arial" w:hAnsi="Arial" w:cs="Arial"/>
          <w:sz w:val="22"/>
          <w:szCs w:val="22"/>
        </w:rPr>
        <w:t xml:space="preserve">overall lung inflammation and </w:t>
      </w:r>
      <w:r w:rsidRPr="00D2213F">
        <w:rPr>
          <w:rFonts w:ascii="Arial" w:hAnsi="Arial" w:cs="Arial"/>
          <w:sz w:val="22"/>
          <w:szCs w:val="22"/>
        </w:rPr>
        <w:t xml:space="preserve">individual characteristics of lung granulomas </w:t>
      </w:r>
      <w:r w:rsidRPr="00D2213F">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dXJjZS1udW0+PGxhbmd1YWdlPkVuZ2xpc2g8L2xhbmd1YWdlPjwvcmVjb3JkPjwvQ2l0ZT48L0Vu
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dXJjZS1udW0+PGxhbmd1YWdlPkVuZ2xpc2g8L2xhbmd1YWdlPjwvcmVjb3JkPjwvQ2l0ZT48L0Vu
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0A74BE" w:rsidRPr="00D2213F">
        <w:rPr>
          <w:rFonts w:ascii="Arial" w:hAnsi="Arial" w:cs="Arial"/>
          <w:noProof/>
          <w:sz w:val="22"/>
          <w:szCs w:val="22"/>
        </w:rPr>
        <w:t>[18]</w:t>
      </w:r>
      <w:r w:rsidRPr="00D2213F">
        <w:rPr>
          <w:rFonts w:ascii="Arial" w:hAnsi="Arial" w:cs="Arial"/>
          <w:sz w:val="22"/>
          <w:szCs w:val="22"/>
        </w:rPr>
        <w:fldChar w:fldCharType="end"/>
      </w:r>
      <w:r w:rsidRPr="00D2213F">
        <w:rPr>
          <w:rFonts w:ascii="Arial" w:hAnsi="Arial" w:cs="Arial"/>
          <w:sz w:val="22"/>
          <w:szCs w:val="22"/>
        </w:rPr>
        <w:t>. This latter finding is consistent with previous published data that granulomas are independent from each other with their own bacterial burden and immune response</w:t>
      </w:r>
      <w:r w:rsidR="003958E6">
        <w:rPr>
          <w:rFonts w:ascii="Arial" w:hAnsi="Arial" w:cs="Arial"/>
          <w:sz w:val="22"/>
          <w:szCs w:val="22"/>
        </w:rPr>
        <w:t>s</w:t>
      </w:r>
      <w:r w:rsidRPr="00D2213F">
        <w:rPr>
          <w:rFonts w:ascii="Arial" w:hAnsi="Arial" w:cs="Arial"/>
          <w:sz w:val="22"/>
          <w:szCs w:val="22"/>
        </w:rPr>
        <w:t xml:space="preserve"> </w:t>
      </w:r>
      <w:r w:rsidRPr="00D2213F">
        <w:rPr>
          <w:rFonts w:ascii="Arial" w:hAnsi="Arial" w:cs="Arial"/>
          <w:sz w:val="22"/>
          <w:szCs w:val="22"/>
        </w:rPr>
        <w:fldChar w:fldCharType="begin">
          <w:fldData xml:space="preserve">PEVuZE5vdGU+PENpdGU+PEF1dGhvcj5MaW48L0F1dGhvcj48WWVhcj4yMDE0PC9ZZWFyPjxSZWNO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PEVuZE5vdGU+PENpdGU+PEF1dGhvcj5MaW48L0F1dGhvcj48WWVhcj4yMDE0PC9ZZWFyPjxSZWNO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0A74BE" w:rsidRPr="00D2213F">
        <w:rPr>
          <w:rFonts w:ascii="Arial" w:hAnsi="Arial" w:cs="Arial"/>
          <w:noProof/>
          <w:sz w:val="22"/>
          <w:szCs w:val="22"/>
        </w:rPr>
        <w:t>[9, 19]</w:t>
      </w:r>
      <w:r w:rsidRPr="00D2213F">
        <w:rPr>
          <w:rFonts w:ascii="Arial" w:hAnsi="Arial" w:cs="Arial"/>
          <w:sz w:val="22"/>
          <w:szCs w:val="22"/>
        </w:rPr>
        <w:fldChar w:fldCharType="end"/>
      </w:r>
      <w:r w:rsidRPr="00D2213F">
        <w:rPr>
          <w:rFonts w:ascii="Arial" w:hAnsi="Arial" w:cs="Arial"/>
          <w:sz w:val="22"/>
          <w:szCs w:val="22"/>
        </w:rPr>
        <w:t xml:space="preserve">. </w:t>
      </w:r>
      <w:r w:rsidRPr="00D2213F">
        <w:rPr>
          <w:rFonts w:ascii="Arial" w:hAnsi="Arial" w:cs="Arial"/>
          <w:sz w:val="22"/>
          <w:szCs w:val="22"/>
        </w:rPr>
        <w:lastRenderedPageBreak/>
        <w:t xml:space="preserve">HIV-infected humans with LTBI who had PET CT-identified subclinical TB disease were more likely to develop clinical disease than those without subclinical pathology </w:t>
      </w:r>
      <w:r w:rsidRPr="00D2213F">
        <w:rPr>
          <w:rFonts w:ascii="Arial" w:hAnsi="Arial" w:cs="Arial"/>
          <w:sz w:val="22"/>
          <w:szCs w:val="22"/>
        </w:rPr>
        <w:fldChar w:fldCharType="begin">
          <w:fldData xml:space="preserve">PEVuZE5vdGU+PENpdGU+PEF1dGhvcj5Fc21haWw8L0F1dGhvcj48WWVhcj4yMDE2PC9ZZWFyPjxS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PEVuZE5vdGU+PENpdGU+PEF1dGhvcj5Fc21haWw8L0F1dGhvcj48WWVhcj4yMDE2PC9ZZWFyPjxS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0A74BE" w:rsidRPr="00D2213F">
        <w:rPr>
          <w:rFonts w:ascii="Arial" w:hAnsi="Arial" w:cs="Arial"/>
          <w:noProof/>
          <w:sz w:val="22"/>
          <w:szCs w:val="22"/>
        </w:rPr>
        <w:t>[20]</w:t>
      </w:r>
      <w:r w:rsidRPr="00D2213F">
        <w:rPr>
          <w:rFonts w:ascii="Arial" w:hAnsi="Arial" w:cs="Arial"/>
          <w:sz w:val="22"/>
          <w:szCs w:val="22"/>
        </w:rPr>
        <w:fldChar w:fldCharType="end"/>
      </w:r>
      <w:r w:rsidRPr="00D2213F">
        <w:rPr>
          <w:rFonts w:ascii="Arial" w:hAnsi="Arial" w:cs="Arial"/>
          <w:sz w:val="22"/>
          <w:szCs w:val="22"/>
        </w:rPr>
        <w:t>, demonstrating the similarities between humans and this NHP model.</w:t>
      </w:r>
    </w:p>
    <w:p w14:paraId="1A3690D3" w14:textId="7CF83EFC" w:rsidR="00896D62" w:rsidRPr="00D2213F" w:rsidRDefault="005329C3" w:rsidP="00545EA0">
      <w:pPr>
        <w:spacing w:line="480" w:lineRule="auto"/>
        <w:ind w:firstLine="720"/>
        <w:rPr>
          <w:rFonts w:ascii="Arial" w:hAnsi="Arial" w:cs="Arial"/>
          <w:sz w:val="22"/>
          <w:szCs w:val="22"/>
        </w:rPr>
      </w:pPr>
      <w:r w:rsidRPr="00D2213F">
        <w:rPr>
          <w:rFonts w:ascii="Arial" w:hAnsi="Arial" w:cs="Arial"/>
          <w:sz w:val="22"/>
          <w:szCs w:val="22"/>
        </w:rPr>
        <w:t>In prior studies, reactivation of LTBI was defined by NHP displaying overt signs of disease (e.g., coughing, weight loss, respiratory distress, abnormal X-ray)</w:t>
      </w:r>
      <w:r w:rsidR="00F97591" w:rsidRPr="00D2213F">
        <w:rPr>
          <w:rFonts w:ascii="Arial" w:hAnsi="Arial" w:cs="Arial"/>
          <w:sz w:val="22"/>
          <w:szCs w:val="22"/>
        </w:rPr>
        <w:t xml:space="preserve"> </w:t>
      </w:r>
      <w:r w:rsidRPr="00D2213F">
        <w:rPr>
          <w:rFonts w:ascii="Arial" w:hAnsi="Arial" w:cs="Arial"/>
          <w:sz w:val="22"/>
          <w:szCs w:val="22"/>
        </w:rPr>
        <w:fldChar w:fldCharType="begin">
          <w:fldData xml:space="preserve">PEVuZE5vdGU+PENpdGU+PEF1dGhvcj5MaW48L0F1dGhvcj48WWVhcj4yMDEyPC9ZZWFyPjxSZWNO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PEVuZE5vdGU+PENpdGU+PEF1dGhvcj5MaW48L0F1dGhvcj48WWVhcj4yMDEyPC9ZZWFyPjxSZWNO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0A74BE" w:rsidRPr="00D2213F">
        <w:rPr>
          <w:rFonts w:ascii="Arial" w:hAnsi="Arial" w:cs="Arial"/>
          <w:noProof/>
          <w:sz w:val="22"/>
          <w:szCs w:val="22"/>
        </w:rPr>
        <w:t>[5, 11, 12]</w:t>
      </w:r>
      <w:r w:rsidRPr="00D2213F">
        <w:rPr>
          <w:rFonts w:ascii="Arial" w:hAnsi="Arial" w:cs="Arial"/>
          <w:sz w:val="22"/>
          <w:szCs w:val="22"/>
        </w:rPr>
        <w:fldChar w:fldCharType="end"/>
      </w:r>
      <w:r w:rsidRPr="00D2213F">
        <w:rPr>
          <w:rFonts w:ascii="Arial" w:hAnsi="Arial" w:cs="Arial"/>
          <w:sz w:val="22"/>
          <w:szCs w:val="22"/>
        </w:rPr>
        <w:t>. Here, we extend our previous studies to compare the radiologic, immunologic, and microbiologic characteristics during the earliest phases of reactivation TB before overwhelming disease pathology and bacterial burden</w:t>
      </w:r>
      <w:r w:rsidR="006D4B7C" w:rsidRPr="00D2213F">
        <w:rPr>
          <w:rFonts w:ascii="Arial" w:hAnsi="Arial" w:cs="Arial"/>
          <w:sz w:val="22"/>
          <w:szCs w:val="22"/>
        </w:rPr>
        <w:t xml:space="preserve"> occurs, which</w:t>
      </w:r>
      <w:r w:rsidRPr="00D2213F">
        <w:rPr>
          <w:rFonts w:ascii="Arial" w:hAnsi="Arial" w:cs="Arial"/>
          <w:sz w:val="22"/>
          <w:szCs w:val="22"/>
        </w:rPr>
        <w:t xml:space="preserve"> could potentially bias interpretation of immune data. </w:t>
      </w:r>
      <w:r w:rsidR="003958E6">
        <w:rPr>
          <w:rFonts w:ascii="Arial" w:hAnsi="Arial" w:cs="Arial"/>
          <w:sz w:val="22"/>
          <w:szCs w:val="22"/>
        </w:rPr>
        <w:t>W</w:t>
      </w:r>
      <w:r w:rsidR="00171B43" w:rsidRPr="00D2213F">
        <w:rPr>
          <w:rFonts w:ascii="Arial" w:hAnsi="Arial" w:cs="Arial"/>
          <w:sz w:val="22"/>
          <w:szCs w:val="22"/>
        </w:rPr>
        <w:t xml:space="preserve">e established a method to detect subclinical reactivation </w:t>
      </w:r>
      <w:r w:rsidRPr="00D2213F">
        <w:rPr>
          <w:rFonts w:ascii="Arial" w:hAnsi="Arial" w:cs="Arial"/>
          <w:sz w:val="22"/>
          <w:szCs w:val="22"/>
        </w:rPr>
        <w:t xml:space="preserve">where the formation of new granulomas detected by PET CT during established LTBI indicated a disruption within the host immune response before NHP showed signs of overt clinical reactivation </w:t>
      </w:r>
      <w:r w:rsidR="00171B43"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171B43" w:rsidRPr="00D2213F">
        <w:rPr>
          <w:rFonts w:ascii="Arial" w:hAnsi="Arial" w:cs="Arial"/>
          <w:sz w:val="22"/>
          <w:szCs w:val="22"/>
        </w:rPr>
      </w:r>
      <w:r w:rsidR="00171B43" w:rsidRPr="00D2213F">
        <w:rPr>
          <w:rFonts w:ascii="Arial" w:hAnsi="Arial" w:cs="Arial"/>
          <w:sz w:val="22"/>
          <w:szCs w:val="22"/>
        </w:rPr>
        <w:fldChar w:fldCharType="separate"/>
      </w:r>
      <w:r w:rsidR="000A74BE" w:rsidRPr="00D2213F">
        <w:rPr>
          <w:rFonts w:ascii="Arial" w:hAnsi="Arial" w:cs="Arial"/>
          <w:noProof/>
          <w:sz w:val="22"/>
          <w:szCs w:val="22"/>
        </w:rPr>
        <w:t>[18]</w:t>
      </w:r>
      <w:r w:rsidR="00171B43" w:rsidRPr="00D2213F">
        <w:rPr>
          <w:rFonts w:ascii="Arial" w:hAnsi="Arial" w:cs="Arial"/>
          <w:sz w:val="22"/>
          <w:szCs w:val="22"/>
        </w:rPr>
        <w:fldChar w:fldCharType="end"/>
      </w:r>
      <w:r w:rsidR="00171B43" w:rsidRPr="00D2213F">
        <w:rPr>
          <w:rFonts w:ascii="Arial" w:hAnsi="Arial" w:cs="Arial"/>
          <w:sz w:val="22"/>
          <w:szCs w:val="22"/>
        </w:rPr>
        <w:t xml:space="preserve">. </w:t>
      </w:r>
      <w:r w:rsidRPr="00D2213F">
        <w:rPr>
          <w:rFonts w:ascii="Arial" w:hAnsi="Arial" w:cs="Arial"/>
          <w:sz w:val="22"/>
          <w:szCs w:val="22"/>
        </w:rPr>
        <w:t xml:space="preserve">Thus, NHP with established LTBI </w:t>
      </w:r>
      <w:r w:rsidR="00ED2A7A" w:rsidRPr="00D2213F">
        <w:rPr>
          <w:rFonts w:ascii="Arial" w:hAnsi="Arial" w:cs="Arial"/>
          <w:sz w:val="22"/>
          <w:szCs w:val="22"/>
        </w:rPr>
        <w:t xml:space="preserve">underwent </w:t>
      </w:r>
      <w:r w:rsidRPr="00D2213F">
        <w:rPr>
          <w:rFonts w:ascii="Arial" w:hAnsi="Arial" w:cs="Arial"/>
          <w:sz w:val="22"/>
          <w:szCs w:val="22"/>
        </w:rPr>
        <w:t>SIV infection</w:t>
      </w:r>
      <w:r w:rsidR="00600149" w:rsidRPr="00D2213F">
        <w:rPr>
          <w:rFonts w:ascii="Arial" w:hAnsi="Arial" w:cs="Arial"/>
          <w:sz w:val="22"/>
          <w:szCs w:val="22"/>
        </w:rPr>
        <w:t xml:space="preserve"> (Mtb/SIV)</w:t>
      </w:r>
      <w:r w:rsidRPr="00D2213F">
        <w:rPr>
          <w:rFonts w:ascii="Arial" w:hAnsi="Arial" w:cs="Arial"/>
          <w:sz w:val="22"/>
          <w:szCs w:val="22"/>
        </w:rPr>
        <w:t xml:space="preserve">, </w:t>
      </w:r>
      <w:r w:rsidR="00ED2A7A" w:rsidRPr="00D2213F">
        <w:rPr>
          <w:rFonts w:ascii="Arial" w:hAnsi="Arial" w:cs="Arial"/>
          <w:sz w:val="22"/>
          <w:szCs w:val="22"/>
        </w:rPr>
        <w:sym w:font="Symbol" w:char="F061"/>
      </w:r>
      <w:r w:rsidR="00ED2A7A" w:rsidRPr="00D2213F">
        <w:rPr>
          <w:rFonts w:ascii="Arial" w:hAnsi="Arial" w:cs="Arial"/>
          <w:sz w:val="22"/>
          <w:szCs w:val="22"/>
        </w:rPr>
        <w:t>CD4</w:t>
      </w:r>
      <w:r w:rsidR="00223F19" w:rsidRPr="00D2213F">
        <w:rPr>
          <w:rFonts w:ascii="Arial" w:hAnsi="Arial" w:cs="Arial"/>
          <w:sz w:val="22"/>
          <w:szCs w:val="22"/>
        </w:rPr>
        <w:t xml:space="preserve"> </w:t>
      </w:r>
      <w:r w:rsidRPr="00D2213F">
        <w:rPr>
          <w:rFonts w:ascii="Arial" w:hAnsi="Arial" w:cs="Arial"/>
          <w:sz w:val="22"/>
          <w:szCs w:val="22"/>
        </w:rPr>
        <w:t xml:space="preserve">depletion </w:t>
      </w:r>
      <w:r w:rsidR="00223F19" w:rsidRPr="00D2213F">
        <w:rPr>
          <w:rFonts w:ascii="Arial" w:hAnsi="Arial" w:cs="Arial"/>
          <w:sz w:val="22"/>
          <w:szCs w:val="22"/>
        </w:rPr>
        <w:t>antibody treatment</w:t>
      </w:r>
      <w:r w:rsidR="00600149" w:rsidRPr="00D2213F">
        <w:rPr>
          <w:rFonts w:ascii="Arial" w:hAnsi="Arial" w:cs="Arial"/>
          <w:sz w:val="22"/>
          <w:szCs w:val="22"/>
        </w:rPr>
        <w:t xml:space="preserve"> (Mtb/</w:t>
      </w:r>
      <w:r w:rsidR="00600149" w:rsidRPr="00D2213F">
        <w:rPr>
          <w:rFonts w:ascii="Arial" w:hAnsi="Arial" w:cs="Arial"/>
          <w:sz w:val="22"/>
          <w:szCs w:val="22"/>
        </w:rPr>
        <w:sym w:font="Symbol" w:char="F061"/>
      </w:r>
      <w:r w:rsidR="008F3C8C" w:rsidRPr="00D2213F">
        <w:rPr>
          <w:rFonts w:ascii="Arial" w:hAnsi="Arial" w:cs="Arial"/>
          <w:sz w:val="22"/>
          <w:szCs w:val="22"/>
        </w:rPr>
        <w:t>CD4</w:t>
      </w:r>
      <w:r w:rsidR="00600149" w:rsidRPr="00D2213F">
        <w:rPr>
          <w:rFonts w:ascii="Arial" w:hAnsi="Arial" w:cs="Arial"/>
          <w:sz w:val="22"/>
          <w:szCs w:val="22"/>
        </w:rPr>
        <w:t>)</w:t>
      </w:r>
      <w:r w:rsidR="00ED2A7A" w:rsidRPr="00D2213F">
        <w:rPr>
          <w:rFonts w:ascii="Arial" w:hAnsi="Arial" w:cs="Arial"/>
          <w:sz w:val="22"/>
          <w:szCs w:val="22"/>
        </w:rPr>
        <w:t>, or no immune suppression (</w:t>
      </w:r>
      <w:r w:rsidR="005F2E5A" w:rsidRPr="00D2213F">
        <w:rPr>
          <w:rFonts w:ascii="Arial" w:hAnsi="Arial" w:cs="Arial"/>
          <w:sz w:val="22"/>
          <w:szCs w:val="22"/>
        </w:rPr>
        <w:t xml:space="preserve">Mtb-only, </w:t>
      </w:r>
      <w:r w:rsidR="00ED2A7A" w:rsidRPr="00D2213F">
        <w:rPr>
          <w:rFonts w:ascii="Arial" w:hAnsi="Arial" w:cs="Arial"/>
          <w:sz w:val="22"/>
          <w:szCs w:val="22"/>
        </w:rPr>
        <w:t>control</w:t>
      </w:r>
      <w:r w:rsidR="002C2C51" w:rsidRPr="00D2213F">
        <w:rPr>
          <w:rFonts w:ascii="Arial" w:hAnsi="Arial" w:cs="Arial"/>
          <w:sz w:val="22"/>
          <w:szCs w:val="22"/>
        </w:rPr>
        <w:t>s</w:t>
      </w:r>
      <w:r w:rsidR="00ED2A7A" w:rsidRPr="00D2213F">
        <w:rPr>
          <w:rFonts w:ascii="Arial" w:hAnsi="Arial" w:cs="Arial"/>
          <w:sz w:val="22"/>
          <w:szCs w:val="22"/>
        </w:rPr>
        <w:t xml:space="preserve">) and were serially assessed by PET CT </w:t>
      </w:r>
      <w:r w:rsidR="0061609D" w:rsidRPr="00D2213F">
        <w:rPr>
          <w:rFonts w:ascii="Arial" w:hAnsi="Arial" w:cs="Arial"/>
          <w:sz w:val="22"/>
          <w:szCs w:val="22"/>
        </w:rPr>
        <w:t xml:space="preserve">with </w:t>
      </w:r>
      <w:r w:rsidR="00600149" w:rsidRPr="00D2213F">
        <w:rPr>
          <w:rFonts w:ascii="Arial" w:hAnsi="Arial" w:cs="Arial"/>
          <w:sz w:val="22"/>
          <w:szCs w:val="22"/>
        </w:rPr>
        <w:t xml:space="preserve">granuloma specific </w:t>
      </w:r>
      <w:r w:rsidR="0061609D" w:rsidRPr="00D2213F">
        <w:rPr>
          <w:rFonts w:ascii="Arial" w:hAnsi="Arial" w:cs="Arial"/>
          <w:sz w:val="22"/>
          <w:szCs w:val="22"/>
        </w:rPr>
        <w:t>bacterial burden</w:t>
      </w:r>
      <w:r w:rsidR="00CA5F5F" w:rsidRPr="00D2213F">
        <w:rPr>
          <w:rFonts w:ascii="Arial" w:hAnsi="Arial" w:cs="Arial"/>
          <w:sz w:val="22"/>
          <w:szCs w:val="22"/>
        </w:rPr>
        <w:t xml:space="preserve">, </w:t>
      </w:r>
      <w:r w:rsidR="00600149" w:rsidRPr="00D2213F">
        <w:rPr>
          <w:rFonts w:ascii="Arial" w:hAnsi="Arial" w:cs="Arial"/>
          <w:sz w:val="22"/>
          <w:szCs w:val="22"/>
        </w:rPr>
        <w:t xml:space="preserve">SIV </w:t>
      </w:r>
      <w:r w:rsidR="00C35C00" w:rsidRPr="00D2213F">
        <w:rPr>
          <w:rFonts w:ascii="Arial" w:hAnsi="Arial" w:cs="Arial"/>
          <w:sz w:val="22"/>
          <w:szCs w:val="22"/>
        </w:rPr>
        <w:t>replication</w:t>
      </w:r>
      <w:r w:rsidR="00600149" w:rsidRPr="00D2213F">
        <w:rPr>
          <w:rFonts w:ascii="Arial" w:hAnsi="Arial" w:cs="Arial"/>
          <w:sz w:val="22"/>
          <w:szCs w:val="22"/>
        </w:rPr>
        <w:t xml:space="preserve">, </w:t>
      </w:r>
      <w:r w:rsidR="00CA5F5F" w:rsidRPr="00D2213F">
        <w:rPr>
          <w:rFonts w:ascii="Arial" w:hAnsi="Arial" w:cs="Arial"/>
          <w:sz w:val="22"/>
          <w:szCs w:val="22"/>
        </w:rPr>
        <w:t>pathology</w:t>
      </w:r>
      <w:r w:rsidR="00600149" w:rsidRPr="00D2213F">
        <w:rPr>
          <w:rFonts w:ascii="Arial" w:hAnsi="Arial" w:cs="Arial"/>
          <w:sz w:val="22"/>
          <w:szCs w:val="22"/>
        </w:rPr>
        <w:t>, immunology,</w:t>
      </w:r>
      <w:r w:rsidR="0061609D" w:rsidRPr="00D2213F">
        <w:rPr>
          <w:rFonts w:ascii="Arial" w:hAnsi="Arial" w:cs="Arial"/>
          <w:sz w:val="22"/>
          <w:szCs w:val="22"/>
        </w:rPr>
        <w:t xml:space="preserve"> and disease progression </w:t>
      </w:r>
      <w:r w:rsidR="0061609D" w:rsidRPr="00964158">
        <w:rPr>
          <w:rFonts w:ascii="Arial" w:hAnsi="Arial" w:cs="Arial"/>
          <w:sz w:val="22"/>
          <w:szCs w:val="22"/>
        </w:rPr>
        <w:t xml:space="preserve">compared at necropsy.  </w:t>
      </w:r>
      <w:r w:rsidR="00C135AC" w:rsidRPr="00964158">
        <w:rPr>
          <w:rFonts w:ascii="Arial" w:hAnsi="Arial" w:cs="Arial"/>
          <w:sz w:val="22"/>
          <w:szCs w:val="22"/>
        </w:rPr>
        <w:t xml:space="preserve">Despite </w:t>
      </w:r>
      <w:r w:rsidR="00344C48" w:rsidRPr="00964158">
        <w:rPr>
          <w:rFonts w:ascii="Arial" w:hAnsi="Arial" w:cs="Arial"/>
          <w:sz w:val="22"/>
          <w:szCs w:val="22"/>
        </w:rPr>
        <w:t>Mtb/SIV-co</w:t>
      </w:r>
      <w:r w:rsidR="00EA3E21" w:rsidRPr="00964158">
        <w:rPr>
          <w:rFonts w:ascii="Arial" w:hAnsi="Arial" w:cs="Arial"/>
          <w:sz w:val="22"/>
          <w:szCs w:val="22"/>
        </w:rPr>
        <w:t>-</w:t>
      </w:r>
      <w:r w:rsidR="00344C48" w:rsidRPr="00964158">
        <w:rPr>
          <w:rFonts w:ascii="Arial" w:hAnsi="Arial" w:cs="Arial"/>
          <w:sz w:val="22"/>
          <w:szCs w:val="22"/>
        </w:rPr>
        <w:t xml:space="preserve">infected animals </w:t>
      </w:r>
      <w:r w:rsidR="00C135AC" w:rsidRPr="00964158">
        <w:rPr>
          <w:rFonts w:ascii="Arial" w:hAnsi="Arial" w:cs="Arial"/>
          <w:sz w:val="22"/>
          <w:szCs w:val="22"/>
        </w:rPr>
        <w:t xml:space="preserve">having more </w:t>
      </w:r>
      <w:r w:rsidR="00C06CCD" w:rsidRPr="00964158">
        <w:rPr>
          <w:rFonts w:ascii="Arial" w:hAnsi="Arial" w:cs="Arial"/>
          <w:sz w:val="22"/>
          <w:szCs w:val="22"/>
        </w:rPr>
        <w:t>CD4</w:t>
      </w:r>
      <w:r w:rsidR="00FA6BBC" w:rsidRPr="00964158">
        <w:rPr>
          <w:rFonts w:ascii="Arial" w:hAnsi="Arial" w:cs="Arial"/>
          <w:sz w:val="22"/>
          <w:szCs w:val="22"/>
        </w:rPr>
        <w:t xml:space="preserve"> T</w:t>
      </w:r>
      <w:r w:rsidR="00C135AC" w:rsidRPr="00964158">
        <w:rPr>
          <w:rFonts w:ascii="Arial" w:hAnsi="Arial" w:cs="Arial"/>
          <w:sz w:val="22"/>
          <w:szCs w:val="22"/>
        </w:rPr>
        <w:t xml:space="preserve"> cells than </w:t>
      </w:r>
      <w:r w:rsidR="005F2E5A" w:rsidRPr="00964158">
        <w:rPr>
          <w:rFonts w:ascii="Arial" w:hAnsi="Arial" w:cs="Arial"/>
          <w:sz w:val="22"/>
          <w:szCs w:val="22"/>
        </w:rPr>
        <w:t>Mtb/</w:t>
      </w:r>
      <w:r w:rsidR="00C135AC" w:rsidRPr="00964158">
        <w:rPr>
          <w:rFonts w:ascii="Arial" w:hAnsi="Arial" w:cs="Arial"/>
          <w:sz w:val="22"/>
          <w:szCs w:val="22"/>
        </w:rPr>
        <w:sym w:font="Symbol" w:char="F061"/>
      </w:r>
      <w:r w:rsidR="00C135AC" w:rsidRPr="00964158">
        <w:rPr>
          <w:rFonts w:ascii="Arial" w:hAnsi="Arial" w:cs="Arial"/>
          <w:sz w:val="22"/>
          <w:szCs w:val="22"/>
        </w:rPr>
        <w:t xml:space="preserve">CD4 </w:t>
      </w:r>
      <w:r w:rsidR="002C2C51" w:rsidRPr="00964158">
        <w:rPr>
          <w:rFonts w:ascii="Arial" w:hAnsi="Arial" w:cs="Arial"/>
          <w:sz w:val="22"/>
          <w:szCs w:val="22"/>
        </w:rPr>
        <w:t>macaques</w:t>
      </w:r>
      <w:r w:rsidR="00C135AC" w:rsidRPr="00964158">
        <w:rPr>
          <w:rFonts w:ascii="Arial" w:hAnsi="Arial" w:cs="Arial"/>
          <w:sz w:val="22"/>
          <w:szCs w:val="22"/>
        </w:rPr>
        <w:t xml:space="preserve">, </w:t>
      </w:r>
      <w:r w:rsidR="005F2E5A" w:rsidRPr="00964158">
        <w:rPr>
          <w:rFonts w:ascii="Arial" w:hAnsi="Arial" w:cs="Arial"/>
          <w:sz w:val="22"/>
          <w:szCs w:val="22"/>
        </w:rPr>
        <w:t>Mtb/</w:t>
      </w:r>
      <w:r w:rsidR="00FA345A" w:rsidRPr="00964158">
        <w:rPr>
          <w:rFonts w:ascii="Arial" w:hAnsi="Arial" w:cs="Arial"/>
          <w:sz w:val="22"/>
          <w:szCs w:val="22"/>
        </w:rPr>
        <w:t>SIV-</w:t>
      </w:r>
      <w:r w:rsidR="005F2E5A" w:rsidRPr="00964158">
        <w:rPr>
          <w:rFonts w:ascii="Arial" w:hAnsi="Arial" w:cs="Arial"/>
          <w:sz w:val="22"/>
          <w:szCs w:val="22"/>
        </w:rPr>
        <w:t>co</w:t>
      </w:r>
      <w:r w:rsidR="00C135AC" w:rsidRPr="00964158">
        <w:rPr>
          <w:rFonts w:ascii="Arial" w:hAnsi="Arial" w:cs="Arial"/>
          <w:sz w:val="22"/>
          <w:szCs w:val="22"/>
        </w:rPr>
        <w:t xml:space="preserve">infected animals </w:t>
      </w:r>
      <w:r w:rsidR="00CA5F5F" w:rsidRPr="00964158">
        <w:rPr>
          <w:rFonts w:ascii="Arial" w:hAnsi="Arial" w:cs="Arial"/>
          <w:sz w:val="22"/>
          <w:szCs w:val="22"/>
        </w:rPr>
        <w:t xml:space="preserve">had </w:t>
      </w:r>
      <w:r w:rsidR="00535DE1" w:rsidRPr="00964158">
        <w:rPr>
          <w:rFonts w:ascii="Arial" w:hAnsi="Arial" w:cs="Arial"/>
          <w:sz w:val="22"/>
          <w:szCs w:val="22"/>
        </w:rPr>
        <w:t xml:space="preserve">greater </w:t>
      </w:r>
      <w:r w:rsidR="00C135AC" w:rsidRPr="00964158">
        <w:rPr>
          <w:rFonts w:ascii="Arial" w:hAnsi="Arial" w:cs="Arial"/>
          <w:sz w:val="22"/>
          <w:szCs w:val="22"/>
        </w:rPr>
        <w:t>dissemination of lung granulomas</w:t>
      </w:r>
      <w:r w:rsidR="00535DE1" w:rsidRPr="00964158">
        <w:rPr>
          <w:rFonts w:ascii="Arial" w:hAnsi="Arial" w:cs="Arial"/>
          <w:sz w:val="22"/>
          <w:szCs w:val="22"/>
        </w:rPr>
        <w:t xml:space="preserve"> observed by PET CT and confirmed at necropsy that were more permissive to Mtb growth</w:t>
      </w:r>
      <w:r w:rsidR="00C135AC" w:rsidRPr="00964158">
        <w:rPr>
          <w:rFonts w:ascii="Arial" w:hAnsi="Arial" w:cs="Arial"/>
          <w:sz w:val="22"/>
          <w:szCs w:val="22"/>
        </w:rPr>
        <w:t xml:space="preserve">. SIV </w:t>
      </w:r>
      <w:r w:rsidR="00706079" w:rsidRPr="00964158">
        <w:rPr>
          <w:rFonts w:ascii="Arial" w:hAnsi="Arial" w:cs="Arial"/>
          <w:sz w:val="22"/>
          <w:szCs w:val="22"/>
        </w:rPr>
        <w:t xml:space="preserve">replication </w:t>
      </w:r>
      <w:r w:rsidR="00C135AC" w:rsidRPr="00964158">
        <w:rPr>
          <w:rFonts w:ascii="Arial" w:hAnsi="Arial" w:cs="Arial"/>
          <w:sz w:val="22"/>
          <w:szCs w:val="22"/>
        </w:rPr>
        <w:t xml:space="preserve">within individual granulomas was associated with </w:t>
      </w:r>
      <w:r w:rsidR="00600149" w:rsidRPr="00964158">
        <w:rPr>
          <w:rFonts w:ascii="Arial" w:hAnsi="Arial" w:cs="Arial"/>
          <w:sz w:val="22"/>
          <w:szCs w:val="22"/>
        </w:rPr>
        <w:t xml:space="preserve">reactivation occurrence, </w:t>
      </w:r>
      <w:r w:rsidR="00C135AC" w:rsidRPr="00964158">
        <w:rPr>
          <w:rFonts w:ascii="Arial" w:hAnsi="Arial" w:cs="Arial"/>
          <w:sz w:val="22"/>
          <w:szCs w:val="22"/>
        </w:rPr>
        <w:t xml:space="preserve">reduced Mtb killing and increased </w:t>
      </w:r>
      <w:r w:rsidR="007D3D39" w:rsidRPr="00964158">
        <w:rPr>
          <w:rFonts w:ascii="Arial" w:hAnsi="Arial" w:cs="Arial"/>
          <w:sz w:val="22"/>
          <w:szCs w:val="22"/>
        </w:rPr>
        <w:t xml:space="preserve">Mtb </w:t>
      </w:r>
      <w:r w:rsidR="00C135AC" w:rsidRPr="00964158">
        <w:rPr>
          <w:rFonts w:ascii="Arial" w:hAnsi="Arial" w:cs="Arial"/>
          <w:sz w:val="22"/>
          <w:szCs w:val="22"/>
        </w:rPr>
        <w:t xml:space="preserve">growth. </w:t>
      </w:r>
      <w:r w:rsidR="002F6CAB" w:rsidRPr="00964158">
        <w:rPr>
          <w:rFonts w:ascii="Arial" w:hAnsi="Arial" w:cs="Arial"/>
          <w:sz w:val="22"/>
          <w:szCs w:val="22"/>
        </w:rPr>
        <w:t>The frequency and f</w:t>
      </w:r>
      <w:r w:rsidR="00C135AC" w:rsidRPr="00964158">
        <w:rPr>
          <w:rFonts w:ascii="Arial" w:hAnsi="Arial" w:cs="Arial"/>
          <w:sz w:val="22"/>
          <w:szCs w:val="22"/>
        </w:rPr>
        <w:t>unctional</w:t>
      </w:r>
      <w:r w:rsidR="00C135AC" w:rsidRPr="00D2213F">
        <w:rPr>
          <w:rFonts w:ascii="Arial" w:hAnsi="Arial" w:cs="Arial"/>
          <w:sz w:val="22"/>
          <w:szCs w:val="22"/>
        </w:rPr>
        <w:t xml:space="preserve"> profiles of T cells within granulomas differed significantly between </w:t>
      </w:r>
      <w:r w:rsidR="005F2E5A" w:rsidRPr="00D2213F">
        <w:rPr>
          <w:rFonts w:ascii="Arial" w:hAnsi="Arial" w:cs="Arial"/>
          <w:sz w:val="22"/>
          <w:szCs w:val="22"/>
        </w:rPr>
        <w:t>Mtb/</w:t>
      </w:r>
      <w:r w:rsidR="00C135AC" w:rsidRPr="00D2213F">
        <w:rPr>
          <w:rFonts w:ascii="Arial" w:hAnsi="Arial" w:cs="Arial"/>
          <w:sz w:val="22"/>
          <w:szCs w:val="22"/>
        </w:rPr>
        <w:t xml:space="preserve">SIV and </w:t>
      </w:r>
      <w:r w:rsidR="005F2E5A" w:rsidRPr="00D2213F">
        <w:rPr>
          <w:rFonts w:ascii="Arial" w:hAnsi="Arial" w:cs="Arial"/>
          <w:sz w:val="22"/>
          <w:szCs w:val="22"/>
        </w:rPr>
        <w:t>Mtb/</w:t>
      </w:r>
      <w:r w:rsidR="00C135AC" w:rsidRPr="00D2213F">
        <w:rPr>
          <w:rFonts w:ascii="Arial" w:hAnsi="Arial" w:cs="Arial"/>
          <w:sz w:val="22"/>
          <w:szCs w:val="22"/>
        </w:rPr>
        <w:sym w:font="Symbol" w:char="F061"/>
      </w:r>
      <w:r w:rsidR="00C135AC" w:rsidRPr="00D2213F">
        <w:rPr>
          <w:rFonts w:ascii="Arial" w:hAnsi="Arial" w:cs="Arial"/>
          <w:sz w:val="22"/>
          <w:szCs w:val="22"/>
        </w:rPr>
        <w:t xml:space="preserve">CD4 groups during </w:t>
      </w:r>
      <w:r w:rsidR="00ED040B" w:rsidRPr="00D2213F">
        <w:rPr>
          <w:rFonts w:ascii="Arial" w:hAnsi="Arial" w:cs="Arial"/>
          <w:sz w:val="22"/>
          <w:szCs w:val="22"/>
        </w:rPr>
        <w:t xml:space="preserve">subclinical </w:t>
      </w:r>
      <w:r w:rsidR="00C135AC" w:rsidRPr="00D2213F">
        <w:rPr>
          <w:rFonts w:ascii="Arial" w:hAnsi="Arial" w:cs="Arial"/>
          <w:sz w:val="22"/>
          <w:szCs w:val="22"/>
        </w:rPr>
        <w:t xml:space="preserve">reactivation. These data </w:t>
      </w:r>
      <w:r w:rsidR="002C2C51" w:rsidRPr="00D2213F">
        <w:rPr>
          <w:rFonts w:ascii="Arial" w:hAnsi="Arial" w:cs="Arial"/>
          <w:sz w:val="22"/>
          <w:szCs w:val="22"/>
        </w:rPr>
        <w:t xml:space="preserve">support </w:t>
      </w:r>
      <w:r w:rsidR="00C135AC" w:rsidRPr="00D2213F">
        <w:rPr>
          <w:rFonts w:ascii="Arial" w:hAnsi="Arial" w:cs="Arial"/>
          <w:sz w:val="22"/>
          <w:szCs w:val="22"/>
        </w:rPr>
        <w:t>that SIV infection has multiple mechanisms of disrupting the protective immune response against Mtb</w:t>
      </w:r>
      <w:r w:rsidR="002F6CAB" w:rsidRPr="00D2213F">
        <w:rPr>
          <w:rFonts w:ascii="Arial" w:hAnsi="Arial" w:cs="Arial"/>
          <w:sz w:val="22"/>
          <w:szCs w:val="22"/>
        </w:rPr>
        <w:t xml:space="preserve"> that are</w:t>
      </w:r>
      <w:r w:rsidR="00C135AC" w:rsidRPr="00D2213F">
        <w:rPr>
          <w:rFonts w:ascii="Arial" w:hAnsi="Arial" w:cs="Arial"/>
          <w:sz w:val="22"/>
          <w:szCs w:val="22"/>
        </w:rPr>
        <w:t xml:space="preserve"> independent of CD4 depletion</w:t>
      </w:r>
      <w:r w:rsidR="002C2C51" w:rsidRPr="00D2213F">
        <w:rPr>
          <w:rFonts w:ascii="Arial" w:hAnsi="Arial" w:cs="Arial"/>
          <w:sz w:val="22"/>
          <w:szCs w:val="22"/>
        </w:rPr>
        <w:t>, and that SIV exerts local effects on the immune response and Mtb within individual granulomas</w:t>
      </w:r>
      <w:r w:rsidR="00ED040B" w:rsidRPr="00D2213F">
        <w:rPr>
          <w:rFonts w:ascii="Arial" w:hAnsi="Arial" w:cs="Arial"/>
          <w:sz w:val="22"/>
          <w:szCs w:val="22"/>
        </w:rPr>
        <w:t xml:space="preserve"> </w:t>
      </w:r>
      <w:r w:rsidR="006D4B7C" w:rsidRPr="00D2213F">
        <w:rPr>
          <w:rFonts w:ascii="Arial" w:hAnsi="Arial" w:cs="Arial"/>
          <w:sz w:val="22"/>
          <w:szCs w:val="22"/>
        </w:rPr>
        <w:t xml:space="preserve">highlighting </w:t>
      </w:r>
      <w:r w:rsidR="00ED040B" w:rsidRPr="00D2213F">
        <w:rPr>
          <w:rFonts w:ascii="Arial" w:hAnsi="Arial" w:cs="Arial"/>
          <w:sz w:val="22"/>
          <w:szCs w:val="22"/>
        </w:rPr>
        <w:t>the synergy between SIV and Mtb within individual granulomas</w:t>
      </w:r>
      <w:r w:rsidR="00C135AC" w:rsidRPr="00D2213F">
        <w:rPr>
          <w:rFonts w:ascii="Arial" w:hAnsi="Arial" w:cs="Arial"/>
          <w:sz w:val="22"/>
          <w:szCs w:val="22"/>
        </w:rPr>
        <w:t xml:space="preserve">. </w:t>
      </w:r>
    </w:p>
    <w:p w14:paraId="3DC8643F" w14:textId="7E8A3A59" w:rsidR="00E33A79" w:rsidRPr="00D2213F" w:rsidRDefault="00E33A79">
      <w:pPr>
        <w:rPr>
          <w:rFonts w:ascii="Arial" w:hAnsi="Arial" w:cs="Arial"/>
          <w:b/>
          <w:sz w:val="22"/>
          <w:szCs w:val="22"/>
        </w:rPr>
      </w:pPr>
      <w:r w:rsidRPr="00D2213F">
        <w:rPr>
          <w:rFonts w:ascii="Arial" w:hAnsi="Arial" w:cs="Arial"/>
          <w:b/>
          <w:sz w:val="22"/>
          <w:szCs w:val="22"/>
        </w:rPr>
        <w:br w:type="page"/>
      </w:r>
    </w:p>
    <w:p w14:paraId="47E7857C" w14:textId="3F1C5A7E" w:rsidR="00413E1B" w:rsidRPr="00D2213F" w:rsidRDefault="00413E1B" w:rsidP="00AB6527">
      <w:pPr>
        <w:rPr>
          <w:rFonts w:ascii="Arial" w:hAnsi="Arial" w:cs="Arial"/>
          <w:b/>
          <w:sz w:val="22"/>
          <w:szCs w:val="22"/>
        </w:rPr>
      </w:pPr>
      <w:r w:rsidRPr="00D2213F">
        <w:rPr>
          <w:rFonts w:ascii="Arial" w:hAnsi="Arial" w:cs="Arial"/>
          <w:b/>
          <w:sz w:val="22"/>
          <w:szCs w:val="22"/>
        </w:rPr>
        <w:lastRenderedPageBreak/>
        <w:t>Methods</w:t>
      </w:r>
    </w:p>
    <w:p w14:paraId="22C6B476" w14:textId="77777777" w:rsidR="00A21668" w:rsidRPr="00D2213F" w:rsidRDefault="00A21668" w:rsidP="00AB6527">
      <w:pPr>
        <w:spacing w:line="480" w:lineRule="auto"/>
        <w:outlineLvl w:val="0"/>
        <w:rPr>
          <w:rFonts w:ascii="Arial" w:eastAsia="Calibri" w:hAnsi="Arial" w:cs="Arial"/>
          <w:sz w:val="22"/>
          <w:szCs w:val="22"/>
        </w:rPr>
      </w:pPr>
    </w:p>
    <w:p w14:paraId="7E7B05B4" w14:textId="13619CBD" w:rsidR="00A21668" w:rsidRPr="00D2213F" w:rsidRDefault="00A21668" w:rsidP="00AB6527">
      <w:pPr>
        <w:spacing w:line="480" w:lineRule="auto"/>
        <w:outlineLvl w:val="0"/>
        <w:rPr>
          <w:rFonts w:ascii="Arial" w:hAnsi="Arial" w:cs="Arial"/>
          <w:sz w:val="22"/>
          <w:szCs w:val="22"/>
          <w:u w:val="single"/>
        </w:rPr>
      </w:pPr>
      <w:r w:rsidRPr="00D2213F">
        <w:rPr>
          <w:rFonts w:ascii="Arial" w:eastAsia="Calibri" w:hAnsi="Arial" w:cs="Arial"/>
          <w:sz w:val="22"/>
          <w:szCs w:val="22"/>
          <w:u w:val="single"/>
        </w:rPr>
        <w:t>Animals</w:t>
      </w:r>
    </w:p>
    <w:p w14:paraId="76F325B1" w14:textId="1392A5A3" w:rsidR="00E72D0A" w:rsidRPr="00D2213F" w:rsidRDefault="00A21668" w:rsidP="00AB6527">
      <w:pPr>
        <w:widowControl w:val="0"/>
        <w:autoSpaceDE w:val="0"/>
        <w:autoSpaceDN w:val="0"/>
        <w:adjustRightInd w:val="0"/>
        <w:spacing w:after="240" w:line="480" w:lineRule="auto"/>
        <w:ind w:firstLine="720"/>
        <w:rPr>
          <w:rFonts w:ascii="Arial" w:hAnsi="Arial" w:cs="Arial"/>
          <w:sz w:val="22"/>
          <w:szCs w:val="22"/>
        </w:rPr>
      </w:pPr>
      <w:r w:rsidRPr="00D2213F">
        <w:rPr>
          <w:rFonts w:ascii="Arial" w:eastAsia="Calibri" w:hAnsi="Arial" w:cs="Arial"/>
          <w:sz w:val="22"/>
          <w:szCs w:val="22"/>
        </w:rPr>
        <w:t>Adult</w:t>
      </w:r>
      <w:r w:rsidRPr="00D2213F">
        <w:rPr>
          <w:rFonts w:ascii="Arial" w:hAnsi="Arial" w:cs="Arial"/>
          <w:sz w:val="22"/>
          <w:szCs w:val="22"/>
        </w:rPr>
        <w:t xml:space="preserve"> (&gt; 4 </w:t>
      </w:r>
      <w:r w:rsidRPr="00D2213F">
        <w:rPr>
          <w:rFonts w:ascii="Arial" w:eastAsia="Calibri" w:hAnsi="Arial" w:cs="Arial"/>
          <w:sz w:val="22"/>
          <w:szCs w:val="22"/>
        </w:rPr>
        <w:t>years</w:t>
      </w:r>
      <w:r w:rsidRPr="00D2213F">
        <w:rPr>
          <w:rFonts w:ascii="Arial" w:hAnsi="Arial" w:cs="Arial"/>
          <w:sz w:val="22"/>
          <w:szCs w:val="22"/>
        </w:rPr>
        <w:t xml:space="preserve"> </w:t>
      </w:r>
      <w:r w:rsidRPr="00D2213F">
        <w:rPr>
          <w:rFonts w:ascii="Arial" w:eastAsia="Calibri" w:hAnsi="Arial" w:cs="Arial"/>
          <w:sz w:val="22"/>
          <w:szCs w:val="22"/>
        </w:rPr>
        <w:t>of</w:t>
      </w:r>
      <w:r w:rsidRPr="00D2213F">
        <w:rPr>
          <w:rFonts w:ascii="Arial" w:hAnsi="Arial" w:cs="Arial"/>
          <w:sz w:val="22"/>
          <w:szCs w:val="22"/>
        </w:rPr>
        <w:t xml:space="preserve"> </w:t>
      </w:r>
      <w:r w:rsidRPr="00D2213F">
        <w:rPr>
          <w:rFonts w:ascii="Arial" w:eastAsia="Calibri" w:hAnsi="Arial" w:cs="Arial"/>
          <w:sz w:val="22"/>
          <w:szCs w:val="22"/>
        </w:rPr>
        <w:t>age</w:t>
      </w:r>
      <w:r w:rsidRPr="00D2213F">
        <w:rPr>
          <w:rFonts w:ascii="Arial" w:hAnsi="Arial" w:cs="Arial"/>
          <w:sz w:val="22"/>
          <w:szCs w:val="22"/>
        </w:rPr>
        <w:t xml:space="preserve">) </w:t>
      </w:r>
      <w:r w:rsidRPr="00D2213F">
        <w:rPr>
          <w:rFonts w:ascii="Arial" w:eastAsia="Calibri" w:hAnsi="Arial" w:cs="Arial"/>
          <w:sz w:val="22"/>
          <w:szCs w:val="22"/>
        </w:rPr>
        <w:t>cynomolgus</w:t>
      </w:r>
      <w:r w:rsidRPr="00D2213F">
        <w:rPr>
          <w:rFonts w:ascii="Arial" w:hAnsi="Arial" w:cs="Arial"/>
          <w:sz w:val="22"/>
          <w:szCs w:val="22"/>
        </w:rPr>
        <w:t xml:space="preserve"> </w:t>
      </w:r>
      <w:r w:rsidRPr="00D2213F">
        <w:rPr>
          <w:rFonts w:ascii="Arial" w:eastAsia="Calibri" w:hAnsi="Arial" w:cs="Arial"/>
          <w:sz w:val="22"/>
          <w:szCs w:val="22"/>
        </w:rPr>
        <w:t>macaques</w:t>
      </w:r>
      <w:r w:rsidRPr="00D2213F">
        <w:rPr>
          <w:rFonts w:ascii="Arial" w:hAnsi="Arial" w:cs="Arial"/>
          <w:sz w:val="22"/>
          <w:szCs w:val="22"/>
        </w:rPr>
        <w:t xml:space="preserve"> (</w:t>
      </w:r>
      <w:proofErr w:type="spellStart"/>
      <w:r w:rsidRPr="00D2213F">
        <w:rPr>
          <w:rFonts w:ascii="Arial" w:eastAsia="Calibri" w:hAnsi="Arial" w:cs="Arial"/>
          <w:i/>
          <w:sz w:val="22"/>
          <w:szCs w:val="22"/>
        </w:rPr>
        <w:t>Macaca</w:t>
      </w:r>
      <w:proofErr w:type="spellEnd"/>
      <w:r w:rsidRPr="00D2213F">
        <w:rPr>
          <w:rFonts w:ascii="Arial" w:hAnsi="Arial" w:cs="Arial"/>
          <w:i/>
          <w:sz w:val="22"/>
          <w:szCs w:val="22"/>
        </w:rPr>
        <w:t xml:space="preserve"> </w:t>
      </w:r>
      <w:proofErr w:type="spellStart"/>
      <w:r w:rsidRPr="00D2213F">
        <w:rPr>
          <w:rFonts w:ascii="Arial" w:eastAsia="Calibri" w:hAnsi="Arial" w:cs="Arial"/>
          <w:i/>
          <w:sz w:val="22"/>
          <w:szCs w:val="22"/>
        </w:rPr>
        <w:t>fascicularis</w:t>
      </w:r>
      <w:proofErr w:type="spellEnd"/>
      <w:r w:rsidRPr="00D2213F">
        <w:rPr>
          <w:rFonts w:ascii="Arial" w:hAnsi="Arial" w:cs="Arial"/>
          <w:sz w:val="22"/>
          <w:szCs w:val="22"/>
        </w:rPr>
        <w:t xml:space="preserve">) </w:t>
      </w:r>
      <w:r w:rsidRPr="00D2213F">
        <w:rPr>
          <w:rFonts w:ascii="Arial" w:eastAsia="Calibri" w:hAnsi="Arial" w:cs="Arial"/>
          <w:sz w:val="22"/>
          <w:szCs w:val="22"/>
        </w:rPr>
        <w:t>were</w:t>
      </w:r>
      <w:r w:rsidRPr="00D2213F">
        <w:rPr>
          <w:rFonts w:ascii="Arial" w:hAnsi="Arial" w:cs="Arial"/>
          <w:sz w:val="22"/>
          <w:szCs w:val="22"/>
        </w:rPr>
        <w:t xml:space="preserve"> </w:t>
      </w:r>
      <w:r w:rsidRPr="00D2213F">
        <w:rPr>
          <w:rFonts w:ascii="Arial" w:eastAsia="Calibri" w:hAnsi="Arial" w:cs="Arial"/>
          <w:sz w:val="22"/>
          <w:szCs w:val="22"/>
        </w:rPr>
        <w:t>screened</w:t>
      </w:r>
      <w:r w:rsidRPr="00D2213F">
        <w:rPr>
          <w:rFonts w:ascii="Arial" w:hAnsi="Arial" w:cs="Arial"/>
          <w:sz w:val="22"/>
          <w:szCs w:val="22"/>
        </w:rPr>
        <w:t xml:space="preserve"> </w:t>
      </w:r>
      <w:r w:rsidRPr="00D2213F">
        <w:rPr>
          <w:rFonts w:ascii="Arial" w:eastAsia="Calibri" w:hAnsi="Arial" w:cs="Arial"/>
          <w:sz w:val="22"/>
          <w:szCs w:val="22"/>
        </w:rPr>
        <w:t>for</w:t>
      </w:r>
      <w:r w:rsidRPr="00D2213F">
        <w:rPr>
          <w:rFonts w:ascii="Arial" w:hAnsi="Arial" w:cs="Arial"/>
          <w:sz w:val="22"/>
          <w:szCs w:val="22"/>
        </w:rPr>
        <w:t xml:space="preserve"> </w:t>
      </w:r>
      <w:r w:rsidRPr="00D2213F">
        <w:rPr>
          <w:rFonts w:ascii="Arial" w:eastAsia="Calibri" w:hAnsi="Arial" w:cs="Arial"/>
          <w:sz w:val="22"/>
          <w:szCs w:val="22"/>
        </w:rPr>
        <w:t>other</w:t>
      </w:r>
      <w:r w:rsidRPr="00D2213F">
        <w:rPr>
          <w:rFonts w:ascii="Arial" w:hAnsi="Arial" w:cs="Arial"/>
          <w:sz w:val="22"/>
          <w:szCs w:val="22"/>
        </w:rPr>
        <w:t xml:space="preserve"> </w:t>
      </w:r>
      <w:r w:rsidRPr="00D2213F">
        <w:rPr>
          <w:rFonts w:ascii="Arial" w:eastAsia="Calibri" w:hAnsi="Arial" w:cs="Arial"/>
          <w:sz w:val="22"/>
          <w:szCs w:val="22"/>
        </w:rPr>
        <w:t>co</w:t>
      </w:r>
      <w:r w:rsidRPr="00D2213F">
        <w:rPr>
          <w:rFonts w:ascii="Arial" w:hAnsi="Arial" w:cs="Arial"/>
          <w:sz w:val="22"/>
          <w:szCs w:val="22"/>
        </w:rPr>
        <w:t>-</w:t>
      </w:r>
      <w:r w:rsidRPr="00D2213F">
        <w:rPr>
          <w:rFonts w:ascii="Arial" w:eastAsia="Calibri" w:hAnsi="Arial" w:cs="Arial"/>
          <w:sz w:val="22"/>
          <w:szCs w:val="22"/>
        </w:rPr>
        <w:t>morbidities</w:t>
      </w:r>
      <w:r w:rsidRPr="00D2213F">
        <w:rPr>
          <w:rFonts w:ascii="Arial" w:hAnsi="Arial" w:cs="Arial"/>
          <w:sz w:val="22"/>
          <w:szCs w:val="22"/>
        </w:rPr>
        <w:t xml:space="preserve"> (e.g., parasites, SIV</w:t>
      </w:r>
      <w:r w:rsidR="00CA5F5F" w:rsidRPr="00D2213F">
        <w:rPr>
          <w:rFonts w:ascii="Arial" w:hAnsi="Arial" w:cs="Arial"/>
          <w:sz w:val="22"/>
          <w:szCs w:val="22"/>
        </w:rPr>
        <w:t>, Mtb</w:t>
      </w:r>
      <w:r w:rsidRPr="00D2213F">
        <w:rPr>
          <w:rFonts w:ascii="Arial" w:hAnsi="Arial" w:cs="Arial"/>
          <w:sz w:val="22"/>
          <w:szCs w:val="22"/>
        </w:rPr>
        <w:t xml:space="preserve">) </w:t>
      </w:r>
      <w:r w:rsidRPr="00D2213F">
        <w:rPr>
          <w:rFonts w:ascii="Arial" w:eastAsia="Calibri" w:hAnsi="Arial" w:cs="Arial"/>
          <w:sz w:val="22"/>
          <w:szCs w:val="22"/>
        </w:rPr>
        <w:t>before</w:t>
      </w:r>
      <w:r w:rsidRPr="00D2213F">
        <w:rPr>
          <w:rFonts w:ascii="Arial" w:hAnsi="Arial" w:cs="Arial"/>
          <w:sz w:val="22"/>
          <w:szCs w:val="22"/>
        </w:rPr>
        <w:t xml:space="preserve"> </w:t>
      </w:r>
      <w:r w:rsidR="00005880" w:rsidRPr="00D2213F">
        <w:rPr>
          <w:rFonts w:ascii="Arial" w:eastAsia="Calibri" w:hAnsi="Arial" w:cs="Arial"/>
          <w:sz w:val="22"/>
          <w:szCs w:val="22"/>
        </w:rPr>
        <w:t>challenge</w:t>
      </w:r>
      <w:r w:rsidR="00005880" w:rsidRPr="00D2213F">
        <w:rPr>
          <w:rFonts w:ascii="Arial" w:hAnsi="Arial" w:cs="Arial"/>
          <w:sz w:val="22"/>
          <w:szCs w:val="22"/>
        </w:rPr>
        <w:t xml:space="preserve"> </w:t>
      </w:r>
      <w:r w:rsidRPr="00D2213F">
        <w:rPr>
          <w:rFonts w:ascii="Arial" w:hAnsi="Arial" w:cs="Arial"/>
          <w:sz w:val="22"/>
          <w:szCs w:val="22"/>
        </w:rPr>
        <w:t>(</w:t>
      </w:r>
      <w:r w:rsidRPr="00964158">
        <w:rPr>
          <w:rFonts w:ascii="Arial" w:eastAsia="Calibri" w:hAnsi="Arial" w:cs="Arial"/>
          <w:sz w:val="22"/>
          <w:szCs w:val="22"/>
        </w:rPr>
        <w:t>Valley</w:t>
      </w:r>
      <w:r w:rsidRPr="00964158">
        <w:rPr>
          <w:rFonts w:ascii="Arial" w:hAnsi="Arial" w:cs="Arial"/>
          <w:sz w:val="22"/>
          <w:szCs w:val="22"/>
        </w:rPr>
        <w:t xml:space="preserve"> </w:t>
      </w:r>
      <w:r w:rsidRPr="00964158">
        <w:rPr>
          <w:rFonts w:ascii="Arial" w:eastAsia="Calibri" w:hAnsi="Arial" w:cs="Arial"/>
          <w:sz w:val="22"/>
          <w:szCs w:val="22"/>
        </w:rPr>
        <w:t>Biosystems</w:t>
      </w:r>
      <w:r w:rsidRPr="00964158">
        <w:rPr>
          <w:rFonts w:ascii="Arial" w:hAnsi="Arial" w:cs="Arial"/>
          <w:sz w:val="22"/>
          <w:szCs w:val="22"/>
        </w:rPr>
        <w:t xml:space="preserve">, </w:t>
      </w:r>
      <w:r w:rsidRPr="00964158">
        <w:rPr>
          <w:rFonts w:ascii="Arial" w:eastAsia="Calibri" w:hAnsi="Arial" w:cs="Arial"/>
          <w:sz w:val="22"/>
          <w:szCs w:val="22"/>
        </w:rPr>
        <w:t>Sacramento</w:t>
      </w:r>
      <w:r w:rsidRPr="00964158">
        <w:rPr>
          <w:rFonts w:ascii="Arial" w:hAnsi="Arial" w:cs="Arial"/>
          <w:sz w:val="22"/>
          <w:szCs w:val="22"/>
        </w:rPr>
        <w:t xml:space="preserve">, </w:t>
      </w:r>
      <w:r w:rsidRPr="00964158">
        <w:rPr>
          <w:rFonts w:ascii="Arial" w:eastAsia="Calibri" w:hAnsi="Arial" w:cs="Arial"/>
          <w:sz w:val="22"/>
          <w:szCs w:val="22"/>
        </w:rPr>
        <w:t>CA</w:t>
      </w:r>
      <w:r w:rsidRPr="00964158">
        <w:rPr>
          <w:rFonts w:ascii="Arial" w:hAnsi="Arial" w:cs="Arial"/>
          <w:sz w:val="22"/>
          <w:szCs w:val="22"/>
        </w:rPr>
        <w:t xml:space="preserve">). </w:t>
      </w:r>
      <w:r w:rsidRPr="00964158">
        <w:rPr>
          <w:rFonts w:ascii="Arial" w:eastAsia="Calibri" w:hAnsi="Arial" w:cs="Arial"/>
          <w:sz w:val="22"/>
          <w:szCs w:val="22"/>
        </w:rPr>
        <w:t>Animals</w:t>
      </w:r>
      <w:r w:rsidRPr="00964158">
        <w:rPr>
          <w:rFonts w:ascii="Arial" w:hAnsi="Arial" w:cs="Arial"/>
          <w:sz w:val="22"/>
          <w:szCs w:val="22"/>
        </w:rPr>
        <w:t xml:space="preserve"> </w:t>
      </w:r>
      <w:r w:rsidRPr="00964158">
        <w:rPr>
          <w:rFonts w:ascii="Arial" w:eastAsia="Calibri" w:hAnsi="Arial" w:cs="Arial"/>
          <w:sz w:val="22"/>
          <w:szCs w:val="22"/>
        </w:rPr>
        <w:t>were</w:t>
      </w:r>
      <w:r w:rsidRPr="00964158">
        <w:rPr>
          <w:rFonts w:ascii="Arial" w:hAnsi="Arial" w:cs="Arial"/>
          <w:sz w:val="22"/>
          <w:szCs w:val="22"/>
        </w:rPr>
        <w:t xml:space="preserve"> </w:t>
      </w:r>
      <w:r w:rsidRPr="00964158">
        <w:rPr>
          <w:rFonts w:ascii="Arial" w:eastAsia="Calibri" w:hAnsi="Arial" w:cs="Arial"/>
          <w:sz w:val="22"/>
          <w:szCs w:val="22"/>
        </w:rPr>
        <w:t>infected</w:t>
      </w:r>
      <w:r w:rsidRPr="00964158">
        <w:rPr>
          <w:rFonts w:ascii="Arial" w:hAnsi="Arial" w:cs="Arial"/>
          <w:sz w:val="22"/>
          <w:szCs w:val="22"/>
        </w:rPr>
        <w:t xml:space="preserve"> </w:t>
      </w:r>
      <w:r w:rsidRPr="00964158">
        <w:rPr>
          <w:rFonts w:ascii="Arial" w:eastAsia="Calibri" w:hAnsi="Arial" w:cs="Arial"/>
          <w:sz w:val="22"/>
          <w:szCs w:val="22"/>
        </w:rPr>
        <w:t>with</w:t>
      </w:r>
      <w:r w:rsidRPr="00964158">
        <w:rPr>
          <w:rFonts w:ascii="Arial" w:hAnsi="Arial" w:cs="Arial"/>
          <w:sz w:val="22"/>
          <w:szCs w:val="22"/>
        </w:rPr>
        <w:t xml:space="preserve"> </w:t>
      </w:r>
      <w:r w:rsidRPr="00964158">
        <w:rPr>
          <w:rFonts w:ascii="Arial" w:eastAsia="Calibri" w:hAnsi="Arial" w:cs="Arial"/>
          <w:sz w:val="22"/>
          <w:szCs w:val="22"/>
        </w:rPr>
        <w:t>low</w:t>
      </w:r>
      <w:r w:rsidRPr="00964158">
        <w:rPr>
          <w:rFonts w:ascii="Arial" w:hAnsi="Arial" w:cs="Arial"/>
          <w:sz w:val="22"/>
          <w:szCs w:val="22"/>
        </w:rPr>
        <w:t xml:space="preserve"> </w:t>
      </w:r>
      <w:r w:rsidRPr="00964158">
        <w:rPr>
          <w:rFonts w:ascii="Arial" w:eastAsia="Calibri" w:hAnsi="Arial" w:cs="Arial"/>
          <w:sz w:val="22"/>
          <w:szCs w:val="22"/>
        </w:rPr>
        <w:t>dose</w:t>
      </w:r>
      <w:r w:rsidRPr="00964158">
        <w:rPr>
          <w:rFonts w:ascii="Arial" w:hAnsi="Arial" w:cs="Arial"/>
          <w:sz w:val="22"/>
          <w:szCs w:val="22"/>
        </w:rPr>
        <w:t xml:space="preserve"> (</w:t>
      </w:r>
      <w:r w:rsidRPr="00964158">
        <w:rPr>
          <w:rFonts w:ascii="Arial" w:eastAsia="Calibri" w:hAnsi="Arial" w:cs="Arial"/>
          <w:sz w:val="22"/>
          <w:szCs w:val="22"/>
        </w:rPr>
        <w:t>~</w:t>
      </w:r>
      <w:r w:rsidRPr="00964158">
        <w:rPr>
          <w:rFonts w:ascii="Arial" w:hAnsi="Arial" w:cs="Arial"/>
          <w:sz w:val="22"/>
          <w:szCs w:val="22"/>
        </w:rPr>
        <w:t xml:space="preserve"> </w:t>
      </w:r>
      <w:r w:rsidR="00825AEE" w:rsidRPr="00964158">
        <w:rPr>
          <w:rFonts w:ascii="Arial" w:hAnsi="Arial" w:cs="Arial"/>
          <w:sz w:val="22"/>
          <w:szCs w:val="22"/>
        </w:rPr>
        <w:t>1</w:t>
      </w:r>
      <w:r w:rsidRPr="00964158">
        <w:rPr>
          <w:rFonts w:ascii="Arial" w:hAnsi="Arial" w:cs="Arial"/>
          <w:sz w:val="22"/>
          <w:szCs w:val="22"/>
        </w:rPr>
        <w:t xml:space="preserve">5 </w:t>
      </w:r>
      <w:r w:rsidRPr="00964158">
        <w:rPr>
          <w:rFonts w:ascii="Arial" w:eastAsia="Calibri" w:hAnsi="Arial" w:cs="Arial"/>
          <w:sz w:val="22"/>
          <w:szCs w:val="22"/>
        </w:rPr>
        <w:t>CFU</w:t>
      </w:r>
      <w:r w:rsidRPr="00964158">
        <w:rPr>
          <w:rFonts w:ascii="Arial" w:hAnsi="Arial" w:cs="Arial"/>
          <w:sz w:val="22"/>
          <w:szCs w:val="22"/>
        </w:rPr>
        <w:t xml:space="preserve"> </w:t>
      </w:r>
      <w:r w:rsidRPr="00964158">
        <w:rPr>
          <w:rFonts w:ascii="Arial" w:eastAsia="Calibri" w:hAnsi="Arial" w:cs="Arial"/>
          <w:sz w:val="22"/>
          <w:szCs w:val="22"/>
        </w:rPr>
        <w:t>per</w:t>
      </w:r>
      <w:r w:rsidRPr="00964158">
        <w:rPr>
          <w:rFonts w:ascii="Arial" w:hAnsi="Arial" w:cs="Arial"/>
          <w:sz w:val="22"/>
          <w:szCs w:val="22"/>
        </w:rPr>
        <w:t xml:space="preserve"> </w:t>
      </w:r>
      <w:r w:rsidRPr="00964158">
        <w:rPr>
          <w:rFonts w:ascii="Arial" w:eastAsia="Calibri" w:hAnsi="Arial" w:cs="Arial"/>
          <w:sz w:val="22"/>
          <w:szCs w:val="22"/>
        </w:rPr>
        <w:t>monkey</w:t>
      </w:r>
      <w:r w:rsidRPr="00964158">
        <w:rPr>
          <w:rFonts w:ascii="Arial" w:hAnsi="Arial" w:cs="Arial"/>
          <w:sz w:val="22"/>
          <w:szCs w:val="22"/>
        </w:rPr>
        <w:t xml:space="preserve">) </w:t>
      </w:r>
      <w:r w:rsidRPr="00964158">
        <w:rPr>
          <w:rFonts w:ascii="Arial" w:eastAsia="Calibri" w:hAnsi="Arial" w:cs="Arial"/>
          <w:sz w:val="22"/>
          <w:szCs w:val="22"/>
        </w:rPr>
        <w:t>of</w:t>
      </w:r>
      <w:r w:rsidRPr="00964158">
        <w:rPr>
          <w:rFonts w:ascii="Arial" w:hAnsi="Arial" w:cs="Arial"/>
          <w:sz w:val="22"/>
          <w:szCs w:val="22"/>
        </w:rPr>
        <w:t xml:space="preserve"> </w:t>
      </w:r>
      <w:r w:rsidRPr="00964158">
        <w:rPr>
          <w:rFonts w:ascii="Arial" w:eastAsia="Calibri" w:hAnsi="Arial" w:cs="Arial"/>
          <w:i/>
          <w:sz w:val="22"/>
          <w:szCs w:val="22"/>
        </w:rPr>
        <w:t>M</w:t>
      </w:r>
      <w:r w:rsidRPr="00964158">
        <w:rPr>
          <w:rFonts w:ascii="Arial" w:hAnsi="Arial" w:cs="Arial"/>
          <w:i/>
          <w:sz w:val="22"/>
          <w:szCs w:val="22"/>
        </w:rPr>
        <w:t xml:space="preserve">. </w:t>
      </w:r>
      <w:r w:rsidRPr="00964158">
        <w:rPr>
          <w:rFonts w:ascii="Arial" w:eastAsia="Calibri" w:hAnsi="Arial" w:cs="Arial"/>
          <w:i/>
          <w:sz w:val="22"/>
          <w:szCs w:val="22"/>
        </w:rPr>
        <w:t>tuberculosis</w:t>
      </w:r>
      <w:r w:rsidRPr="00964158">
        <w:rPr>
          <w:rFonts w:ascii="Arial" w:hAnsi="Arial" w:cs="Arial"/>
          <w:sz w:val="22"/>
          <w:szCs w:val="22"/>
        </w:rPr>
        <w:t xml:space="preserve"> (</w:t>
      </w:r>
      <w:r w:rsidR="00D67315" w:rsidRPr="00964158">
        <w:rPr>
          <w:rFonts w:ascii="Arial" w:hAnsi="Arial" w:cs="Arial"/>
          <w:sz w:val="22"/>
          <w:szCs w:val="22"/>
        </w:rPr>
        <w:t xml:space="preserve">barcoded </w:t>
      </w:r>
      <w:r w:rsidRPr="00964158">
        <w:rPr>
          <w:rFonts w:ascii="Arial" w:eastAsia="Calibri" w:hAnsi="Arial" w:cs="Arial"/>
          <w:sz w:val="22"/>
          <w:szCs w:val="22"/>
        </w:rPr>
        <w:t>Erdman</w:t>
      </w:r>
      <w:r w:rsidRPr="00964158">
        <w:rPr>
          <w:rFonts w:ascii="Arial" w:hAnsi="Arial" w:cs="Arial"/>
          <w:sz w:val="22"/>
          <w:szCs w:val="22"/>
        </w:rPr>
        <w:t xml:space="preserve"> </w:t>
      </w:r>
      <w:r w:rsidRPr="00964158">
        <w:rPr>
          <w:rFonts w:ascii="Arial" w:eastAsia="Calibri" w:hAnsi="Arial" w:cs="Arial"/>
          <w:sz w:val="22"/>
          <w:szCs w:val="22"/>
        </w:rPr>
        <w:t>strain</w:t>
      </w:r>
      <w:r w:rsidR="00D67315" w:rsidRPr="00964158">
        <w:rPr>
          <w:rFonts w:ascii="Arial" w:eastAsia="Calibri" w:hAnsi="Arial" w:cs="Arial"/>
          <w:sz w:val="22"/>
          <w:szCs w:val="22"/>
        </w:rPr>
        <w:t xml:space="preserve"> </w:t>
      </w:r>
      <w:r w:rsidR="00D67315" w:rsidRPr="00964158">
        <w:rPr>
          <w:rFonts w:ascii="Arial" w:eastAsia="Calibri" w:hAnsi="Arial" w:cs="Arial"/>
          <w:sz w:val="22"/>
          <w:szCs w:val="22"/>
        </w:rPr>
        <w:fldChar w:fldCharType="begin"/>
      </w:r>
      <w:r w:rsidR="000A74BE" w:rsidRPr="00964158">
        <w:rPr>
          <w:rFonts w:ascii="Arial" w:eastAsia="Calibri" w:hAnsi="Arial" w:cs="Arial"/>
          <w:sz w:val="22"/>
          <w:szCs w:val="22"/>
        </w:rPr>
        <w:instrText xml:space="preserve"> ADDIN EN.CITE &lt;EndNote&gt;&lt;Cite&gt;&lt;Author&gt;Martin&lt;/Author&gt;&lt;Year&gt;2017&lt;/Year&gt;&lt;RecNum&gt;15&lt;/RecNum&gt;&lt;DisplayText&gt;[21]&lt;/DisplayText&gt;&lt;record&gt;&lt;rec-number&gt;15&lt;/rec-number&gt;&lt;foreign-keys&gt;&lt;key app="EN" db-id="ewfw5erwxexx92e09z65ffpvrvxpfavsxptx" timestamp="1576855479" guid="ba1379c7-695e-44d9-b059-6a8b7d559751"&gt;15&lt;/key&gt;&lt;/foreign-keys&gt;&lt;ref-type name="Journal Article"&gt;17&lt;/ref-type&gt;&lt;contributors&gt;&lt;authors&gt;&lt;author&gt;Martin, Constance J&lt;/author&gt;&lt;author&gt;Cadena, Anthony M&lt;/author&gt;&lt;author&gt;Leung, Vivian W&lt;/author&gt;&lt;author&gt;Lin, Philana Ling&lt;/author&gt;&lt;author&gt;Maiello, Pauline&lt;/author&gt;&lt;author&gt;Hicks, Nathan&lt;/author&gt;&lt;author&gt;Chase, Michael R&lt;/author&gt;&lt;author&gt;Flynn, JoAnne L&lt;/author&gt;&lt;author&gt;Fortune, Sarah M&lt;/author&gt;&lt;/authors&gt;&lt;secondary-authors&gt;&lt;author&gt;Stallings, Christina L&lt;/author&gt;&lt;/secondary-authors&gt;&lt;/contributors&gt;&lt;auth-address&gt;Department of Immunology and Infectious Diseases, Harvard T. H. Chan School of Public Health, Boston, Massachusetts, USA.&lt;/auth-address&gt;&lt;titles&gt;&lt;title&gt;Digitally Barcoding Mycobacterium tuberculosis Reveals In Vivo Infection Dynamics in the Macaque Model of Tuberculosis.&lt;/title&gt;&lt;secondary-title&gt;mBio&lt;/secondary-title&gt;&lt;/titles&gt;&lt;periodical&gt;&lt;full-title&gt;mBio&lt;/full-title&gt;&lt;/periodical&gt;&lt;pages&gt;e00312-17&lt;/pages&gt;&lt;volume&gt;8&lt;/volume&gt;&lt;number&gt;3&lt;/number&gt;&lt;dates&gt;&lt;year&gt;2017&lt;/year&gt;&lt;pub-dates&gt;&lt;date&gt;May 09&lt;/date&gt;&lt;/pub-dates&gt;&lt;/dates&gt;&lt;publisher&gt;American Society for Microbiology&lt;/publisher&gt;&lt;accession-num&gt;28487426&lt;/accession-num&gt;&lt;label&gt;r01300&lt;/label&gt;&lt;urls&gt;&lt;related-urls&gt;&lt;url&gt;http://mbio.asm.org/lookup/doi/10.1128/mBio.00312-17&lt;/url&gt;&lt;/related-urls&gt;&lt;pdf-urls&gt;&lt;url&gt;file://localhost/Users/crd64%201/Dropbox/papers%203/Library.papers3/Files/E0/E046A918-C6D6-4C25-8E11-E7B1676256E9.pdf&lt;/url&gt;&lt;/pdf-urls&gt;&lt;/urls&gt;&lt;custom2&gt;PMC5424202&lt;/custom2&gt;&lt;custom3&gt;papers3://publication/uuid/0AA55BD0-650C-4862-8588-203E8E120C73&lt;/custom3&gt;&lt;electronic-resource-num&gt;10.1128/mBio.00312-17&lt;/electronic-resource-num&gt;&lt;language&gt;English&lt;/language&gt;&lt;/record&gt;&lt;/Cite&gt;&lt;/EndNote&gt;</w:instrText>
      </w:r>
      <w:r w:rsidR="00D67315" w:rsidRPr="00964158">
        <w:rPr>
          <w:rFonts w:ascii="Arial" w:eastAsia="Calibri" w:hAnsi="Arial" w:cs="Arial"/>
          <w:sz w:val="22"/>
          <w:szCs w:val="22"/>
        </w:rPr>
        <w:fldChar w:fldCharType="separate"/>
      </w:r>
      <w:r w:rsidR="000A74BE" w:rsidRPr="00964158">
        <w:rPr>
          <w:rFonts w:ascii="Arial" w:eastAsia="Calibri" w:hAnsi="Arial" w:cs="Arial"/>
          <w:noProof/>
          <w:sz w:val="22"/>
          <w:szCs w:val="22"/>
        </w:rPr>
        <w:t>[21]</w:t>
      </w:r>
      <w:r w:rsidR="00D67315" w:rsidRPr="00964158">
        <w:rPr>
          <w:rFonts w:ascii="Arial" w:eastAsia="Calibri" w:hAnsi="Arial" w:cs="Arial"/>
          <w:sz w:val="22"/>
          <w:szCs w:val="22"/>
        </w:rPr>
        <w:fldChar w:fldCharType="end"/>
      </w:r>
      <w:r w:rsidRPr="00964158">
        <w:rPr>
          <w:rFonts w:ascii="Arial" w:hAnsi="Arial" w:cs="Arial"/>
          <w:sz w:val="22"/>
          <w:szCs w:val="22"/>
        </w:rPr>
        <w:t xml:space="preserve">) </w:t>
      </w:r>
      <w:r w:rsidRPr="00964158">
        <w:rPr>
          <w:rFonts w:ascii="Arial" w:eastAsia="Calibri" w:hAnsi="Arial" w:cs="Arial"/>
          <w:sz w:val="22"/>
          <w:szCs w:val="22"/>
        </w:rPr>
        <w:t>via</w:t>
      </w:r>
      <w:r w:rsidRPr="00964158">
        <w:rPr>
          <w:rFonts w:ascii="Arial" w:hAnsi="Arial" w:cs="Arial"/>
          <w:sz w:val="22"/>
          <w:szCs w:val="22"/>
        </w:rPr>
        <w:t xml:space="preserve"> </w:t>
      </w:r>
      <w:proofErr w:type="spellStart"/>
      <w:r w:rsidRPr="00964158">
        <w:rPr>
          <w:rFonts w:ascii="Arial" w:eastAsia="Calibri" w:hAnsi="Arial" w:cs="Arial"/>
          <w:sz w:val="22"/>
          <w:szCs w:val="22"/>
        </w:rPr>
        <w:t>bronchoscopic</w:t>
      </w:r>
      <w:proofErr w:type="spellEnd"/>
      <w:r w:rsidRPr="00964158">
        <w:rPr>
          <w:rFonts w:ascii="Arial" w:hAnsi="Arial" w:cs="Arial"/>
          <w:sz w:val="22"/>
          <w:szCs w:val="22"/>
        </w:rPr>
        <w:t xml:space="preserve"> </w:t>
      </w:r>
      <w:r w:rsidRPr="00964158">
        <w:rPr>
          <w:rFonts w:ascii="Arial" w:eastAsia="Calibri" w:hAnsi="Arial" w:cs="Arial"/>
          <w:sz w:val="22"/>
          <w:szCs w:val="22"/>
        </w:rPr>
        <w:t>instillation</w:t>
      </w:r>
      <w:r w:rsidRPr="00964158">
        <w:rPr>
          <w:rFonts w:ascii="Arial" w:hAnsi="Arial" w:cs="Arial"/>
          <w:sz w:val="22"/>
          <w:szCs w:val="22"/>
        </w:rPr>
        <w:t xml:space="preserve"> </w:t>
      </w:r>
      <w:r w:rsidRPr="00964158">
        <w:rPr>
          <w:rFonts w:ascii="Arial" w:eastAsia="Calibri" w:hAnsi="Arial" w:cs="Arial"/>
          <w:sz w:val="22"/>
          <w:szCs w:val="22"/>
        </w:rPr>
        <w:t>to</w:t>
      </w:r>
      <w:r w:rsidRPr="00964158">
        <w:rPr>
          <w:rFonts w:ascii="Arial" w:hAnsi="Arial" w:cs="Arial"/>
          <w:sz w:val="22"/>
          <w:szCs w:val="22"/>
        </w:rPr>
        <w:t xml:space="preserve"> </w:t>
      </w:r>
      <w:r w:rsidRPr="00964158">
        <w:rPr>
          <w:rFonts w:ascii="Arial" w:eastAsia="Calibri" w:hAnsi="Arial" w:cs="Arial"/>
          <w:sz w:val="22"/>
          <w:szCs w:val="22"/>
        </w:rPr>
        <w:t>the</w:t>
      </w:r>
      <w:r w:rsidRPr="00964158">
        <w:rPr>
          <w:rFonts w:ascii="Arial" w:hAnsi="Arial" w:cs="Arial"/>
          <w:sz w:val="22"/>
          <w:szCs w:val="22"/>
        </w:rPr>
        <w:t xml:space="preserve"> </w:t>
      </w:r>
      <w:r w:rsidRPr="00964158">
        <w:rPr>
          <w:rFonts w:ascii="Arial" w:eastAsia="Calibri" w:hAnsi="Arial" w:cs="Arial"/>
          <w:sz w:val="22"/>
          <w:szCs w:val="22"/>
        </w:rPr>
        <w:t>lower</w:t>
      </w:r>
      <w:r w:rsidRPr="00964158">
        <w:rPr>
          <w:rFonts w:ascii="Arial" w:hAnsi="Arial" w:cs="Arial"/>
          <w:sz w:val="22"/>
          <w:szCs w:val="22"/>
        </w:rPr>
        <w:t xml:space="preserve"> </w:t>
      </w:r>
      <w:r w:rsidRPr="00964158">
        <w:rPr>
          <w:rFonts w:ascii="Arial" w:eastAsia="Calibri" w:hAnsi="Arial" w:cs="Arial"/>
          <w:sz w:val="22"/>
          <w:szCs w:val="22"/>
        </w:rPr>
        <w:t>lung</w:t>
      </w:r>
      <w:r w:rsidRPr="00964158">
        <w:rPr>
          <w:rFonts w:ascii="Arial" w:hAnsi="Arial" w:cs="Arial"/>
          <w:sz w:val="22"/>
          <w:szCs w:val="22"/>
        </w:rPr>
        <w:t xml:space="preserve"> </w:t>
      </w:r>
      <w:r w:rsidRPr="00964158">
        <w:rPr>
          <w:rFonts w:ascii="Arial" w:eastAsia="Calibri" w:hAnsi="Arial" w:cs="Arial"/>
          <w:sz w:val="22"/>
          <w:szCs w:val="22"/>
        </w:rPr>
        <w:t>lobe and housed in Biosafety</w:t>
      </w:r>
      <w:r w:rsidRPr="00964158">
        <w:rPr>
          <w:rFonts w:ascii="Arial" w:hAnsi="Arial" w:cs="Arial"/>
          <w:sz w:val="22"/>
          <w:szCs w:val="22"/>
        </w:rPr>
        <w:t xml:space="preserve"> </w:t>
      </w:r>
      <w:r w:rsidRPr="00964158">
        <w:rPr>
          <w:rFonts w:ascii="Arial" w:eastAsia="Calibri" w:hAnsi="Arial" w:cs="Arial"/>
          <w:sz w:val="22"/>
          <w:szCs w:val="22"/>
        </w:rPr>
        <w:t>Level</w:t>
      </w:r>
      <w:r w:rsidRPr="00964158">
        <w:rPr>
          <w:rFonts w:ascii="Arial" w:hAnsi="Arial" w:cs="Arial"/>
          <w:sz w:val="22"/>
          <w:szCs w:val="22"/>
        </w:rPr>
        <w:t xml:space="preserve"> 3 (</w:t>
      </w:r>
      <w:r w:rsidRPr="00964158">
        <w:rPr>
          <w:rFonts w:ascii="Arial" w:eastAsia="Calibri" w:hAnsi="Arial" w:cs="Arial"/>
          <w:sz w:val="22"/>
          <w:szCs w:val="22"/>
        </w:rPr>
        <w:t>BSL</w:t>
      </w:r>
      <w:r w:rsidRPr="00964158">
        <w:rPr>
          <w:rFonts w:ascii="Arial" w:hAnsi="Arial" w:cs="Arial"/>
          <w:sz w:val="22"/>
          <w:szCs w:val="22"/>
        </w:rPr>
        <w:t xml:space="preserve">-3) </w:t>
      </w:r>
      <w:r w:rsidR="00147806" w:rsidRPr="00964158">
        <w:rPr>
          <w:rFonts w:ascii="Arial" w:hAnsi="Arial" w:cs="Arial"/>
          <w:sz w:val="22"/>
          <w:szCs w:val="22"/>
        </w:rPr>
        <w:t>NHP</w:t>
      </w:r>
      <w:r w:rsidRPr="00964158">
        <w:rPr>
          <w:rFonts w:ascii="Arial" w:hAnsi="Arial" w:cs="Arial"/>
          <w:sz w:val="22"/>
          <w:szCs w:val="22"/>
        </w:rPr>
        <w:t xml:space="preserve"> </w:t>
      </w:r>
      <w:r w:rsidRPr="00964158">
        <w:rPr>
          <w:rFonts w:ascii="Arial" w:eastAsia="Calibri" w:hAnsi="Arial" w:cs="Arial"/>
          <w:sz w:val="22"/>
          <w:szCs w:val="22"/>
        </w:rPr>
        <w:t>facility</w:t>
      </w:r>
      <w:r w:rsidR="00CE05B3" w:rsidRPr="00964158">
        <w:rPr>
          <w:rFonts w:ascii="Arial" w:hAnsi="Arial" w:cs="Arial"/>
          <w:sz w:val="22"/>
          <w:szCs w:val="22"/>
        </w:rPr>
        <w:t xml:space="preserve">. </w:t>
      </w:r>
      <w:r w:rsidR="006E3C5B" w:rsidRPr="00964158">
        <w:rPr>
          <w:rFonts w:ascii="Arial" w:hAnsi="Arial" w:cs="Arial"/>
          <w:sz w:val="22"/>
          <w:szCs w:val="22"/>
        </w:rPr>
        <w:t xml:space="preserve">Cynomolgus macaques inoculated with </w:t>
      </w:r>
      <w:r w:rsidR="00006753" w:rsidRPr="00964158">
        <w:rPr>
          <w:rFonts w:ascii="Arial" w:hAnsi="Arial" w:cs="Arial"/>
          <w:sz w:val="22"/>
          <w:szCs w:val="22"/>
        </w:rPr>
        <w:t xml:space="preserve">genetically bar-coded </w:t>
      </w:r>
      <w:r w:rsidR="006E3C5B" w:rsidRPr="00964158">
        <w:rPr>
          <w:rFonts w:ascii="Arial" w:hAnsi="Arial" w:cs="Arial"/>
          <w:sz w:val="22"/>
          <w:szCs w:val="22"/>
        </w:rPr>
        <w:t xml:space="preserve">Erdman </w:t>
      </w:r>
      <w:r w:rsidR="006E3C5B" w:rsidRPr="00964158">
        <w:rPr>
          <w:rFonts w:ascii="Arial" w:hAnsi="Arial" w:cs="Arial"/>
          <w:i/>
          <w:iCs/>
          <w:sz w:val="22"/>
          <w:szCs w:val="22"/>
        </w:rPr>
        <w:t>M. tuberculo</w:t>
      </w:r>
      <w:r w:rsidR="006E3C5B" w:rsidRPr="00964158">
        <w:rPr>
          <w:rFonts w:ascii="Arial" w:hAnsi="Arial" w:cs="Arial"/>
          <w:sz w:val="22"/>
          <w:szCs w:val="22"/>
        </w:rPr>
        <w:t>sis</w:t>
      </w:r>
      <w:r w:rsidR="00D474E7" w:rsidRPr="00964158">
        <w:rPr>
          <w:rFonts w:ascii="Arial" w:hAnsi="Arial" w:cs="Arial"/>
          <w:sz w:val="22"/>
          <w:szCs w:val="22"/>
        </w:rPr>
        <w:t xml:space="preserve"> </w:t>
      </w:r>
      <w:r w:rsidR="00D474E7" w:rsidRPr="00964158">
        <w:rPr>
          <w:rFonts w:ascii="Arial" w:hAnsi="Arial" w:cs="Arial"/>
          <w:sz w:val="22"/>
          <w:szCs w:val="22"/>
        </w:rPr>
        <w:fldChar w:fldCharType="begin"/>
      </w:r>
      <w:r w:rsidR="00D474E7" w:rsidRPr="00964158">
        <w:rPr>
          <w:rFonts w:ascii="Arial" w:hAnsi="Arial" w:cs="Arial"/>
          <w:sz w:val="22"/>
          <w:szCs w:val="22"/>
        </w:rPr>
        <w:instrText xml:space="preserve"> ADDIN EN.CITE &lt;EndNote&gt;&lt;Cite&gt;&lt;Author&gt;Martin&lt;/Author&gt;&lt;Year&gt;2017&lt;/Year&gt;&lt;RecNum&gt;21&lt;/RecNum&gt;&lt;DisplayText&gt;[21]&lt;/DisplayText&gt;&lt;record&gt;&lt;rec-number&gt;21&lt;/rec-number&gt;&lt;foreign-keys&gt;&lt;key app="EN" db-id="sarvsvzxz992s9e02dopte09ddzdeaa0frpd" timestamp="1586355575"&gt;21&lt;/key&gt;&lt;/foreign-keys&gt;&lt;ref-type name="Journal Article"&gt;17&lt;/ref-type&gt;&lt;contributors&gt;&lt;authors&gt;&lt;author&gt;Martin, Constance J&lt;/author&gt;&lt;author&gt;Cadena, Anthony M&lt;/author&gt;&lt;author&gt;Leung, Vivian W&lt;/author&gt;&lt;author&gt;Lin, Philana Ling&lt;/author&gt;&lt;author&gt;Maiello, Pauline&lt;/author&gt;&lt;author&gt;Hicks, Nathan&lt;/author&gt;&lt;author&gt;Chase, Michael R&lt;/author&gt;&lt;author&gt;Flynn, JoAnne L&lt;/author&gt;&lt;author&gt;Fortune, Sarah M&lt;/author&gt;&lt;/authors&gt;&lt;secondary-authors&gt;&lt;author&gt;Stallings, Christina L&lt;/author&gt;&lt;/secondary-authors&gt;&lt;/contributors&gt;&lt;auth-address&gt;Department of Immunology and Infectious Diseases, Harvard T. H. Chan School of Public Health, Boston, Massachusetts, USA.&lt;/auth-address&gt;&lt;titles&gt;&lt;title&gt;Digitally Barcoding Mycobacterium tuberculosis Reveals In Vivo Infection Dynamics in the Macaque Model of Tuberculosis.&lt;/title&gt;&lt;secondary-title&gt;mBio&lt;/secondary-title&gt;&lt;/titles&gt;&lt;periodical&gt;&lt;full-title&gt;mBio&lt;/full-title&gt;&lt;/periodical&gt;&lt;pages&gt;e00312-17&lt;/pages&gt;&lt;volume&gt;8&lt;/volume&gt;&lt;number&gt;3&lt;/number&gt;&lt;dates&gt;&lt;year&gt;2017&lt;/year&gt;&lt;pub-dates&gt;&lt;date&gt;May 09&lt;/date&gt;&lt;/pub-dates&gt;&lt;/dates&gt;&lt;publisher&gt;American Society for Microbiology&lt;/publisher&gt;&lt;accession-num&gt;28487426&lt;/accession-num&gt;&lt;label&gt;r01300&lt;/label&gt;&lt;urls&gt;&lt;related-urls&gt;&lt;url&gt;http://mbio.asm.org/lookup/doi/10.1128/mBio.00312-17&lt;/url&gt;&lt;/related-urls&gt;&lt;pdf-urls&gt;&lt;url&gt;file://localhost/Users/crd64%201/Dropbox/papers%203/Library.papers3/Files/E0/E046A918-C6D6-4C25-8E11-E7B1676256E9.pdf&lt;/url&gt;&lt;/pdf-urls&gt;&lt;/urls&gt;&lt;custom2&gt;PMC5424202&lt;/custom2&gt;&lt;custom3&gt;papers3://publication/uuid/0AA55BD0-650C-4862-8588-203E8E120C73&lt;/custom3&gt;&lt;electronic-resource-num&gt;10.1128/mBio.00312-17&lt;/electronic-resource-num&gt;&lt;language&gt;English&lt;/language&gt;&lt;/record&gt;&lt;/Cite&gt;&lt;/EndNote&gt;</w:instrText>
      </w:r>
      <w:r w:rsidR="00D474E7" w:rsidRPr="00964158">
        <w:rPr>
          <w:rFonts w:ascii="Arial" w:hAnsi="Arial" w:cs="Arial"/>
          <w:sz w:val="22"/>
          <w:szCs w:val="22"/>
        </w:rPr>
        <w:fldChar w:fldCharType="separate"/>
      </w:r>
      <w:r w:rsidR="00D474E7" w:rsidRPr="00964158">
        <w:rPr>
          <w:rFonts w:ascii="Arial" w:hAnsi="Arial" w:cs="Arial"/>
          <w:noProof/>
          <w:sz w:val="22"/>
          <w:szCs w:val="22"/>
        </w:rPr>
        <w:t>[21]</w:t>
      </w:r>
      <w:r w:rsidR="00D474E7" w:rsidRPr="00964158">
        <w:rPr>
          <w:rFonts w:ascii="Arial" w:hAnsi="Arial" w:cs="Arial"/>
          <w:sz w:val="22"/>
          <w:szCs w:val="22"/>
        </w:rPr>
        <w:fldChar w:fldCharType="end"/>
      </w:r>
      <w:r w:rsidR="006E3C5B" w:rsidRPr="00964158">
        <w:rPr>
          <w:rFonts w:ascii="Arial" w:hAnsi="Arial" w:cs="Arial"/>
          <w:i/>
          <w:iCs/>
          <w:sz w:val="22"/>
          <w:szCs w:val="22"/>
        </w:rPr>
        <w:t xml:space="preserve"> </w:t>
      </w:r>
      <w:r w:rsidR="006E3C5B" w:rsidRPr="00964158">
        <w:rPr>
          <w:rFonts w:ascii="Arial" w:hAnsi="Arial" w:cs="Arial"/>
          <w:sz w:val="22"/>
          <w:szCs w:val="22"/>
        </w:rPr>
        <w:t>w</w:t>
      </w:r>
      <w:r w:rsidR="00166E66">
        <w:rPr>
          <w:rFonts w:ascii="Arial" w:hAnsi="Arial" w:cs="Arial"/>
          <w:sz w:val="22"/>
          <w:szCs w:val="22"/>
        </w:rPr>
        <w:t>ere</w:t>
      </w:r>
      <w:r w:rsidR="006E3C5B" w:rsidRPr="00964158">
        <w:rPr>
          <w:rFonts w:ascii="Arial" w:hAnsi="Arial" w:cs="Arial"/>
          <w:sz w:val="22"/>
          <w:szCs w:val="22"/>
        </w:rPr>
        <w:t xml:space="preserve"> used in this study because latent and active </w:t>
      </w:r>
      <w:r w:rsidR="006E3C5B" w:rsidRPr="00964158">
        <w:rPr>
          <w:rFonts w:ascii="Arial" w:hAnsi="Arial" w:cs="Arial"/>
          <w:i/>
          <w:iCs/>
          <w:sz w:val="22"/>
          <w:szCs w:val="22"/>
        </w:rPr>
        <w:t xml:space="preserve">M. tuberculosis </w:t>
      </w:r>
      <w:r w:rsidR="006E3C5B" w:rsidRPr="00964158">
        <w:rPr>
          <w:rFonts w:ascii="Arial" w:hAnsi="Arial" w:cs="Arial"/>
          <w:sz w:val="22"/>
          <w:szCs w:val="22"/>
        </w:rPr>
        <w:t xml:space="preserve">infection has been extensively characterized </w:t>
      </w:r>
      <w:r w:rsidR="00D54DA3" w:rsidRPr="00964158">
        <w:rPr>
          <w:rFonts w:ascii="Arial" w:hAnsi="Arial" w:cs="Arial"/>
          <w:sz w:val="22"/>
          <w:szCs w:val="22"/>
        </w:rPr>
        <w:fldChar w:fldCharType="begin">
          <w:fldData xml:space="preserve">PEVuZE5vdGU+PENpdGU+PEF1dGhvcj5NYWllbGxvPC9BdXRob3I+PFllYXI+MjAxODwvWWVhcj48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</w:fldData>
        </w:fldChar>
      </w:r>
      <w:r w:rsidR="008B1382" w:rsidRPr="00964158">
        <w:rPr>
          <w:rFonts w:ascii="Arial" w:hAnsi="Arial" w:cs="Arial"/>
          <w:sz w:val="22"/>
          <w:szCs w:val="22"/>
        </w:rPr>
        <w:instrText xml:space="preserve"> ADDIN EN.CITE </w:instrText>
      </w:r>
      <w:r w:rsidR="008B1382" w:rsidRPr="00964158">
        <w:rPr>
          <w:rFonts w:ascii="Arial" w:hAnsi="Arial" w:cs="Arial"/>
          <w:sz w:val="22"/>
          <w:szCs w:val="22"/>
        </w:rPr>
        <w:fldChar w:fldCharType="begin">
          <w:fldData xml:space="preserve">PEVuZE5vdGU+PENpdGU+PEF1dGhvcj5NYWllbGxvPC9BdXRob3I+PFllYXI+MjAxODwvWWVhcj48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</w:fldData>
        </w:fldChar>
      </w:r>
      <w:r w:rsidR="008B1382" w:rsidRPr="00964158">
        <w:rPr>
          <w:rFonts w:ascii="Arial" w:hAnsi="Arial" w:cs="Arial"/>
          <w:sz w:val="22"/>
          <w:szCs w:val="22"/>
        </w:rPr>
        <w:instrText xml:space="preserve"> ADDIN EN.CITE.DATA </w:instrText>
      </w:r>
      <w:r w:rsidR="008B1382" w:rsidRPr="00964158">
        <w:rPr>
          <w:rFonts w:ascii="Arial" w:hAnsi="Arial" w:cs="Arial"/>
          <w:sz w:val="22"/>
          <w:szCs w:val="22"/>
        </w:rPr>
      </w:r>
      <w:r w:rsidR="008B1382" w:rsidRPr="00964158">
        <w:rPr>
          <w:rFonts w:ascii="Arial" w:hAnsi="Arial" w:cs="Arial"/>
          <w:sz w:val="22"/>
          <w:szCs w:val="22"/>
        </w:rPr>
        <w:fldChar w:fldCharType="end"/>
      </w:r>
      <w:r w:rsidR="00D54DA3" w:rsidRPr="00964158">
        <w:rPr>
          <w:rFonts w:ascii="Arial" w:hAnsi="Arial" w:cs="Arial"/>
          <w:sz w:val="22"/>
          <w:szCs w:val="22"/>
        </w:rPr>
      </w:r>
      <w:r w:rsidR="00D54DA3" w:rsidRPr="00964158">
        <w:rPr>
          <w:rFonts w:ascii="Arial" w:hAnsi="Arial" w:cs="Arial"/>
          <w:sz w:val="22"/>
          <w:szCs w:val="22"/>
        </w:rPr>
        <w:fldChar w:fldCharType="separate"/>
      </w:r>
      <w:r w:rsidR="00930D9C" w:rsidRPr="00964158">
        <w:rPr>
          <w:rFonts w:ascii="Arial" w:hAnsi="Arial" w:cs="Arial"/>
          <w:noProof/>
          <w:sz w:val="22"/>
          <w:szCs w:val="22"/>
        </w:rPr>
        <w:t>[5, 7-9, 11, 12, 18, 19, 21-24]</w:t>
      </w:r>
      <w:r w:rsidR="00D54DA3" w:rsidRPr="00964158">
        <w:rPr>
          <w:rFonts w:ascii="Arial" w:hAnsi="Arial" w:cs="Arial"/>
          <w:sz w:val="22"/>
          <w:szCs w:val="22"/>
        </w:rPr>
        <w:fldChar w:fldCharType="end"/>
      </w:r>
      <w:r w:rsidR="006E3C5B" w:rsidRPr="00964158">
        <w:rPr>
          <w:rFonts w:ascii="Arial" w:hAnsi="Arial" w:cs="Arial"/>
          <w:sz w:val="22"/>
          <w:szCs w:val="22"/>
        </w:rPr>
        <w:t xml:space="preserve">. </w:t>
      </w:r>
      <w:r w:rsidR="00005880" w:rsidRPr="00964158">
        <w:rPr>
          <w:rFonts w:ascii="Arial" w:eastAsia="Calibri" w:hAnsi="Arial" w:cs="Arial"/>
          <w:sz w:val="22"/>
          <w:szCs w:val="22"/>
        </w:rPr>
        <w:t>Mtb i</w:t>
      </w:r>
      <w:r w:rsidRPr="00964158">
        <w:rPr>
          <w:rFonts w:ascii="Arial" w:eastAsia="Calibri" w:hAnsi="Arial" w:cs="Arial"/>
          <w:sz w:val="22"/>
          <w:szCs w:val="22"/>
        </w:rPr>
        <w:t>nfection</w:t>
      </w:r>
      <w:r w:rsidRPr="00964158">
        <w:rPr>
          <w:rFonts w:ascii="Arial" w:hAnsi="Arial" w:cs="Arial"/>
          <w:sz w:val="22"/>
          <w:szCs w:val="22"/>
        </w:rPr>
        <w:t xml:space="preserve"> </w:t>
      </w:r>
      <w:r w:rsidRPr="00964158">
        <w:rPr>
          <w:rFonts w:ascii="Arial" w:eastAsia="Calibri" w:hAnsi="Arial" w:cs="Arial"/>
          <w:sz w:val="22"/>
          <w:szCs w:val="22"/>
        </w:rPr>
        <w:t>was</w:t>
      </w:r>
      <w:r w:rsidRPr="00964158">
        <w:rPr>
          <w:rFonts w:ascii="Arial" w:hAnsi="Arial" w:cs="Arial"/>
          <w:sz w:val="22"/>
          <w:szCs w:val="22"/>
        </w:rPr>
        <w:t xml:space="preserve"> </w:t>
      </w:r>
      <w:r w:rsidRPr="00964158">
        <w:rPr>
          <w:rFonts w:ascii="Arial" w:eastAsia="Calibri" w:hAnsi="Arial" w:cs="Arial"/>
          <w:sz w:val="22"/>
          <w:szCs w:val="22"/>
        </w:rPr>
        <w:t>confirmed</w:t>
      </w:r>
      <w:r w:rsidRPr="00964158">
        <w:rPr>
          <w:rFonts w:ascii="Arial" w:hAnsi="Arial" w:cs="Arial"/>
          <w:sz w:val="22"/>
          <w:szCs w:val="22"/>
        </w:rPr>
        <w:t xml:space="preserve"> </w:t>
      </w:r>
      <w:r w:rsidR="00500BA9" w:rsidRPr="00964158">
        <w:rPr>
          <w:rFonts w:ascii="Arial" w:hAnsi="Arial" w:cs="Arial"/>
          <w:sz w:val="22"/>
          <w:szCs w:val="22"/>
        </w:rPr>
        <w:t xml:space="preserve">by </w:t>
      </w:r>
      <w:r w:rsidR="00751E22" w:rsidRPr="00964158">
        <w:rPr>
          <w:rFonts w:ascii="Arial" w:hAnsi="Arial" w:cs="Arial"/>
          <w:sz w:val="22"/>
          <w:szCs w:val="22"/>
        </w:rPr>
        <w:t xml:space="preserve">the </w:t>
      </w:r>
      <w:r w:rsidR="00500BA9" w:rsidRPr="00964158">
        <w:rPr>
          <w:rFonts w:ascii="Arial" w:hAnsi="Arial" w:cs="Arial"/>
          <w:sz w:val="22"/>
          <w:szCs w:val="22"/>
        </w:rPr>
        <w:t>detection of TB</w:t>
      </w:r>
      <w:r w:rsidR="00751E22" w:rsidRPr="00964158">
        <w:rPr>
          <w:rFonts w:ascii="Arial" w:hAnsi="Arial" w:cs="Arial"/>
          <w:sz w:val="22"/>
          <w:szCs w:val="22"/>
        </w:rPr>
        <w:t>-</w:t>
      </w:r>
      <w:r w:rsidR="00500BA9" w:rsidRPr="00964158">
        <w:rPr>
          <w:rFonts w:ascii="Arial" w:hAnsi="Arial" w:cs="Arial"/>
          <w:sz w:val="22"/>
          <w:szCs w:val="22"/>
        </w:rPr>
        <w:t>specific lesions</w:t>
      </w:r>
      <w:r w:rsidR="00AB5A64" w:rsidRPr="00964158">
        <w:rPr>
          <w:rFonts w:ascii="Arial" w:hAnsi="Arial" w:cs="Arial"/>
          <w:sz w:val="22"/>
          <w:szCs w:val="22"/>
        </w:rPr>
        <w:t xml:space="preserve"> </w:t>
      </w:r>
      <w:r w:rsidR="00500BA9" w:rsidRPr="00964158">
        <w:rPr>
          <w:rFonts w:ascii="Arial" w:hAnsi="Arial" w:cs="Arial"/>
          <w:sz w:val="22"/>
          <w:szCs w:val="22"/>
        </w:rPr>
        <w:t>on serial PET CT scan</w:t>
      </w:r>
      <w:r w:rsidR="00D3075C" w:rsidRPr="00964158">
        <w:rPr>
          <w:rFonts w:ascii="Arial" w:hAnsi="Arial" w:cs="Arial"/>
          <w:sz w:val="22"/>
          <w:szCs w:val="22"/>
        </w:rPr>
        <w:t>s</w:t>
      </w:r>
      <w:r w:rsidR="00AB5A64" w:rsidRPr="00964158">
        <w:rPr>
          <w:rFonts w:ascii="Arial" w:hAnsi="Arial" w:cs="Arial"/>
          <w:sz w:val="22"/>
          <w:szCs w:val="22"/>
        </w:rPr>
        <w:t xml:space="preserve"> and identified at necropsy</w:t>
      </w:r>
      <w:r w:rsidR="00500BA9" w:rsidRPr="00964158">
        <w:rPr>
          <w:rFonts w:ascii="Arial" w:hAnsi="Arial" w:cs="Arial"/>
          <w:sz w:val="22"/>
          <w:szCs w:val="22"/>
        </w:rPr>
        <w:t>.</w:t>
      </w:r>
      <w:r w:rsidR="00751E22" w:rsidRPr="00964158">
        <w:rPr>
          <w:rFonts w:ascii="Arial" w:hAnsi="Arial" w:cs="Arial"/>
          <w:sz w:val="22"/>
          <w:szCs w:val="22"/>
        </w:rPr>
        <w:t xml:space="preserve"> </w:t>
      </w:r>
      <w:r w:rsidR="00BD01E2" w:rsidRPr="00964158">
        <w:rPr>
          <w:rFonts w:ascii="Arial" w:hAnsi="Arial" w:cs="Arial"/>
          <w:sz w:val="22"/>
          <w:szCs w:val="22"/>
        </w:rPr>
        <w:t>As in prior studies in this LTBI model</w:t>
      </w:r>
      <w:r w:rsidR="00751E22" w:rsidRPr="00964158">
        <w:rPr>
          <w:rFonts w:ascii="Arial" w:hAnsi="Arial" w:cs="Arial"/>
          <w:sz w:val="22"/>
          <w:szCs w:val="22"/>
        </w:rPr>
        <w:t xml:space="preserve">, asymptomatic animals with no </w:t>
      </w:r>
      <w:r w:rsidR="00BD01E2" w:rsidRPr="00964158">
        <w:rPr>
          <w:rFonts w:ascii="Arial" w:hAnsi="Arial" w:cs="Arial"/>
          <w:sz w:val="22"/>
          <w:szCs w:val="22"/>
        </w:rPr>
        <w:t>culturable</w:t>
      </w:r>
      <w:r w:rsidR="00751E22" w:rsidRPr="00964158">
        <w:rPr>
          <w:rFonts w:ascii="Arial" w:hAnsi="Arial" w:cs="Arial"/>
          <w:sz w:val="22"/>
          <w:szCs w:val="22"/>
        </w:rPr>
        <w:t xml:space="preserve"> Mtb </w:t>
      </w:r>
      <w:r w:rsidR="00BD01E2" w:rsidRPr="00964158">
        <w:rPr>
          <w:rFonts w:ascii="Arial" w:hAnsi="Arial" w:cs="Arial"/>
          <w:sz w:val="22"/>
          <w:szCs w:val="22"/>
        </w:rPr>
        <w:t xml:space="preserve">in </w:t>
      </w:r>
      <w:r w:rsidRPr="00964158">
        <w:rPr>
          <w:rFonts w:ascii="Arial" w:eastAsia="Calibri" w:hAnsi="Arial" w:cs="Arial"/>
          <w:sz w:val="22"/>
          <w:szCs w:val="22"/>
        </w:rPr>
        <w:t xml:space="preserve">bronchoalveolar lavage </w:t>
      </w:r>
      <w:r w:rsidR="00BD01E2" w:rsidRPr="00964158">
        <w:rPr>
          <w:rFonts w:ascii="Arial" w:eastAsia="Calibri" w:hAnsi="Arial" w:cs="Arial"/>
          <w:sz w:val="22"/>
          <w:szCs w:val="22"/>
        </w:rPr>
        <w:t>(</w:t>
      </w:r>
      <w:r w:rsidRPr="00964158">
        <w:rPr>
          <w:rFonts w:ascii="Arial" w:eastAsia="Calibri" w:hAnsi="Arial" w:cs="Arial"/>
          <w:sz w:val="22"/>
          <w:szCs w:val="22"/>
        </w:rPr>
        <w:t>BAL</w:t>
      </w:r>
      <w:r w:rsidR="00BD01E2" w:rsidRPr="00964158">
        <w:rPr>
          <w:rFonts w:ascii="Arial" w:eastAsia="Calibri" w:hAnsi="Arial" w:cs="Arial"/>
          <w:sz w:val="22"/>
          <w:szCs w:val="22"/>
        </w:rPr>
        <w:t>)</w:t>
      </w:r>
      <w:r w:rsidRPr="00964158">
        <w:rPr>
          <w:rFonts w:ascii="Arial" w:eastAsia="Calibri" w:hAnsi="Arial" w:cs="Arial"/>
          <w:sz w:val="22"/>
          <w:szCs w:val="22"/>
        </w:rPr>
        <w:t xml:space="preserve"> or gastric aspirat</w:t>
      </w:r>
      <w:r w:rsidR="00751E22" w:rsidRPr="00964158">
        <w:rPr>
          <w:rFonts w:ascii="Arial" w:hAnsi="Arial" w:cs="Arial"/>
          <w:sz w:val="22"/>
          <w:szCs w:val="22"/>
        </w:rPr>
        <w:t xml:space="preserve">e </w:t>
      </w:r>
      <w:r w:rsidR="00BD01E2" w:rsidRPr="00964158">
        <w:rPr>
          <w:rFonts w:ascii="Arial" w:hAnsi="Arial" w:cs="Arial"/>
          <w:sz w:val="22"/>
          <w:szCs w:val="22"/>
        </w:rPr>
        <w:t xml:space="preserve">samples, </w:t>
      </w:r>
      <w:r w:rsidR="00751E22" w:rsidRPr="00964158">
        <w:rPr>
          <w:rFonts w:ascii="Arial" w:hAnsi="Arial" w:cs="Arial"/>
          <w:sz w:val="22"/>
          <w:szCs w:val="22"/>
        </w:rPr>
        <w:t xml:space="preserve">and normal </w:t>
      </w:r>
      <w:r w:rsidR="00825AEE" w:rsidRPr="00964158">
        <w:rPr>
          <w:rFonts w:ascii="Arial" w:eastAsia="Calibri" w:hAnsi="Arial" w:cs="Arial"/>
          <w:sz w:val="22"/>
          <w:szCs w:val="22"/>
        </w:rPr>
        <w:t xml:space="preserve">erythrocyte </w:t>
      </w:r>
      <w:r w:rsidRPr="00964158">
        <w:rPr>
          <w:rFonts w:ascii="Arial" w:eastAsia="Calibri" w:hAnsi="Arial" w:cs="Arial"/>
          <w:sz w:val="22"/>
          <w:szCs w:val="22"/>
        </w:rPr>
        <w:t>sedimentation</w:t>
      </w:r>
      <w:r w:rsidRPr="00964158">
        <w:rPr>
          <w:rFonts w:ascii="Arial" w:hAnsi="Arial" w:cs="Arial"/>
          <w:sz w:val="22"/>
          <w:szCs w:val="22"/>
        </w:rPr>
        <w:t xml:space="preserve"> </w:t>
      </w:r>
      <w:r w:rsidRPr="00964158">
        <w:rPr>
          <w:rFonts w:ascii="Arial" w:eastAsia="Calibri" w:hAnsi="Arial" w:cs="Arial"/>
          <w:sz w:val="22"/>
          <w:szCs w:val="22"/>
        </w:rPr>
        <w:t>rate</w:t>
      </w:r>
      <w:r w:rsidRPr="00964158">
        <w:rPr>
          <w:rFonts w:ascii="Arial" w:hAnsi="Arial" w:cs="Arial"/>
          <w:sz w:val="22"/>
          <w:szCs w:val="22"/>
        </w:rPr>
        <w:t xml:space="preserve"> </w:t>
      </w:r>
      <w:r w:rsidR="00751E22" w:rsidRPr="00964158">
        <w:rPr>
          <w:rFonts w:ascii="Arial" w:hAnsi="Arial" w:cs="Arial"/>
          <w:sz w:val="22"/>
          <w:szCs w:val="22"/>
        </w:rPr>
        <w:t>(</w:t>
      </w:r>
      <w:r w:rsidRPr="00964158">
        <w:rPr>
          <w:rFonts w:ascii="Arial" w:hAnsi="Arial" w:cs="Arial"/>
          <w:sz w:val="22"/>
          <w:szCs w:val="22"/>
        </w:rPr>
        <w:t>ESR</w:t>
      </w:r>
      <w:r w:rsidR="00751E22" w:rsidRPr="00964158">
        <w:rPr>
          <w:rFonts w:ascii="Arial" w:hAnsi="Arial" w:cs="Arial"/>
          <w:sz w:val="22"/>
          <w:szCs w:val="22"/>
        </w:rPr>
        <w:t xml:space="preserve">, marker of systemic inflammation) were declared with </w:t>
      </w:r>
      <w:r w:rsidR="00255C99" w:rsidRPr="00964158">
        <w:rPr>
          <w:rFonts w:ascii="Arial" w:hAnsi="Arial" w:cs="Arial"/>
          <w:sz w:val="22"/>
          <w:szCs w:val="22"/>
        </w:rPr>
        <w:t>LTBI</w:t>
      </w:r>
      <w:r w:rsidR="00751E22" w:rsidRPr="00964158">
        <w:rPr>
          <w:rFonts w:ascii="Arial" w:hAnsi="Arial" w:cs="Arial"/>
          <w:sz w:val="22"/>
          <w:szCs w:val="22"/>
        </w:rPr>
        <w:t xml:space="preserve"> at 6 months post</w:t>
      </w:r>
      <w:r w:rsidR="00005880" w:rsidRPr="00964158">
        <w:rPr>
          <w:rFonts w:ascii="Arial" w:hAnsi="Arial" w:cs="Arial"/>
          <w:sz w:val="22"/>
          <w:szCs w:val="22"/>
        </w:rPr>
        <w:t xml:space="preserve">-Mtb </w:t>
      </w:r>
      <w:r w:rsidR="00751E22" w:rsidRPr="00964158">
        <w:rPr>
          <w:rFonts w:ascii="Arial" w:hAnsi="Arial" w:cs="Arial"/>
          <w:sz w:val="22"/>
          <w:szCs w:val="22"/>
        </w:rPr>
        <w:t>infection</w:t>
      </w:r>
      <w:r w:rsidR="00BD01E2" w:rsidRPr="00964158">
        <w:rPr>
          <w:rFonts w:ascii="Arial" w:hAnsi="Arial" w:cs="Arial"/>
          <w:sz w:val="22"/>
          <w:szCs w:val="22"/>
        </w:rPr>
        <w:t>,</w:t>
      </w:r>
      <w:r w:rsidR="00751E22" w:rsidRPr="00964158">
        <w:rPr>
          <w:rFonts w:ascii="Arial" w:hAnsi="Arial" w:cs="Arial"/>
          <w:sz w:val="22"/>
          <w:szCs w:val="22"/>
        </w:rPr>
        <w:t xml:space="preserve"> similar to human clinical definitions</w:t>
      </w:r>
      <w:r w:rsidR="001B2166" w:rsidRPr="00964158">
        <w:rPr>
          <w:rFonts w:ascii="Arial" w:hAnsi="Arial" w:cs="Arial"/>
          <w:sz w:val="22"/>
          <w:szCs w:val="22"/>
        </w:rPr>
        <w:t xml:space="preserve"> </w:t>
      </w:r>
      <w:r w:rsidR="001B2166" w:rsidRPr="00964158">
        <w:rPr>
          <w:rFonts w:ascii="Arial" w:hAnsi="Arial" w:cs="Arial"/>
          <w:sz w:val="22"/>
          <w:szCs w:val="22"/>
        </w:rPr>
        <w:fldChar w:fldCharType="begin">
          <w:fldData xml:space="preserve">PEVuZE5vdGU+PENpdGU+PEF1dGhvcj5MaW48L0F1dGhvcj48WWVhcj4yMDA5PC9ZZWFyPjxSZWNO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==
</w:fldData>
        </w:fldChar>
      </w:r>
      <w:r w:rsidR="000A74BE" w:rsidRPr="00964158">
        <w:rPr>
          <w:rFonts w:ascii="Arial" w:hAnsi="Arial" w:cs="Arial"/>
          <w:sz w:val="22"/>
          <w:szCs w:val="22"/>
        </w:rPr>
        <w:instrText xml:space="preserve"> ADDIN EN.CITE </w:instrText>
      </w:r>
      <w:r w:rsidR="000A74BE" w:rsidRPr="00964158">
        <w:rPr>
          <w:rFonts w:ascii="Arial" w:hAnsi="Arial" w:cs="Arial"/>
          <w:sz w:val="22"/>
          <w:szCs w:val="22"/>
        </w:rPr>
        <w:fldChar w:fldCharType="begin">
          <w:fldData xml:space="preserve">PEVuZE5vdGU+PENpdGU+PEF1dGhvcj5MaW48L0F1dGhvcj48WWVhcj4yMDA5PC9ZZWFyPjxSZWNO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==
</w:fldData>
        </w:fldChar>
      </w:r>
      <w:r w:rsidR="000A74BE" w:rsidRPr="00964158">
        <w:rPr>
          <w:rFonts w:ascii="Arial" w:hAnsi="Arial" w:cs="Arial"/>
          <w:sz w:val="22"/>
          <w:szCs w:val="22"/>
        </w:rPr>
        <w:instrText xml:space="preserve"> ADDIN EN.CITE.DATA </w:instrText>
      </w:r>
      <w:r w:rsidR="000A74BE" w:rsidRPr="00964158">
        <w:rPr>
          <w:rFonts w:ascii="Arial" w:hAnsi="Arial" w:cs="Arial"/>
          <w:sz w:val="22"/>
          <w:szCs w:val="22"/>
        </w:rPr>
      </w:r>
      <w:r w:rsidR="000A74BE" w:rsidRPr="00964158">
        <w:rPr>
          <w:rFonts w:ascii="Arial" w:hAnsi="Arial" w:cs="Arial"/>
          <w:sz w:val="22"/>
          <w:szCs w:val="22"/>
        </w:rPr>
        <w:fldChar w:fldCharType="end"/>
      </w:r>
      <w:r w:rsidR="001B2166" w:rsidRPr="00964158">
        <w:rPr>
          <w:rFonts w:ascii="Arial" w:hAnsi="Arial" w:cs="Arial"/>
          <w:sz w:val="22"/>
          <w:szCs w:val="22"/>
        </w:rPr>
      </w:r>
      <w:r w:rsidR="001B2166" w:rsidRPr="00964158">
        <w:rPr>
          <w:rFonts w:ascii="Arial" w:hAnsi="Arial" w:cs="Arial"/>
          <w:sz w:val="22"/>
          <w:szCs w:val="22"/>
        </w:rPr>
        <w:fldChar w:fldCharType="separate"/>
      </w:r>
      <w:r w:rsidR="000A74BE" w:rsidRPr="00964158">
        <w:rPr>
          <w:rFonts w:ascii="Arial" w:hAnsi="Arial" w:cs="Arial"/>
          <w:noProof/>
          <w:sz w:val="22"/>
          <w:szCs w:val="22"/>
        </w:rPr>
        <w:t>[7]</w:t>
      </w:r>
      <w:r w:rsidR="001B2166" w:rsidRPr="00964158">
        <w:rPr>
          <w:rFonts w:ascii="Arial" w:hAnsi="Arial" w:cs="Arial"/>
          <w:sz w:val="22"/>
          <w:szCs w:val="22"/>
        </w:rPr>
        <w:fldChar w:fldCharType="end"/>
      </w:r>
      <w:r w:rsidR="00751E22" w:rsidRPr="00964158">
        <w:rPr>
          <w:rFonts w:ascii="Arial" w:hAnsi="Arial" w:cs="Arial"/>
          <w:sz w:val="22"/>
          <w:szCs w:val="22"/>
        </w:rPr>
        <w:t>.  Animals that developed active TB were excluded</w:t>
      </w:r>
      <w:r w:rsidR="00CC5FBC" w:rsidRPr="00964158">
        <w:rPr>
          <w:rFonts w:ascii="Arial" w:hAnsi="Arial" w:cs="Arial"/>
          <w:sz w:val="22"/>
          <w:szCs w:val="22"/>
        </w:rPr>
        <w:t xml:space="preserve"> and moved to a different study</w:t>
      </w:r>
      <w:r w:rsidR="00751E22" w:rsidRPr="00964158">
        <w:rPr>
          <w:rFonts w:ascii="Arial" w:hAnsi="Arial" w:cs="Arial"/>
          <w:sz w:val="22"/>
          <w:szCs w:val="22"/>
        </w:rPr>
        <w:t xml:space="preserve">. After latent </w:t>
      </w:r>
      <w:r w:rsidR="00005880" w:rsidRPr="00964158">
        <w:rPr>
          <w:rFonts w:ascii="Arial" w:hAnsi="Arial" w:cs="Arial"/>
          <w:sz w:val="22"/>
          <w:szCs w:val="22"/>
        </w:rPr>
        <w:t xml:space="preserve">Mtb </w:t>
      </w:r>
      <w:r w:rsidR="00751E22" w:rsidRPr="00964158">
        <w:rPr>
          <w:rFonts w:ascii="Arial" w:hAnsi="Arial" w:cs="Arial"/>
          <w:sz w:val="22"/>
          <w:szCs w:val="22"/>
        </w:rPr>
        <w:t>infection was establishe</w:t>
      </w:r>
      <w:r w:rsidR="006F7474" w:rsidRPr="00964158">
        <w:rPr>
          <w:rFonts w:ascii="Arial" w:hAnsi="Arial" w:cs="Arial"/>
          <w:sz w:val="22"/>
          <w:szCs w:val="22"/>
        </w:rPr>
        <w:t>d</w:t>
      </w:r>
      <w:r w:rsidR="00751E22" w:rsidRPr="00964158">
        <w:rPr>
          <w:rFonts w:ascii="Arial" w:hAnsi="Arial" w:cs="Arial"/>
          <w:sz w:val="22"/>
          <w:szCs w:val="22"/>
        </w:rPr>
        <w:t xml:space="preserve">, animals were randomized to receive either </w:t>
      </w:r>
      <w:r w:rsidR="00FA6BBC" w:rsidRPr="00964158">
        <w:rPr>
          <w:rFonts w:ascii="Arial" w:hAnsi="Arial" w:cs="Arial"/>
          <w:sz w:val="22"/>
          <w:szCs w:val="22"/>
        </w:rPr>
        <w:t xml:space="preserve">intravenous challenge with </w:t>
      </w:r>
      <w:r w:rsidR="00D54DA3" w:rsidRPr="00964158">
        <w:rPr>
          <w:rFonts w:ascii="Arial" w:hAnsi="Arial" w:cs="Arial"/>
          <w:sz w:val="22"/>
          <w:szCs w:val="22"/>
        </w:rPr>
        <w:t>a</w:t>
      </w:r>
      <w:r w:rsidR="00706079" w:rsidRPr="00964158">
        <w:rPr>
          <w:rFonts w:ascii="Arial" w:hAnsi="Arial" w:cs="Arial"/>
          <w:sz w:val="22"/>
          <w:szCs w:val="22"/>
        </w:rPr>
        <w:t xml:space="preserve"> </w:t>
      </w:r>
      <w:r w:rsidR="006E3C5B" w:rsidRPr="00964158">
        <w:rPr>
          <w:rFonts w:ascii="Arial" w:hAnsi="Arial" w:cs="Arial"/>
          <w:sz w:val="22"/>
          <w:szCs w:val="22"/>
        </w:rPr>
        <w:t xml:space="preserve">viral swarm </w:t>
      </w:r>
      <w:r w:rsidR="00751E22" w:rsidRPr="00964158">
        <w:rPr>
          <w:rFonts w:ascii="Arial" w:hAnsi="Arial" w:cs="Arial"/>
          <w:sz w:val="22"/>
          <w:szCs w:val="22"/>
        </w:rPr>
        <w:t>SIV</w:t>
      </w:r>
      <w:r w:rsidR="00751E22" w:rsidRPr="00964158">
        <w:rPr>
          <w:rFonts w:ascii="Arial" w:hAnsi="Arial" w:cs="Arial"/>
          <w:sz w:val="22"/>
          <w:szCs w:val="22"/>
          <w:vertAlign w:val="subscript"/>
        </w:rPr>
        <w:t>mac251</w:t>
      </w:r>
      <w:r w:rsidR="00751E22" w:rsidRPr="00964158">
        <w:rPr>
          <w:rFonts w:ascii="Arial" w:hAnsi="Arial" w:cs="Arial"/>
          <w:sz w:val="22"/>
          <w:szCs w:val="22"/>
        </w:rPr>
        <w:t xml:space="preserve"> (1.67x10</w:t>
      </w:r>
      <w:r w:rsidR="00751E22" w:rsidRPr="00964158">
        <w:rPr>
          <w:rFonts w:ascii="Arial" w:hAnsi="Arial" w:cs="Arial"/>
          <w:sz w:val="22"/>
          <w:szCs w:val="22"/>
          <w:vertAlign w:val="superscript"/>
        </w:rPr>
        <w:t>5</w:t>
      </w:r>
      <w:r w:rsidR="00751E22" w:rsidRPr="00964158">
        <w:rPr>
          <w:rFonts w:ascii="Arial" w:hAnsi="Arial" w:cs="Arial"/>
          <w:sz w:val="22"/>
          <w:szCs w:val="22"/>
        </w:rPr>
        <w:t xml:space="preserve"> </w:t>
      </w:r>
      <w:r w:rsidR="00FA6BBC" w:rsidRPr="00964158">
        <w:rPr>
          <w:rFonts w:ascii="Arial" w:hAnsi="Arial" w:cs="Arial"/>
          <w:sz w:val="22"/>
          <w:szCs w:val="22"/>
        </w:rPr>
        <w:t>viral</w:t>
      </w:r>
      <w:r w:rsidR="00751E22" w:rsidRPr="00964158">
        <w:rPr>
          <w:rFonts w:ascii="Arial" w:hAnsi="Arial" w:cs="Arial"/>
          <w:sz w:val="22"/>
          <w:szCs w:val="22"/>
        </w:rPr>
        <w:t xml:space="preserve"> RNA copies) </w:t>
      </w:r>
      <w:r w:rsidR="00751E22" w:rsidRPr="00964158">
        <w:rPr>
          <w:rFonts w:ascii="Arial" w:hAnsi="Arial" w:cs="Arial"/>
          <w:sz w:val="22"/>
          <w:szCs w:val="22"/>
        </w:rPr>
        <w:fldChar w:fldCharType="begin"/>
      </w:r>
      <w:r w:rsidR="00751E22" w:rsidRPr="00964158">
        <w:rPr>
          <w:rFonts w:ascii="Arial" w:hAnsi="Arial" w:cs="Arial"/>
          <w:sz w:val="22"/>
          <w:szCs w:val="22"/>
        </w:rPr>
        <w:instrText xml:space="preserve"> ADDIN PAPERS2_CITATIONS &lt;citation&gt;&lt;priority&gt;0&lt;/priority&gt;&lt;uuid&gt;833AD330-F9F7-430F-A9C4-F0EF5EB7C37F&lt;/uuid&gt;&lt;publications&gt;&lt;publication&gt;&lt;subtype&gt;400&lt;/subtype&gt;&lt;publisher&gt;Public Library of Science&lt;/publisher&gt;&lt;title&gt;Reactivation of latent tuberculosis in cynomolgus macaques infected with SIV is associated with early peripheral T cell depletion and not virus load.&lt;/title&gt;&lt;url&gt;http://dx.plos.org/10.1371/journal.pone.0009611&lt;/url&gt;&lt;volume&gt;5&lt;/volume&gt;&lt;publication_date&gt;99201000001200000000200000&lt;/publication_date&gt;&lt;uuid&gt;5F4BD74F-63D3-454E-81D5-A6332CC275B5&lt;/uuid&gt;&lt;type&gt;400&lt;/type&gt;&lt;accepted_date&gt;99201002171200000000222000&lt;/accepted_date&gt;&lt;number&gt;3&lt;/number&gt;&lt;citekey&gt;Diedrich:2010ksb&lt;/citekey&gt;&lt;submission_date&gt;99201002051200000000222000&lt;/submission_date&gt;&lt;doi&gt;10.1371/journal.pone.0009611&lt;/doi&gt;&lt;institution&gt;Department of Microbiology and Molecular Genetics, University of Pittsburgh School of Medicine, Pittsburgh, Pennsylvania, United States of America.&lt;/institution&gt;&lt;startpage&gt;e9611&lt;/startpage&gt;&lt;bundle&gt;&lt;publication&gt;&lt;title&gt;PLoS One&lt;/title&gt;&lt;uuid&gt;0C396787-D26D-4B88-8655-5BD044920C49&lt;/uuid&gt;&lt;subtype&gt;-100&lt;/subtype&gt;&lt;type&gt;-100&lt;/type&gt;&lt;/publication&gt;&lt;/bundle&gt;&lt;authors&gt;&lt;author&gt;&lt;lastName&gt;Diedrich&lt;/lastName&gt;&lt;firstName&gt;Collin&lt;/firstName&gt;&lt;middleNames&gt;R&lt;/middleNames&gt;&lt;/author&gt;&lt;author&gt;&lt;lastName&gt;Mattila&lt;/lastName&gt;&lt;firstName&gt;Joshua&lt;/firstName&gt;&lt;middleNames&gt;T&lt;/middleNames&gt;&lt;/author&gt;&lt;author&gt;&lt;lastName&gt;Klein&lt;/lastName&gt;&lt;firstName&gt;Edwin&lt;/firstName&gt;&lt;/author&gt;&lt;author&gt;&lt;lastName&gt;Janssen&lt;/lastName&gt;&lt;firstName&gt;Chris&lt;/firstName&gt;&lt;/author&gt;&lt;author&gt;&lt;lastName&gt;Phuah&lt;/lastName&gt;&lt;firstName&gt;JiaYao&lt;/firstName&gt;&lt;/author&gt;&lt;author&gt;&lt;lastName&gt;Sturgeon&lt;/lastName&gt;&lt;firstName&gt;Timothy&lt;/firstName&gt;&lt;middleNames&gt;J&lt;/middleNames&gt;&lt;/author&gt;&lt;author&gt;&lt;lastName&gt;Montelaro&lt;/lastName&gt;&lt;firstName&gt;Ronald&lt;/firstName&gt;&lt;middleNames&gt;C&lt;/middleNames&gt;&lt;/author&gt;&lt;author&gt;&lt;lastName&gt;Lin&lt;/lastName&gt;&lt;firstName&gt;Philana&lt;/firstName&gt;&lt;middleNames&gt;Ling&lt;/middleNames&gt;&lt;/author&gt;&lt;author&gt;&lt;lastName&gt;Flynn&lt;/lastName&gt;&lt;firstName&gt;JoAnne&lt;/firstName&gt;&lt;middleNames&gt;L&lt;/middleNames&gt;&lt;/author&gt;&lt;/authors&gt;&lt;editors&gt;&lt;author&gt;&lt;lastName&gt;Wilkinson&lt;/lastName&gt;&lt;firstName&gt;Robert&lt;/firstName&gt;&lt;middleNames&gt;J&lt;/middleNames&gt;&lt;/author&gt;&lt;/editors&gt;&lt;/publication&gt;&lt;publication&gt;&lt;subtype&gt;400&lt;/subtype&gt;&lt;publisher&gt;American Association of Immunologists&lt;/publisher&gt;&lt;title&gt;Simian immunodeficiency virus-induced changes in T cell cytokine responses in cynomolgus macaques with latent Mycobacterium tuberculosis infection are associated with timing of reactivation.&lt;/title&gt;&lt;url&gt;http://www.jimmunol.org/cgi/doi/10.4049/jimmunol.1003773&lt;/url&gt;&lt;volume&gt;186&lt;/volume&gt;&lt;publication_date&gt;99201103151200000000222000&lt;/publication_date&gt;&lt;uuid&gt;D736B2E9-FF6B-4E38-B387-74D9FCBB1B64&lt;/uuid&gt;&lt;type&gt;400&lt;/type&gt;&lt;number&gt;6&lt;/number&gt;&lt;citekey&gt;Mattila:2011hdc&lt;/citekey&gt;&lt;doi&gt;10.4049/jimmunol.1003773&lt;/doi&gt;&lt;institution&gt;Department of Microbiology and Molecular Genetics, University of Pittsburgh School of Medicine, Pittsburgh, PA 15261, USA.&lt;/institution&gt;&lt;startpage&gt;3527&lt;/startpage&gt;&lt;endpage&gt;3537&lt;/endpage&gt;&lt;bundle&gt;&lt;publication&gt;&lt;title&gt;J Immunol&lt;/title&gt;&lt;uuid&gt;932C3B1B-E41F-42D6-AF5F-FF132171728E&lt;/uuid&gt;&lt;subtype&gt;-100&lt;/subtype&gt;&lt;type&gt;-100&lt;/type&gt;&lt;/publication&gt;&lt;/bundle&gt;&lt;authors&gt;&lt;author&gt;&lt;lastName&gt;Mattila&lt;/lastName&gt;&lt;firstName&gt;Joshua&lt;/firstName&gt;&lt;middleNames&gt;T&lt;/middleNames&gt;&lt;/author&gt;&lt;author&gt;&lt;lastName&gt;Diedrich&lt;/lastName&gt;&lt;firstName&gt;Collin&lt;/firstName&gt;&lt;middleNames&gt;R&lt;/middleNames&gt;&lt;/author&gt;&lt;author&gt;&lt;lastName&gt;Lin&lt;/lastName&gt;&lt;firstName&gt;Philana&lt;/firstName&gt;&lt;middleNames&gt;Ling&lt;/middleNames&gt;&lt;/author&gt;&lt;author&gt;&lt;lastName&gt;Phuah&lt;/lastName&gt;&lt;firstName&gt;JiaYao&lt;/firstName&gt;&lt;/author&gt;&lt;author&gt;&lt;lastName&gt;Flynn&lt;/lastName&gt;&lt;firstName&gt;JoAnne&lt;/firstName&gt;&lt;middleNames&gt;L&lt;/middleNames&gt;&lt;/author&gt;&lt;/authors&gt;&lt;/publication&gt;&lt;/publications&gt;&lt;cites&gt;&lt;/cites&gt;&lt;/citation&gt;</w:instrText>
      </w:r>
      <w:r w:rsidR="00751E22" w:rsidRPr="00964158">
        <w:rPr>
          <w:rFonts w:ascii="Arial" w:hAnsi="Arial" w:cs="Arial"/>
          <w:sz w:val="22"/>
          <w:szCs w:val="22"/>
        </w:rPr>
        <w:fldChar w:fldCharType="separate"/>
      </w:r>
      <w:r w:rsidR="00751E22" w:rsidRPr="00964158">
        <w:rPr>
          <w:rFonts w:ascii="Arial" w:hAnsi="Arial" w:cs="Arial"/>
          <w:sz w:val="22"/>
          <w:szCs w:val="22"/>
        </w:rPr>
        <w:fldChar w:fldCharType="begin">
          <w:fldData xml:space="preserve">PEVuZE5vdGU+PENpdGU+PEF1dGhvcj5EaWVkcmljaDwvQXV0aG9yPjxZZWFyPjIwMTA8L1llYXI+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</w:fldData>
        </w:fldChar>
      </w:r>
      <w:r w:rsidR="000A74BE" w:rsidRPr="00964158">
        <w:rPr>
          <w:rFonts w:ascii="Arial" w:hAnsi="Arial" w:cs="Arial"/>
          <w:sz w:val="22"/>
          <w:szCs w:val="22"/>
        </w:rPr>
        <w:instrText xml:space="preserve"> ADDIN EN.CITE </w:instrText>
      </w:r>
      <w:r w:rsidR="000A74BE" w:rsidRPr="00964158">
        <w:rPr>
          <w:rFonts w:ascii="Arial" w:hAnsi="Arial" w:cs="Arial"/>
          <w:sz w:val="22"/>
          <w:szCs w:val="22"/>
        </w:rPr>
        <w:fldChar w:fldCharType="begin">
          <w:fldData xml:space="preserve">PEVuZE5vdGU+PENpdGU+PEF1dGhvcj5EaWVkcmljaDwvQXV0aG9yPjxZZWFyPjIwMTA8L1llYXI+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</w:fldData>
        </w:fldChar>
      </w:r>
      <w:r w:rsidR="000A74BE" w:rsidRPr="00964158">
        <w:rPr>
          <w:rFonts w:ascii="Arial" w:hAnsi="Arial" w:cs="Arial"/>
          <w:sz w:val="22"/>
          <w:szCs w:val="22"/>
        </w:rPr>
        <w:instrText xml:space="preserve"> ADDIN EN.CITE.DATA </w:instrText>
      </w:r>
      <w:r w:rsidR="000A74BE" w:rsidRPr="00964158">
        <w:rPr>
          <w:rFonts w:ascii="Arial" w:hAnsi="Arial" w:cs="Arial"/>
          <w:sz w:val="22"/>
          <w:szCs w:val="22"/>
        </w:rPr>
      </w:r>
      <w:r w:rsidR="000A74BE" w:rsidRPr="00964158">
        <w:rPr>
          <w:rFonts w:ascii="Arial" w:hAnsi="Arial" w:cs="Arial"/>
          <w:sz w:val="22"/>
          <w:szCs w:val="22"/>
        </w:rPr>
        <w:fldChar w:fldCharType="end"/>
      </w:r>
      <w:r w:rsidR="00751E22" w:rsidRPr="00964158">
        <w:rPr>
          <w:rFonts w:ascii="Arial" w:hAnsi="Arial" w:cs="Arial"/>
          <w:sz w:val="22"/>
          <w:szCs w:val="22"/>
        </w:rPr>
      </w:r>
      <w:r w:rsidR="00751E22" w:rsidRPr="00964158">
        <w:rPr>
          <w:rFonts w:ascii="Arial" w:hAnsi="Arial" w:cs="Arial"/>
          <w:sz w:val="22"/>
          <w:szCs w:val="22"/>
        </w:rPr>
        <w:fldChar w:fldCharType="separate"/>
      </w:r>
      <w:r w:rsidR="000A74BE" w:rsidRPr="00964158">
        <w:rPr>
          <w:rFonts w:ascii="Arial" w:hAnsi="Arial" w:cs="Arial"/>
          <w:noProof/>
          <w:sz w:val="22"/>
          <w:szCs w:val="22"/>
        </w:rPr>
        <w:t>[11, 12]</w:t>
      </w:r>
      <w:r w:rsidR="00751E22" w:rsidRPr="00964158">
        <w:rPr>
          <w:rFonts w:ascii="Arial" w:hAnsi="Arial" w:cs="Arial"/>
          <w:sz w:val="22"/>
          <w:szCs w:val="22"/>
        </w:rPr>
        <w:fldChar w:fldCharType="end"/>
      </w:r>
      <w:r w:rsidR="00751E22" w:rsidRPr="00964158">
        <w:rPr>
          <w:rFonts w:ascii="Arial" w:hAnsi="Arial" w:cs="Arial"/>
          <w:sz w:val="22"/>
          <w:szCs w:val="22"/>
        </w:rPr>
        <w:fldChar w:fldCharType="end"/>
      </w:r>
      <w:r w:rsidR="00751E22" w:rsidRPr="00964158">
        <w:rPr>
          <w:rFonts w:ascii="Arial" w:hAnsi="Arial" w:cs="Arial"/>
          <w:sz w:val="22"/>
          <w:szCs w:val="22"/>
        </w:rPr>
        <w:t xml:space="preserve"> </w:t>
      </w:r>
      <w:r w:rsidR="007443D3" w:rsidRPr="00964158">
        <w:rPr>
          <w:rFonts w:ascii="Arial" w:hAnsi="Arial" w:cs="Arial"/>
          <w:sz w:val="22"/>
          <w:szCs w:val="22"/>
        </w:rPr>
        <w:t>(n=8), CD4 depletion</w:t>
      </w:r>
      <w:r w:rsidR="00970DDA" w:rsidRPr="00D2213F">
        <w:rPr>
          <w:rFonts w:ascii="Arial" w:hAnsi="Arial" w:cs="Arial"/>
          <w:sz w:val="22"/>
          <w:szCs w:val="22"/>
        </w:rPr>
        <w:t xml:space="preserve"> (rhesus recombinant depleting CD4 antibody, 50mg/kg/dose IV every 2 weeks until necropsy </w:t>
      </w:r>
      <w:r w:rsidR="00970DDA"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&lt;EndNote&gt;&lt;Cite&gt;&lt;Author&gt;Lin&lt;/Author&gt;&lt;Year&gt;2012&lt;/Year&gt;&lt;RecNum&gt;70&lt;/RecNum&gt;&lt;DisplayText&gt;[5]&lt;/DisplayText&gt;&lt;record&gt;&lt;rec-number&gt;70&lt;/rec-number&gt;&lt;foreign-keys&gt;&lt;key app="EN" db-id="p99zreeatz0zw5ep5e1v0efjrrad55w0at9x" timestamp="1534453957"&gt;70&lt;/key&gt;&lt;/foreign-keys&gt;&lt;ref-type name="Journal Article"&gt;17&lt;/ref-type&gt;&lt;contributors&gt;&lt;authors&gt;&lt;author&gt;Lin, Philana Ling&lt;/author&gt;&lt;author&gt;Rutledge, Tara&lt;/author&gt;&lt;author&gt;Green, Angela M&lt;/author&gt;&lt;author&gt;Bigbee, Matthew&lt;/author&gt;&lt;author&gt;Fuhrman, Carl&lt;/author&gt;&lt;author&gt;Klein, Edwin&lt;/author&gt;&lt;author&gt;Flynn, JoAnne L&lt;/author&gt;&lt;/authors&gt;&lt;/contributors&gt;&lt;auth-address&gt;Department of Pediatrics, Children&amp;amp;apos;s Hospital of Pittsburgh of the University of Pittsburgh Medical Center, Pittsburgh, PA, USA.&lt;/auth-address&gt;&lt;titles&gt;&lt;title&gt;CD4 T cell depletion exacerbates acute Mycobacterium tuberculosis while reactivation of latent infection is dependent on severity of tissue depletion in cynomolgus macaques.&lt;/title&gt;&lt;secondary-title&gt;AIDS Res Hum Retroviruses&lt;/secondary-title&gt;&lt;/titles&gt;&lt;periodical&gt;&lt;full-title&gt;AIDS Res Hum Retroviruses&lt;/full-title&gt;&lt;/periodical&gt;&lt;pages&gt;1693-1702&lt;/pages&gt;&lt;volume&gt;28&lt;/volume&gt;&lt;number&gt;12&lt;/number&gt;&lt;dates&gt;&lt;year&gt;2012&lt;/year&gt;&lt;pub-dates&gt;&lt;date&gt;Dec&lt;/date&gt;&lt;/pub-dates&gt;&lt;/dates&gt;&lt;accession-num&gt;22480184&lt;/accession-num&gt;&lt;label&gt;r00701&lt;/label&gt;&lt;urls&gt;&lt;related-urls&gt;&lt;url&gt;http://online.liebertpub.com/doi/abs/10.1089/aid.2012.0028&lt;/url&gt;&lt;/related-urls&gt;&lt;pdf-urls&gt;&lt;url&gt;file://localhost/Users/crd64%201/Dropbox/papers%203/Library.papers3/Files/02/02FBC29F-C099-4B53-949D-EE9D3948AF1C.pdf&lt;/url&gt;&lt;/pdf-urls&gt;&lt;/urls&gt;&lt;custom2&gt;PMC3505050&lt;/custom2&gt;&lt;custom3&gt;papers3://publication/uuid/7607C87F-0C02-4741-A76E-1B7EA7E74562&lt;/custom3&gt;&lt;electronic-resource-num&gt;10.1089/AID.2012.0028&lt;/electronic-resource-num&gt;&lt;language&gt;English&lt;/language&gt;&lt;/record&gt;&lt;/Cite&gt;&lt;/EndNote&gt;</w:instrText>
      </w:r>
      <w:r w:rsidR="00970DDA" w:rsidRPr="00D2213F">
        <w:rPr>
          <w:rFonts w:ascii="Arial" w:hAnsi="Arial" w:cs="Arial"/>
          <w:sz w:val="22"/>
          <w:szCs w:val="22"/>
        </w:rPr>
        <w:fldChar w:fldCharType="separate"/>
      </w:r>
      <w:r w:rsidR="000A74BE" w:rsidRPr="00D2213F">
        <w:rPr>
          <w:rFonts w:ascii="Arial" w:hAnsi="Arial" w:cs="Arial"/>
          <w:noProof/>
          <w:sz w:val="22"/>
          <w:szCs w:val="22"/>
        </w:rPr>
        <w:t>[5]</w:t>
      </w:r>
      <w:r w:rsidR="00970DDA" w:rsidRPr="00D2213F">
        <w:rPr>
          <w:rFonts w:ascii="Arial" w:hAnsi="Arial" w:cs="Arial"/>
          <w:sz w:val="22"/>
          <w:szCs w:val="22"/>
        </w:rPr>
        <w:fldChar w:fldCharType="end"/>
      </w:r>
      <w:r w:rsidR="00970DDA" w:rsidRPr="00D2213F">
        <w:rPr>
          <w:rFonts w:ascii="Arial" w:hAnsi="Arial" w:cs="Arial"/>
          <w:sz w:val="22"/>
          <w:szCs w:val="22"/>
        </w:rPr>
        <w:t>)</w:t>
      </w:r>
      <w:r w:rsidR="007443D3" w:rsidRPr="00D2213F">
        <w:rPr>
          <w:rFonts w:ascii="Arial" w:hAnsi="Arial" w:cs="Arial"/>
          <w:sz w:val="22"/>
          <w:szCs w:val="22"/>
        </w:rPr>
        <w:t xml:space="preserve"> (n=7)</w:t>
      </w:r>
      <w:r w:rsidR="003E5C7D" w:rsidRPr="00D2213F">
        <w:rPr>
          <w:rFonts w:ascii="Arial" w:hAnsi="Arial" w:cs="Arial"/>
          <w:sz w:val="22"/>
          <w:szCs w:val="22"/>
        </w:rPr>
        <w:t xml:space="preserve">, </w:t>
      </w:r>
      <w:r w:rsidR="007443D3" w:rsidRPr="00D2213F">
        <w:rPr>
          <w:rFonts w:ascii="Arial" w:hAnsi="Arial" w:cs="Arial"/>
          <w:sz w:val="22"/>
          <w:szCs w:val="22"/>
        </w:rPr>
        <w:t xml:space="preserve">saline </w:t>
      </w:r>
      <w:r w:rsidR="00CD32A8" w:rsidRPr="00D2213F">
        <w:rPr>
          <w:rFonts w:ascii="Arial" w:hAnsi="Arial" w:cs="Arial"/>
          <w:sz w:val="22"/>
          <w:szCs w:val="22"/>
        </w:rPr>
        <w:t xml:space="preserve">(Mtb-only </w:t>
      </w:r>
      <w:r w:rsidR="007443D3" w:rsidRPr="00D2213F">
        <w:rPr>
          <w:rFonts w:ascii="Arial" w:hAnsi="Arial" w:cs="Arial"/>
          <w:sz w:val="22"/>
          <w:szCs w:val="22"/>
        </w:rPr>
        <w:t>control</w:t>
      </w:r>
      <w:r w:rsidR="003E5C7D" w:rsidRPr="00D2213F">
        <w:rPr>
          <w:rFonts w:ascii="Arial" w:hAnsi="Arial" w:cs="Arial"/>
          <w:sz w:val="22"/>
          <w:szCs w:val="22"/>
        </w:rPr>
        <w:t xml:space="preserve">, </w:t>
      </w:r>
      <w:r w:rsidR="007443D3" w:rsidRPr="00D2213F">
        <w:rPr>
          <w:rFonts w:ascii="Arial" w:hAnsi="Arial" w:cs="Arial"/>
          <w:sz w:val="22"/>
          <w:szCs w:val="22"/>
        </w:rPr>
        <w:t>n=6</w:t>
      </w:r>
      <w:r w:rsidR="00751E22" w:rsidRPr="00D2213F">
        <w:rPr>
          <w:rFonts w:ascii="Arial" w:hAnsi="Arial" w:cs="Arial"/>
          <w:sz w:val="22"/>
          <w:szCs w:val="22"/>
        </w:rPr>
        <w:t>)</w:t>
      </w:r>
      <w:r w:rsidR="003E5C7D" w:rsidRPr="00D2213F">
        <w:rPr>
          <w:rFonts w:ascii="Arial" w:hAnsi="Arial" w:cs="Arial"/>
          <w:sz w:val="22"/>
          <w:szCs w:val="22"/>
        </w:rPr>
        <w:t xml:space="preserve"> </w:t>
      </w:r>
      <w:r w:rsidR="00751E22" w:rsidRPr="00D2213F">
        <w:rPr>
          <w:rFonts w:ascii="Arial" w:hAnsi="Arial" w:cs="Arial"/>
          <w:sz w:val="22"/>
          <w:szCs w:val="22"/>
        </w:rPr>
        <w:t xml:space="preserve">for 8 weeks. </w:t>
      </w:r>
      <w:r w:rsidR="00D158F5" w:rsidRPr="00D2213F">
        <w:rPr>
          <w:rFonts w:ascii="Arial" w:hAnsi="Arial" w:cs="Arial"/>
          <w:sz w:val="22"/>
          <w:szCs w:val="22"/>
        </w:rPr>
        <w:t>Stratification into treatment groups was based on the total lung FDG activity by PET CT to ensure that there was no potential bias toward reactivation within any experimental group</w:t>
      </w:r>
      <w:r w:rsidR="00E97115" w:rsidRPr="00D2213F">
        <w:rPr>
          <w:rFonts w:ascii="Arial" w:hAnsi="Arial" w:cs="Arial"/>
          <w:sz w:val="22"/>
          <w:szCs w:val="22"/>
        </w:rPr>
        <w:t xml:space="preserve"> as increased total lung FDG activity was associated with increased risk of reactivation during TNF neutralization </w:t>
      </w:r>
      <w:r w:rsidR="00E97115"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E97115" w:rsidRPr="00D2213F">
        <w:rPr>
          <w:rFonts w:ascii="Arial" w:hAnsi="Arial" w:cs="Arial"/>
          <w:sz w:val="22"/>
          <w:szCs w:val="22"/>
        </w:rPr>
      </w:r>
      <w:r w:rsidR="00E97115" w:rsidRPr="00D2213F">
        <w:rPr>
          <w:rFonts w:ascii="Arial" w:hAnsi="Arial" w:cs="Arial"/>
          <w:sz w:val="22"/>
          <w:szCs w:val="22"/>
        </w:rPr>
        <w:fldChar w:fldCharType="separate"/>
      </w:r>
      <w:r w:rsidR="000A74BE" w:rsidRPr="00D2213F">
        <w:rPr>
          <w:rFonts w:ascii="Arial" w:hAnsi="Arial" w:cs="Arial"/>
          <w:noProof/>
          <w:sz w:val="22"/>
          <w:szCs w:val="22"/>
        </w:rPr>
        <w:t>[18]</w:t>
      </w:r>
      <w:r w:rsidR="00E97115" w:rsidRPr="00D2213F">
        <w:rPr>
          <w:rFonts w:ascii="Arial" w:hAnsi="Arial" w:cs="Arial"/>
          <w:sz w:val="22"/>
          <w:szCs w:val="22"/>
        </w:rPr>
        <w:fldChar w:fldCharType="end"/>
      </w:r>
      <w:r w:rsidR="00E97115" w:rsidRPr="00D2213F">
        <w:rPr>
          <w:rFonts w:ascii="Arial" w:hAnsi="Arial" w:cs="Arial"/>
          <w:sz w:val="22"/>
          <w:szCs w:val="22"/>
        </w:rPr>
        <w:t>.</w:t>
      </w:r>
      <w:r w:rsidR="00D158F5" w:rsidRPr="00D2213F">
        <w:rPr>
          <w:rFonts w:ascii="Arial" w:hAnsi="Arial" w:cs="Arial"/>
          <w:sz w:val="22"/>
          <w:szCs w:val="22"/>
        </w:rPr>
        <w:t xml:space="preserve"> </w:t>
      </w:r>
      <w:r w:rsidR="00970DDA" w:rsidRPr="00D2213F">
        <w:rPr>
          <w:rFonts w:ascii="Arial" w:hAnsi="Arial" w:cs="Arial"/>
          <w:sz w:val="22"/>
          <w:szCs w:val="22"/>
        </w:rPr>
        <w:t>Four macaques were</w:t>
      </w:r>
      <w:r w:rsidR="00751E22" w:rsidRPr="00D2213F">
        <w:rPr>
          <w:rFonts w:ascii="Arial" w:hAnsi="Arial" w:cs="Arial"/>
          <w:sz w:val="22"/>
          <w:szCs w:val="22"/>
        </w:rPr>
        <w:t xml:space="preserve"> infected with SIV</w:t>
      </w:r>
      <w:r w:rsidR="00751E22" w:rsidRPr="00D2213F">
        <w:rPr>
          <w:rFonts w:ascii="Arial" w:hAnsi="Arial" w:cs="Arial"/>
          <w:sz w:val="22"/>
          <w:szCs w:val="22"/>
          <w:vertAlign w:val="subscript"/>
        </w:rPr>
        <w:t>mac251</w:t>
      </w:r>
      <w:r w:rsidR="00751E22" w:rsidRPr="00D2213F">
        <w:rPr>
          <w:rFonts w:ascii="Arial" w:hAnsi="Arial" w:cs="Arial"/>
          <w:sz w:val="22"/>
          <w:szCs w:val="22"/>
        </w:rPr>
        <w:t xml:space="preserve"> </w:t>
      </w:r>
      <w:r w:rsidR="00970DDA" w:rsidRPr="00D2213F">
        <w:rPr>
          <w:rFonts w:ascii="Arial" w:hAnsi="Arial" w:cs="Arial"/>
          <w:sz w:val="22"/>
          <w:szCs w:val="22"/>
        </w:rPr>
        <w:t xml:space="preserve">only </w:t>
      </w:r>
      <w:r w:rsidR="00751E22" w:rsidRPr="00D2213F">
        <w:rPr>
          <w:rFonts w:ascii="Arial" w:hAnsi="Arial" w:cs="Arial"/>
          <w:sz w:val="22"/>
          <w:szCs w:val="22"/>
        </w:rPr>
        <w:t xml:space="preserve">for 8 weeks as a </w:t>
      </w:r>
      <w:r w:rsidR="00CD32A8" w:rsidRPr="00D2213F">
        <w:rPr>
          <w:rFonts w:ascii="Arial" w:hAnsi="Arial" w:cs="Arial"/>
          <w:sz w:val="22"/>
          <w:szCs w:val="22"/>
        </w:rPr>
        <w:t xml:space="preserve">SIV-only </w:t>
      </w:r>
      <w:r w:rsidR="00751E22" w:rsidRPr="00D2213F">
        <w:rPr>
          <w:rFonts w:ascii="Arial" w:hAnsi="Arial" w:cs="Arial"/>
          <w:sz w:val="22"/>
          <w:szCs w:val="22"/>
        </w:rPr>
        <w:t>control group.</w:t>
      </w:r>
      <w:r w:rsidR="006600DF" w:rsidRPr="00D2213F">
        <w:rPr>
          <w:rFonts w:ascii="Arial" w:hAnsi="Arial" w:cs="Arial"/>
          <w:sz w:val="22"/>
          <w:szCs w:val="22"/>
        </w:rPr>
        <w:t xml:space="preserve">  </w:t>
      </w:r>
    </w:p>
    <w:p w14:paraId="4E31C01F" w14:textId="2193BBF2" w:rsidR="00596D7B" w:rsidRPr="00D2213F" w:rsidRDefault="00FB28FA" w:rsidP="0010235B">
      <w:pPr>
        <w:widowControl w:val="0"/>
        <w:autoSpaceDE w:val="0"/>
        <w:autoSpaceDN w:val="0"/>
        <w:adjustRightInd w:val="0"/>
        <w:spacing w:after="240" w:line="480" w:lineRule="auto"/>
        <w:rPr>
          <w:rFonts w:ascii="Arial" w:hAnsi="Arial" w:cs="Arial"/>
          <w:sz w:val="22"/>
          <w:szCs w:val="22"/>
        </w:rPr>
      </w:pPr>
      <w:r w:rsidRPr="00D2213F">
        <w:rPr>
          <w:rFonts w:ascii="Arial" w:hAnsi="Arial" w:cs="Arial"/>
          <w:sz w:val="22"/>
          <w:szCs w:val="22"/>
        </w:rPr>
        <w:t xml:space="preserve">Blood was obtained via venipuncture for isolation of peripheral blood mononuclear cells </w:t>
      </w:r>
      <w:r w:rsidR="00AC2591" w:rsidRPr="00D2213F">
        <w:rPr>
          <w:rFonts w:ascii="Arial" w:hAnsi="Arial" w:cs="Arial"/>
          <w:sz w:val="22"/>
          <w:szCs w:val="22"/>
        </w:rPr>
        <w:t>(PBMC) every 1-4</w:t>
      </w:r>
      <w:r w:rsidRPr="00D2213F">
        <w:rPr>
          <w:rFonts w:ascii="Arial" w:hAnsi="Arial" w:cs="Arial"/>
          <w:sz w:val="22"/>
          <w:szCs w:val="22"/>
        </w:rPr>
        <w:t xml:space="preserve"> weeks as previously described</w:t>
      </w:r>
      <w:r w:rsidR="00491BD7" w:rsidRPr="00D2213F">
        <w:rPr>
          <w:rFonts w:ascii="Arial" w:hAnsi="Arial" w:cs="Arial"/>
          <w:sz w:val="22"/>
          <w:szCs w:val="22"/>
        </w:rPr>
        <w:t xml:space="preserve"> </w:t>
      </w:r>
      <w:r w:rsidR="00491BD7" w:rsidRPr="00D2213F">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dXJjZS1udW0+PGxhbmd1YWdlPkVuZ2xpc2g8L2xhbmd1YWdlPjwvcmVjb3JkPjwvQ2l0ZT48L0Vu
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dXJjZS1udW0+PGxhbmd1YWdlPkVuZ2xpc2g8L2xhbmd1YWdlPjwvcmVjb3JkPjwvQ2l0ZT48L0Vu
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491BD7" w:rsidRPr="00D2213F">
        <w:rPr>
          <w:rFonts w:ascii="Arial" w:hAnsi="Arial" w:cs="Arial"/>
          <w:sz w:val="22"/>
          <w:szCs w:val="22"/>
        </w:rPr>
      </w:r>
      <w:r w:rsidR="00491BD7" w:rsidRPr="00D2213F">
        <w:rPr>
          <w:rFonts w:ascii="Arial" w:hAnsi="Arial" w:cs="Arial"/>
          <w:sz w:val="22"/>
          <w:szCs w:val="22"/>
        </w:rPr>
        <w:fldChar w:fldCharType="separate"/>
      </w:r>
      <w:r w:rsidR="000A74BE" w:rsidRPr="00D2213F">
        <w:rPr>
          <w:rFonts w:ascii="Arial" w:hAnsi="Arial" w:cs="Arial"/>
          <w:noProof/>
          <w:sz w:val="22"/>
          <w:szCs w:val="22"/>
        </w:rPr>
        <w:t>[18]</w:t>
      </w:r>
      <w:r w:rsidR="00491BD7" w:rsidRPr="00D2213F">
        <w:rPr>
          <w:rFonts w:ascii="Arial" w:hAnsi="Arial" w:cs="Arial"/>
          <w:sz w:val="22"/>
          <w:szCs w:val="22"/>
        </w:rPr>
        <w:fldChar w:fldCharType="end"/>
      </w:r>
      <w:r w:rsidR="00491BD7" w:rsidRPr="00D2213F">
        <w:rPr>
          <w:rFonts w:ascii="Arial" w:hAnsi="Arial" w:cs="Arial"/>
          <w:sz w:val="22"/>
          <w:szCs w:val="22"/>
        </w:rPr>
        <w:t>.</w:t>
      </w:r>
      <w:r w:rsidRPr="00D2213F">
        <w:rPr>
          <w:rFonts w:ascii="Arial" w:hAnsi="Arial" w:cs="Arial"/>
          <w:sz w:val="22"/>
          <w:szCs w:val="22"/>
        </w:rPr>
        <w:t xml:space="preserve">  </w:t>
      </w:r>
      <w:r w:rsidR="003701FB" w:rsidRPr="00D2213F">
        <w:rPr>
          <w:rFonts w:ascii="Arial" w:hAnsi="Arial" w:cs="Arial"/>
          <w:sz w:val="22"/>
          <w:szCs w:val="22"/>
        </w:rPr>
        <w:t>Bronchoalveolar lavage (BAL) was performed and peripheral</w:t>
      </w:r>
      <w:r w:rsidR="00970DDA" w:rsidRPr="00D2213F">
        <w:rPr>
          <w:rFonts w:ascii="Arial" w:hAnsi="Arial" w:cs="Arial"/>
          <w:sz w:val="22"/>
          <w:szCs w:val="22"/>
        </w:rPr>
        <w:t xml:space="preserve"> (axillary or inguinal)</w:t>
      </w:r>
      <w:r w:rsidR="003701FB" w:rsidRPr="00D2213F">
        <w:rPr>
          <w:rFonts w:ascii="Arial" w:hAnsi="Arial" w:cs="Arial"/>
          <w:sz w:val="22"/>
          <w:szCs w:val="22"/>
        </w:rPr>
        <w:t xml:space="preserve"> lymph nodes (</w:t>
      </w:r>
      <w:proofErr w:type="spellStart"/>
      <w:r w:rsidR="003701FB" w:rsidRPr="00D2213F">
        <w:rPr>
          <w:rFonts w:ascii="Arial" w:hAnsi="Arial" w:cs="Arial"/>
          <w:sz w:val="22"/>
          <w:szCs w:val="22"/>
        </w:rPr>
        <w:t>pLN</w:t>
      </w:r>
      <w:proofErr w:type="spellEnd"/>
      <w:r w:rsidR="003701FB" w:rsidRPr="00D2213F">
        <w:rPr>
          <w:rFonts w:ascii="Arial" w:hAnsi="Arial" w:cs="Arial"/>
          <w:sz w:val="22"/>
          <w:szCs w:val="22"/>
        </w:rPr>
        <w:t xml:space="preserve">) were biopsied to measure </w:t>
      </w:r>
      <w:r w:rsidR="001B636E" w:rsidRPr="00D2213F">
        <w:rPr>
          <w:rFonts w:ascii="Arial" w:hAnsi="Arial" w:cs="Arial"/>
          <w:sz w:val="22"/>
          <w:szCs w:val="22"/>
        </w:rPr>
        <w:t>tissue</w:t>
      </w:r>
      <w:r w:rsidR="003701FB" w:rsidRPr="00D2213F">
        <w:rPr>
          <w:rFonts w:ascii="Arial" w:hAnsi="Arial" w:cs="Arial"/>
          <w:sz w:val="22"/>
          <w:szCs w:val="22"/>
        </w:rPr>
        <w:t xml:space="preserve"> specific CD4 depletion in both SIV and CD4 depletion groups at serial time points (0, 3 and 7 weeks after SIV infection or CD4 depletion)</w:t>
      </w:r>
      <w:r w:rsidR="004E3D0F" w:rsidRPr="00D2213F">
        <w:rPr>
          <w:rFonts w:ascii="Arial" w:hAnsi="Arial" w:cs="Arial"/>
          <w:sz w:val="22"/>
          <w:szCs w:val="22"/>
        </w:rPr>
        <w:t>,</w:t>
      </w:r>
      <w:r w:rsidR="003701FB" w:rsidRPr="00D2213F">
        <w:rPr>
          <w:rFonts w:ascii="Arial" w:hAnsi="Arial" w:cs="Arial"/>
          <w:sz w:val="22"/>
          <w:szCs w:val="22"/>
        </w:rPr>
        <w:t xml:space="preserve"> as previously describe</w:t>
      </w:r>
      <w:r w:rsidRPr="00D2213F">
        <w:rPr>
          <w:rFonts w:ascii="Arial" w:hAnsi="Arial" w:cs="Arial"/>
          <w:sz w:val="22"/>
          <w:szCs w:val="22"/>
        </w:rPr>
        <w:t>d</w:t>
      </w:r>
      <w:r w:rsidR="00491BD7" w:rsidRPr="00D2213F">
        <w:rPr>
          <w:rFonts w:ascii="Arial" w:hAnsi="Arial" w:cs="Arial"/>
          <w:sz w:val="22"/>
          <w:szCs w:val="22"/>
        </w:rPr>
        <w:t xml:space="preserve"> </w:t>
      </w:r>
      <w:r w:rsidR="00491BD7"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&lt;EndNote&gt;&lt;Cite&gt;&lt;Author&gt;Diedrich&lt;/Author&gt;&lt;Year&gt;2010&lt;/Year&gt;&lt;RecNum&gt;65&lt;/RecNum&gt;&lt;DisplayText&gt;[11]&lt;/DisplayText&gt;&lt;record&gt;&lt;rec-number&gt;65&lt;/rec-number&gt;&lt;foreign-keys&gt;&lt;key app="EN" db-id="p99zreeatz0zw5ep5e1v0efjrrad55w0at9x" timestamp="1534453957"&gt;65&lt;/key&gt;&lt;/foreign-keys&gt;&lt;ref-type name="Journal Article"&gt;17&lt;/ref-type&gt;&lt;contributors&gt;&lt;authors&gt;&lt;author&gt;Diedrich, Collin R&lt;/author&gt;&lt;author&gt;Mattila, Joshua T&lt;/author&gt;&lt;author&gt;Klein, Edwin&lt;/author&gt;&lt;author&gt;Janssen, Chris&lt;/author&gt;&lt;author&gt;Phuah, JiaYao&lt;/author&gt;&lt;author&gt;Sturgeon, Timothy J&lt;/author&gt;&lt;author&gt;Montelaro, Ronald C&lt;/author&gt;&lt;author&gt;Lin, Philana Ling&lt;/author&gt;&lt;author&gt;Flynn, JoAnne L&lt;/author&gt;&lt;/authors&gt;&lt;secondary-authors&gt;&lt;author&gt;Wilkinson, Robert J&lt;/author&gt;&lt;/secondary-authors&gt;&lt;/contributors&gt;&lt;auth-address&gt;Department of Microbiology and Molecular Genetics, University of Pittsburgh School of Medicine, Pittsburgh, Pennsylvania, United States of America.&lt;/auth-address&gt;&lt;titles&gt;&lt;title&gt;Reactivation of latent tuberculosis in cynomolgus macaques infected with SIV is associated with early peripheral T cell depletion and not virus load.&lt;/title&gt;&lt;secondary-title&gt;PLoS One&lt;/secondary-title&gt;&lt;/titles&gt;&lt;periodical&gt;&lt;full-title&gt;PLoS One&lt;/full-title&gt;&lt;/periodical&gt;&lt;pages&gt;e9611&lt;/pages&gt;&lt;volume&gt;5&lt;/volume&gt;&lt;number&gt;3&lt;/number&gt;&lt;dates&gt;&lt;year&gt;2010&lt;/year&gt;&lt;/dates&gt;&lt;publisher&gt;Public Library of Science&lt;/publisher&gt;&lt;accession-num&gt;20224771&lt;/accession-num&gt;&lt;label&gt;r01070&lt;/label&gt;&lt;urls&gt;&lt;related-urls&gt;&lt;url&gt;http://dx.plos.org/10.1371/journal.pone.0009611&lt;/url&gt;&lt;/related-urls&gt;&lt;pdf-urls&gt;&lt;url&gt;file://localhost/Users/crd64%201/Dropbox/papers%203/Library.papers3/Files/E8/E8EFBC7B-84D3-467B-A695-F53A075D4786.pdf&lt;/url&gt;&lt;/pdf-urls&gt;&lt;/urls&gt;&lt;custom2&gt;PMC2835744&lt;/custom2&gt;&lt;custom3&gt;papers3://publication/uuid/5F4BD74F-63D3-454E-81D5-A6332CC275B5&lt;/custom3&gt;&lt;electronic-resource-num&gt;10.1371/journal.pone.0009611&lt;/electronic-resource-num&gt;&lt;language&gt;English&lt;/language&gt;&lt;/record&gt;&lt;/Cite&gt;&lt;/EndNote&gt;</w:instrText>
      </w:r>
      <w:r w:rsidR="00491BD7" w:rsidRPr="00D2213F">
        <w:rPr>
          <w:rFonts w:ascii="Arial" w:hAnsi="Arial" w:cs="Arial"/>
          <w:sz w:val="22"/>
          <w:szCs w:val="22"/>
        </w:rPr>
        <w:fldChar w:fldCharType="separate"/>
      </w:r>
      <w:r w:rsidR="000A74BE" w:rsidRPr="00D2213F">
        <w:rPr>
          <w:rFonts w:ascii="Arial" w:hAnsi="Arial" w:cs="Arial"/>
          <w:noProof/>
          <w:sz w:val="22"/>
          <w:szCs w:val="22"/>
        </w:rPr>
        <w:t>[11]</w:t>
      </w:r>
      <w:r w:rsidR="00491BD7" w:rsidRPr="00D2213F">
        <w:rPr>
          <w:rFonts w:ascii="Arial" w:hAnsi="Arial" w:cs="Arial"/>
          <w:sz w:val="22"/>
          <w:szCs w:val="22"/>
        </w:rPr>
        <w:fldChar w:fldCharType="end"/>
      </w:r>
      <w:r w:rsidR="00491BD7" w:rsidRPr="00D2213F">
        <w:rPr>
          <w:rFonts w:ascii="Arial" w:hAnsi="Arial" w:cs="Arial"/>
          <w:sz w:val="22"/>
          <w:szCs w:val="22"/>
        </w:rPr>
        <w:t>.</w:t>
      </w:r>
      <w:r w:rsidR="003701FB" w:rsidRPr="00D2213F">
        <w:rPr>
          <w:rFonts w:ascii="Arial" w:hAnsi="Arial" w:cs="Arial"/>
          <w:sz w:val="22"/>
          <w:szCs w:val="22"/>
        </w:rPr>
        <w:t xml:space="preserve"> </w:t>
      </w:r>
      <w:r w:rsidR="00596D7B" w:rsidRPr="00D2213F">
        <w:rPr>
          <w:rFonts w:ascii="Arial" w:hAnsi="Arial" w:cs="Arial"/>
          <w:sz w:val="22"/>
          <w:szCs w:val="22"/>
        </w:rPr>
        <w:br/>
      </w:r>
    </w:p>
    <w:p w14:paraId="3C59F029" w14:textId="77777777" w:rsidR="00371BB8" w:rsidRPr="00D2213F" w:rsidRDefault="00755929" w:rsidP="00371BB8">
      <w:pPr>
        <w:widowControl w:val="0"/>
        <w:autoSpaceDE w:val="0"/>
        <w:autoSpaceDN w:val="0"/>
        <w:adjustRightInd w:val="0"/>
        <w:spacing w:after="240" w:line="480" w:lineRule="auto"/>
        <w:jc w:val="both"/>
        <w:rPr>
          <w:rFonts w:ascii="Arial" w:hAnsi="Arial" w:cs="Arial"/>
          <w:sz w:val="22"/>
          <w:szCs w:val="22"/>
          <w:u w:val="single"/>
        </w:rPr>
      </w:pPr>
      <w:r w:rsidRPr="00D2213F">
        <w:rPr>
          <w:rFonts w:ascii="Arial" w:hAnsi="Arial" w:cs="Arial"/>
          <w:sz w:val="22"/>
          <w:szCs w:val="22"/>
          <w:u w:val="single"/>
        </w:rPr>
        <w:lastRenderedPageBreak/>
        <w:t xml:space="preserve">PET-CT imaging and analysis </w:t>
      </w:r>
    </w:p>
    <w:p w14:paraId="55C7927C" w14:textId="2983A014" w:rsidR="00C17295" w:rsidRPr="00D2213F" w:rsidRDefault="00297DA8" w:rsidP="00371BB8">
      <w:pPr>
        <w:widowControl w:val="0"/>
        <w:autoSpaceDE w:val="0"/>
        <w:autoSpaceDN w:val="0"/>
        <w:adjustRightInd w:val="0"/>
        <w:spacing w:after="240" w:line="480" w:lineRule="auto"/>
        <w:jc w:val="both"/>
        <w:rPr>
          <w:rFonts w:ascii="Arial" w:hAnsi="Arial" w:cs="Arial"/>
          <w:sz w:val="22"/>
          <w:szCs w:val="22"/>
        </w:rPr>
      </w:pPr>
      <w:r w:rsidRPr="00D2213F">
        <w:rPr>
          <w:rFonts w:ascii="Arial" w:hAnsi="Arial" w:cs="Arial"/>
          <w:i/>
          <w:sz w:val="22"/>
          <w:szCs w:val="22"/>
        </w:rPr>
        <w:t>In vivo</w:t>
      </w:r>
      <w:r w:rsidRPr="00D2213F">
        <w:rPr>
          <w:rFonts w:ascii="Arial" w:hAnsi="Arial" w:cs="Arial"/>
          <w:sz w:val="22"/>
          <w:szCs w:val="22"/>
        </w:rPr>
        <w:t xml:space="preserve"> disease progression was</w:t>
      </w:r>
      <w:r w:rsidR="006F7474" w:rsidRPr="00D2213F">
        <w:rPr>
          <w:rFonts w:ascii="Arial" w:hAnsi="Arial" w:cs="Arial"/>
          <w:sz w:val="22"/>
          <w:szCs w:val="22"/>
        </w:rPr>
        <w:t xml:space="preserve"> assessed using </w:t>
      </w:r>
      <w:r w:rsidR="00211CB6" w:rsidRPr="00D2213F">
        <w:rPr>
          <w:rFonts w:ascii="Arial" w:hAnsi="Arial" w:cs="Arial"/>
          <w:sz w:val="22"/>
          <w:szCs w:val="22"/>
        </w:rPr>
        <w:t xml:space="preserve">PET co-registered with CT with a </w:t>
      </w:r>
      <w:proofErr w:type="spellStart"/>
      <w:r w:rsidR="00211CB6" w:rsidRPr="00D2213F">
        <w:rPr>
          <w:rFonts w:ascii="Arial" w:hAnsi="Arial" w:cs="Arial"/>
          <w:sz w:val="22"/>
          <w:szCs w:val="22"/>
        </w:rPr>
        <w:t>microPET</w:t>
      </w:r>
      <w:proofErr w:type="spellEnd"/>
      <w:r w:rsidR="00211CB6" w:rsidRPr="00D2213F">
        <w:rPr>
          <w:rFonts w:ascii="Arial" w:hAnsi="Arial" w:cs="Arial"/>
          <w:sz w:val="22"/>
          <w:szCs w:val="22"/>
        </w:rPr>
        <w:t xml:space="preserve"> Focus 220 preclinical PET scanner (</w:t>
      </w:r>
      <w:r w:rsidR="00196A9F" w:rsidRPr="00D2213F">
        <w:rPr>
          <w:rFonts w:ascii="Arial" w:hAnsi="Arial" w:cs="Arial"/>
          <w:sz w:val="22"/>
          <w:szCs w:val="22"/>
        </w:rPr>
        <w:t xml:space="preserve">Siemens </w:t>
      </w:r>
      <w:r w:rsidR="00211CB6" w:rsidRPr="00D2213F">
        <w:rPr>
          <w:rFonts w:ascii="Arial" w:hAnsi="Arial" w:cs="Arial"/>
          <w:sz w:val="22"/>
          <w:szCs w:val="22"/>
        </w:rPr>
        <w:t>Medical Solutions) and clinical 8 slice helical CT scanner (</w:t>
      </w:r>
      <w:proofErr w:type="spellStart"/>
      <w:r w:rsidR="00196A9F" w:rsidRPr="00D2213F">
        <w:rPr>
          <w:rFonts w:ascii="Arial" w:hAnsi="Arial" w:cs="Arial"/>
          <w:sz w:val="22"/>
          <w:szCs w:val="22"/>
        </w:rPr>
        <w:t>NeuroLogica</w:t>
      </w:r>
      <w:proofErr w:type="spellEnd"/>
      <w:r w:rsidR="00196A9F" w:rsidRPr="00D2213F">
        <w:rPr>
          <w:rFonts w:ascii="Arial" w:hAnsi="Arial" w:cs="Arial"/>
          <w:sz w:val="22"/>
          <w:szCs w:val="22"/>
        </w:rPr>
        <w:t xml:space="preserve"> </w:t>
      </w:r>
      <w:r w:rsidR="00211CB6" w:rsidRPr="00D2213F">
        <w:rPr>
          <w:rFonts w:ascii="Arial" w:hAnsi="Arial" w:cs="Arial"/>
          <w:sz w:val="22"/>
          <w:szCs w:val="22"/>
        </w:rPr>
        <w:t>Corp) as previously described</w:t>
      </w:r>
      <w:r w:rsidR="00491BD7" w:rsidRPr="00D2213F">
        <w:rPr>
          <w:rFonts w:ascii="Arial" w:hAnsi="Arial" w:cs="Arial"/>
          <w:sz w:val="22"/>
          <w:szCs w:val="22"/>
        </w:rPr>
        <w:t xml:space="preserve"> </w:t>
      </w:r>
      <w:r w:rsidR="00491BD7" w:rsidRPr="00D2213F">
        <w:rPr>
          <w:rFonts w:ascii="Arial" w:hAnsi="Arial" w:cs="Arial"/>
          <w:sz w:val="22"/>
          <w:szCs w:val="22"/>
        </w:rPr>
        <w:fldChar w:fldCharType="begin">
          <w:fldData xml:space="preserve">PEVuZE5vdGU+PENpdGU+PEF1dGhvcj5MaW48L0F1dGhvcj48WWVhcj4yMDEzPC9ZZWFyPjxSZWNO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</w:fldData>
        </w:fldChar>
      </w:r>
      <w:r w:rsidR="00930D9C" w:rsidRPr="00D2213F">
        <w:rPr>
          <w:rFonts w:ascii="Arial" w:hAnsi="Arial" w:cs="Arial"/>
          <w:sz w:val="22"/>
          <w:szCs w:val="22"/>
        </w:rPr>
        <w:instrText xml:space="preserve"> ADDIN EN.CITE </w:instrText>
      </w:r>
      <w:r w:rsidR="00930D9C" w:rsidRPr="00D2213F">
        <w:rPr>
          <w:rFonts w:ascii="Arial" w:hAnsi="Arial" w:cs="Arial"/>
          <w:sz w:val="22"/>
          <w:szCs w:val="22"/>
        </w:rPr>
        <w:fldChar w:fldCharType="begin">
          <w:fldData xml:space="preserve">PEVuZE5vdGU+PENpdGU+PEF1dGhvcj5MaW48L0F1dGhvcj48WWVhcj4yMDEzPC9ZZWFyPjxSZWNO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</w:fldData>
        </w:fldChar>
      </w:r>
      <w:r w:rsidR="00930D9C" w:rsidRPr="00D2213F">
        <w:rPr>
          <w:rFonts w:ascii="Arial" w:hAnsi="Arial" w:cs="Arial"/>
          <w:sz w:val="22"/>
          <w:szCs w:val="22"/>
        </w:rPr>
        <w:instrText xml:space="preserve"> ADDIN EN.CITE.DATA </w:instrText>
      </w:r>
      <w:r w:rsidR="00930D9C" w:rsidRPr="00D2213F">
        <w:rPr>
          <w:rFonts w:ascii="Arial" w:hAnsi="Arial" w:cs="Arial"/>
          <w:sz w:val="22"/>
          <w:szCs w:val="22"/>
        </w:rPr>
      </w:r>
      <w:r w:rsidR="00930D9C" w:rsidRPr="00D2213F">
        <w:rPr>
          <w:rFonts w:ascii="Arial" w:hAnsi="Arial" w:cs="Arial"/>
          <w:sz w:val="22"/>
          <w:szCs w:val="22"/>
        </w:rPr>
        <w:fldChar w:fldCharType="end"/>
      </w:r>
      <w:r w:rsidR="00491BD7" w:rsidRPr="00D2213F">
        <w:rPr>
          <w:rFonts w:ascii="Arial" w:hAnsi="Arial" w:cs="Arial"/>
          <w:sz w:val="22"/>
          <w:szCs w:val="22"/>
        </w:rPr>
      </w:r>
      <w:r w:rsidR="00491BD7" w:rsidRPr="00D2213F">
        <w:rPr>
          <w:rFonts w:ascii="Arial" w:hAnsi="Arial" w:cs="Arial"/>
          <w:sz w:val="22"/>
          <w:szCs w:val="22"/>
        </w:rPr>
        <w:fldChar w:fldCharType="separate"/>
      </w:r>
      <w:r w:rsidR="00930D9C" w:rsidRPr="00D2213F">
        <w:rPr>
          <w:rFonts w:ascii="Arial" w:hAnsi="Arial" w:cs="Arial"/>
          <w:noProof/>
          <w:sz w:val="22"/>
          <w:szCs w:val="22"/>
        </w:rPr>
        <w:t>[24, 25]</w:t>
      </w:r>
      <w:r w:rsidR="00491BD7" w:rsidRPr="00D2213F">
        <w:rPr>
          <w:rFonts w:ascii="Arial" w:hAnsi="Arial" w:cs="Arial"/>
          <w:sz w:val="22"/>
          <w:szCs w:val="22"/>
        </w:rPr>
        <w:fldChar w:fldCharType="end"/>
      </w:r>
      <w:r w:rsidR="00211CB6" w:rsidRPr="00D2213F">
        <w:rPr>
          <w:rFonts w:ascii="Arial" w:hAnsi="Arial" w:cs="Arial"/>
          <w:sz w:val="22"/>
          <w:szCs w:val="22"/>
        </w:rPr>
        <w:t>. The PET probe used was 2-deoxy-2-</w:t>
      </w:r>
      <w:r w:rsidR="00211CB6" w:rsidRPr="00D2213F">
        <w:rPr>
          <w:rFonts w:ascii="Arial" w:hAnsi="Arial" w:cs="Arial"/>
          <w:sz w:val="22"/>
          <w:szCs w:val="22"/>
          <w:vertAlign w:val="superscript"/>
        </w:rPr>
        <w:t>18</w:t>
      </w:r>
      <w:r w:rsidR="00211CB6" w:rsidRPr="00D2213F">
        <w:rPr>
          <w:rFonts w:ascii="Arial" w:hAnsi="Arial" w:cs="Arial"/>
          <w:sz w:val="22"/>
          <w:szCs w:val="22"/>
        </w:rPr>
        <w:t xml:space="preserve">F-D-deoxyglucose (FDG) as we have previously shown </w:t>
      </w:r>
      <w:r w:rsidR="0070154E" w:rsidRPr="00D2213F">
        <w:rPr>
          <w:rFonts w:ascii="Arial" w:hAnsi="Arial" w:cs="Arial"/>
          <w:sz w:val="22"/>
          <w:szCs w:val="22"/>
        </w:rPr>
        <w:t xml:space="preserve">that this can be used to identify TB lesions </w:t>
      </w:r>
      <w:r w:rsidR="00491BD7" w:rsidRPr="00D2213F">
        <w:rPr>
          <w:rFonts w:ascii="Arial" w:hAnsi="Arial" w:cs="Arial"/>
          <w:sz w:val="22"/>
          <w:szCs w:val="22"/>
        </w:rPr>
        <w:fldChar w:fldCharType="begin">
          <w:fldData xml:space="preserve">PEVuZE5vdGU+PENpdGU+PEF1dGhvcj5MaW48L0F1dGhvcj48WWVhcj4yMDEzPC9ZZWFyPjxSZWNO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</w:fldData>
        </w:fldChar>
      </w:r>
      <w:r w:rsidR="00930D9C" w:rsidRPr="00D2213F">
        <w:rPr>
          <w:rFonts w:ascii="Arial" w:hAnsi="Arial" w:cs="Arial"/>
          <w:sz w:val="22"/>
          <w:szCs w:val="22"/>
        </w:rPr>
        <w:instrText xml:space="preserve"> ADDIN EN.CITE </w:instrText>
      </w:r>
      <w:r w:rsidR="00930D9C" w:rsidRPr="00D2213F">
        <w:rPr>
          <w:rFonts w:ascii="Arial" w:hAnsi="Arial" w:cs="Arial"/>
          <w:sz w:val="22"/>
          <w:szCs w:val="22"/>
        </w:rPr>
        <w:fldChar w:fldCharType="begin">
          <w:fldData xml:space="preserve">PEVuZE5vdGU+PENpdGU+PEF1dGhvcj5MaW48L0F1dGhvcj48WWVhcj4yMDEzPC9ZZWFyPjxSZWNO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</w:fldData>
        </w:fldChar>
      </w:r>
      <w:r w:rsidR="00930D9C" w:rsidRPr="00D2213F">
        <w:rPr>
          <w:rFonts w:ascii="Arial" w:hAnsi="Arial" w:cs="Arial"/>
          <w:sz w:val="22"/>
          <w:szCs w:val="22"/>
        </w:rPr>
        <w:instrText xml:space="preserve"> ADDIN EN.CITE.DATA </w:instrText>
      </w:r>
      <w:r w:rsidR="00930D9C" w:rsidRPr="00D2213F">
        <w:rPr>
          <w:rFonts w:ascii="Arial" w:hAnsi="Arial" w:cs="Arial"/>
          <w:sz w:val="22"/>
          <w:szCs w:val="22"/>
        </w:rPr>
      </w:r>
      <w:r w:rsidR="00930D9C" w:rsidRPr="00D2213F">
        <w:rPr>
          <w:rFonts w:ascii="Arial" w:hAnsi="Arial" w:cs="Arial"/>
          <w:sz w:val="22"/>
          <w:szCs w:val="22"/>
        </w:rPr>
        <w:fldChar w:fldCharType="end"/>
      </w:r>
      <w:r w:rsidR="00491BD7" w:rsidRPr="00D2213F">
        <w:rPr>
          <w:rFonts w:ascii="Arial" w:hAnsi="Arial" w:cs="Arial"/>
          <w:sz w:val="22"/>
          <w:szCs w:val="22"/>
        </w:rPr>
      </w:r>
      <w:r w:rsidR="00491BD7" w:rsidRPr="00D2213F">
        <w:rPr>
          <w:rFonts w:ascii="Arial" w:hAnsi="Arial" w:cs="Arial"/>
          <w:sz w:val="22"/>
          <w:szCs w:val="22"/>
        </w:rPr>
        <w:fldChar w:fldCharType="separate"/>
      </w:r>
      <w:r w:rsidR="00930D9C" w:rsidRPr="00D2213F">
        <w:rPr>
          <w:rFonts w:ascii="Arial" w:hAnsi="Arial" w:cs="Arial"/>
          <w:noProof/>
          <w:sz w:val="22"/>
          <w:szCs w:val="22"/>
        </w:rPr>
        <w:t>[24]</w:t>
      </w:r>
      <w:r w:rsidR="00491BD7" w:rsidRPr="00D2213F">
        <w:rPr>
          <w:rFonts w:ascii="Arial" w:hAnsi="Arial" w:cs="Arial"/>
          <w:sz w:val="22"/>
          <w:szCs w:val="22"/>
        </w:rPr>
        <w:fldChar w:fldCharType="end"/>
      </w:r>
      <w:r w:rsidR="0070154E" w:rsidRPr="00D2213F">
        <w:rPr>
          <w:rFonts w:ascii="Arial" w:hAnsi="Arial" w:cs="Arial"/>
          <w:sz w:val="22"/>
          <w:szCs w:val="22"/>
        </w:rPr>
        <w:t xml:space="preserve">. PET CT scans were </w:t>
      </w:r>
      <w:r w:rsidR="00755929" w:rsidRPr="00D2213F">
        <w:rPr>
          <w:rFonts w:ascii="Arial" w:hAnsi="Arial" w:cs="Arial"/>
          <w:sz w:val="22"/>
          <w:szCs w:val="22"/>
        </w:rPr>
        <w:t xml:space="preserve">performed every four weeks </w:t>
      </w:r>
      <w:r w:rsidR="003D1950" w:rsidRPr="00D2213F">
        <w:rPr>
          <w:rFonts w:ascii="Arial" w:hAnsi="Arial" w:cs="Arial"/>
          <w:sz w:val="22"/>
          <w:szCs w:val="22"/>
        </w:rPr>
        <w:t>after</w:t>
      </w:r>
      <w:r w:rsidR="00755929" w:rsidRPr="00D2213F">
        <w:rPr>
          <w:rFonts w:ascii="Arial" w:hAnsi="Arial" w:cs="Arial"/>
          <w:sz w:val="22"/>
          <w:szCs w:val="22"/>
        </w:rPr>
        <w:t xml:space="preserve"> Mtb</w:t>
      </w:r>
      <w:r w:rsidR="00005880" w:rsidRPr="00D2213F">
        <w:rPr>
          <w:rFonts w:ascii="Arial" w:hAnsi="Arial" w:cs="Arial"/>
          <w:sz w:val="22"/>
          <w:szCs w:val="22"/>
        </w:rPr>
        <w:t xml:space="preserve"> </w:t>
      </w:r>
      <w:r w:rsidR="003D1950" w:rsidRPr="00D2213F">
        <w:rPr>
          <w:rFonts w:ascii="Arial" w:hAnsi="Arial" w:cs="Arial"/>
          <w:sz w:val="22"/>
          <w:szCs w:val="22"/>
        </w:rPr>
        <w:t>infection</w:t>
      </w:r>
      <w:r w:rsidR="0070154E" w:rsidRPr="00D2213F">
        <w:rPr>
          <w:rFonts w:ascii="Arial" w:hAnsi="Arial" w:cs="Arial"/>
          <w:sz w:val="22"/>
          <w:szCs w:val="22"/>
        </w:rPr>
        <w:t xml:space="preserve"> until 6 months </w:t>
      </w:r>
      <w:r w:rsidR="00005880" w:rsidRPr="00D2213F">
        <w:rPr>
          <w:rFonts w:ascii="Arial" w:hAnsi="Arial" w:cs="Arial"/>
          <w:sz w:val="22"/>
          <w:szCs w:val="22"/>
        </w:rPr>
        <w:t>post-</w:t>
      </w:r>
      <w:r w:rsidR="0070154E" w:rsidRPr="00D2213F">
        <w:rPr>
          <w:rFonts w:ascii="Arial" w:hAnsi="Arial" w:cs="Arial"/>
          <w:sz w:val="22"/>
          <w:szCs w:val="22"/>
        </w:rPr>
        <w:t xml:space="preserve">infection when latent </w:t>
      </w:r>
      <w:r w:rsidR="00005880" w:rsidRPr="00D2213F">
        <w:rPr>
          <w:rFonts w:ascii="Arial" w:hAnsi="Arial" w:cs="Arial"/>
          <w:sz w:val="22"/>
          <w:szCs w:val="22"/>
        </w:rPr>
        <w:t xml:space="preserve">Mtb </w:t>
      </w:r>
      <w:r w:rsidR="0070154E" w:rsidRPr="00D2213F">
        <w:rPr>
          <w:rFonts w:ascii="Arial" w:hAnsi="Arial" w:cs="Arial"/>
          <w:sz w:val="22"/>
          <w:szCs w:val="22"/>
        </w:rPr>
        <w:t xml:space="preserve">infection was declared. Prior to SIV infection or CD4 depletion, a </w:t>
      </w:r>
      <w:r w:rsidR="00755929" w:rsidRPr="00D2213F">
        <w:rPr>
          <w:rFonts w:ascii="Arial" w:hAnsi="Arial" w:cs="Arial"/>
          <w:sz w:val="22"/>
          <w:szCs w:val="22"/>
        </w:rPr>
        <w:t>scan was performed to determine baseline disease</w:t>
      </w:r>
      <w:r w:rsidR="00F4402D" w:rsidRPr="00D2213F">
        <w:rPr>
          <w:rFonts w:ascii="Arial" w:hAnsi="Arial" w:cs="Arial"/>
          <w:sz w:val="22"/>
          <w:szCs w:val="22"/>
        </w:rPr>
        <w:t xml:space="preserve"> and then every 2 weeks until the time of necropsy (8 weeks later or earlier if signs of clinical deterioration developed). </w:t>
      </w:r>
      <w:r w:rsidR="00601BC2" w:rsidRPr="00D2213F">
        <w:rPr>
          <w:rFonts w:ascii="Arial" w:hAnsi="Arial" w:cs="Arial"/>
          <w:sz w:val="22"/>
          <w:szCs w:val="22"/>
        </w:rPr>
        <w:t xml:space="preserve">Degree of Mtb involvement within the lungs and mediastinal lymph nodes was </w:t>
      </w:r>
      <w:r w:rsidR="00196A9F" w:rsidRPr="00D2213F">
        <w:rPr>
          <w:rFonts w:ascii="Arial" w:hAnsi="Arial" w:cs="Arial"/>
          <w:sz w:val="22"/>
          <w:szCs w:val="22"/>
        </w:rPr>
        <w:t xml:space="preserve">measured </w:t>
      </w:r>
      <w:r w:rsidR="00601BC2" w:rsidRPr="00D2213F">
        <w:rPr>
          <w:rFonts w:ascii="Arial" w:hAnsi="Arial" w:cs="Arial"/>
          <w:sz w:val="22"/>
          <w:szCs w:val="22"/>
        </w:rPr>
        <w:t xml:space="preserve">using several different parameters as previously described </w:t>
      </w:r>
      <w:r w:rsidR="00491BD7" w:rsidRPr="00D2213F">
        <w:rPr>
          <w:rFonts w:ascii="Arial" w:hAnsi="Arial" w:cs="Arial"/>
          <w:sz w:val="22"/>
          <w:szCs w:val="22"/>
        </w:rPr>
        <w:fldChar w:fldCharType="begin"/>
      </w:r>
      <w:r w:rsidR="00930D9C" w:rsidRPr="00D2213F">
        <w:rPr>
          <w:rFonts w:ascii="Arial" w:hAnsi="Arial" w:cs="Arial"/>
          <w:sz w:val="22"/>
          <w:szCs w:val="22"/>
        </w:rPr>
        <w:instrText xml:space="preserve"> ADDIN EN.CITE &lt;EndNote&gt;&lt;Cite&gt;&lt;Author&gt;White&lt;/Author&gt;&lt;Year&gt;2017&lt;/Year&gt;&lt;RecNum&gt;176&lt;/RecNum&gt;&lt;DisplayText&gt;[25]&lt;/DisplayText&gt;&lt;record&gt;&lt;rec-number&gt;176&lt;/rec-number&gt;&lt;foreign-keys&gt;&lt;key app="EN" db-id="p99zreeatz0zw5ep5e1v0efjrrad55w0at9x" timestamp="1555084483"&gt;176&lt;/key&gt;&lt;/foreign-keys&gt;&lt;ref-type name="Journal Article"&gt;17&lt;/ref-type&gt;&lt;contributors&gt;&lt;authors&gt;&lt;author&gt;White, A. G.&lt;/author&gt;&lt;author&gt;Maiello, P.&lt;/author&gt;&lt;author&gt;Coleman, M. T.&lt;/author&gt;&lt;author&gt;Tomko, J. A.&lt;/author&gt;&lt;author&gt;Frye, L. J.&lt;/author&gt;&lt;author&gt;Scanga, C. A.&lt;/author&gt;&lt;author&gt;Lin, P. L.&lt;/author&gt;&lt;author&gt;Flynn, J. L.&lt;/author&gt;&lt;/authors&gt;&lt;/contributors&gt;&lt;auth-address&gt;Department of Microbiology and Molecular Genetics, University of Pittsburgh School of Medicine.&amp;#xD;Department of Pediatrics, Children&amp;apos;s Hospital of Pittsburgh, University of Pittsburgh Medical Center.&amp;#xD;Department of Microbiology and Molecular Genetics, University of Pittsburgh School of Medicine; joanne@pitt.edu.&lt;/auth-address&gt;&lt;titles&gt;&lt;title&gt;Analysis of 18FDG PET/CT Imaging as a Tool for Studying Mycobacterium tuberculosis Infection and Treatment in Non-human Primates&lt;/title&gt;&lt;secondary-title&gt;J Vis Exp&lt;/secondary-title&gt;&lt;/titles&gt;&lt;periodical&gt;&lt;full-title&gt;J Vis Exp&lt;/full-title&gt;&lt;/periodical&gt;&lt;number&gt;127&lt;/number&gt;&lt;edition&gt;2017/09/21&lt;/edition&gt;&lt;keywords&gt;&lt;keyword&gt;Animals&lt;/keyword&gt;&lt;keyword&gt;*Fluorodeoxyglucose F18&lt;/keyword&gt;&lt;keyword&gt;Macaca&lt;/keyword&gt;&lt;keyword&gt;Mycobacterium tuberculosis/isolation &amp;amp; purification&lt;/keyword&gt;&lt;keyword&gt;Positron Emission Tomography Computed Tomography/*methods&lt;/keyword&gt;&lt;keyword&gt;Primates&lt;/keyword&gt;&lt;keyword&gt;*Radiopharmaceuticals&lt;/keyword&gt;&lt;keyword&gt;Tuberculosis/*diagnostic imaging/drug therapy/pathology&lt;/keyword&gt;&lt;/keywords&gt;&lt;dates&gt;&lt;year&gt;2017&lt;/year&gt;&lt;pub-dates&gt;&lt;date&gt;Sep 5&lt;/date&gt;&lt;/pub-dates&gt;&lt;/dates&gt;&lt;isbn&gt;1940-087X (Electronic)&amp;#xD;1940-087X (Linking)&lt;/isbn&gt;&lt;accession-num&gt;28930979&lt;/accession-num&gt;&lt;urls&gt;&lt;related-urls&gt;&lt;url&gt;https://www.ncbi.nlm.nih.gov/pubmed/28930979&lt;/url&gt;&lt;/related-urls&gt;&lt;/urls&gt;&lt;custom2&gt;PMC5752181&lt;/custom2&gt;&lt;electronic-resource-num&gt;10.3791/56375&lt;/electronic-resource-num&gt;&lt;/record&gt;&lt;/Cite&gt;&lt;/EndNote&gt;</w:instrText>
      </w:r>
      <w:r w:rsidR="00491BD7" w:rsidRPr="00D2213F">
        <w:rPr>
          <w:rFonts w:ascii="Arial" w:hAnsi="Arial" w:cs="Arial"/>
          <w:sz w:val="22"/>
          <w:szCs w:val="22"/>
        </w:rPr>
        <w:fldChar w:fldCharType="separate"/>
      </w:r>
      <w:r w:rsidR="00930D9C" w:rsidRPr="00D2213F">
        <w:rPr>
          <w:rFonts w:ascii="Arial" w:hAnsi="Arial" w:cs="Arial"/>
          <w:noProof/>
          <w:sz w:val="22"/>
          <w:szCs w:val="22"/>
        </w:rPr>
        <w:t>[25]</w:t>
      </w:r>
      <w:r w:rsidR="00491BD7" w:rsidRPr="00D2213F">
        <w:rPr>
          <w:rFonts w:ascii="Arial" w:hAnsi="Arial" w:cs="Arial"/>
          <w:sz w:val="22"/>
          <w:szCs w:val="22"/>
        </w:rPr>
        <w:fldChar w:fldCharType="end"/>
      </w:r>
      <w:r w:rsidR="00D3075C" w:rsidRPr="00D2213F">
        <w:rPr>
          <w:rFonts w:ascii="Arial" w:hAnsi="Arial" w:cs="Arial"/>
          <w:sz w:val="22"/>
          <w:szCs w:val="22"/>
        </w:rPr>
        <w:t xml:space="preserve"> which included: </w:t>
      </w:r>
      <w:r w:rsidR="00196A9F" w:rsidRPr="00D2213F">
        <w:rPr>
          <w:rFonts w:ascii="Arial" w:hAnsi="Arial" w:cs="Arial"/>
          <w:sz w:val="22"/>
          <w:szCs w:val="22"/>
        </w:rPr>
        <w:t xml:space="preserve">identification and </w:t>
      </w:r>
      <w:r w:rsidR="00127926" w:rsidRPr="00D2213F">
        <w:rPr>
          <w:rFonts w:ascii="Arial" w:hAnsi="Arial" w:cs="Arial"/>
          <w:sz w:val="22"/>
          <w:szCs w:val="22"/>
        </w:rPr>
        <w:t>count</w:t>
      </w:r>
      <w:r w:rsidR="00196A9F" w:rsidRPr="00D2213F">
        <w:rPr>
          <w:rFonts w:ascii="Arial" w:hAnsi="Arial" w:cs="Arial"/>
          <w:sz w:val="22"/>
          <w:szCs w:val="22"/>
        </w:rPr>
        <w:t xml:space="preserve"> of individual </w:t>
      </w:r>
      <w:r w:rsidR="00127926" w:rsidRPr="00D2213F">
        <w:rPr>
          <w:rFonts w:ascii="Arial" w:hAnsi="Arial" w:cs="Arial"/>
          <w:sz w:val="22"/>
          <w:szCs w:val="22"/>
        </w:rPr>
        <w:t>granulomas</w:t>
      </w:r>
      <w:r w:rsidR="00196A9F" w:rsidRPr="00D2213F">
        <w:rPr>
          <w:rFonts w:ascii="Arial" w:hAnsi="Arial" w:cs="Arial"/>
          <w:sz w:val="22"/>
          <w:szCs w:val="22"/>
        </w:rPr>
        <w:t xml:space="preserve">, </w:t>
      </w:r>
      <w:r w:rsidR="00A67389" w:rsidRPr="00D2213F">
        <w:rPr>
          <w:rFonts w:ascii="Arial" w:hAnsi="Arial" w:cs="Arial"/>
          <w:sz w:val="22"/>
          <w:szCs w:val="22"/>
        </w:rPr>
        <w:t>t</w:t>
      </w:r>
      <w:r w:rsidR="00601BC2" w:rsidRPr="00D2213F">
        <w:rPr>
          <w:rFonts w:ascii="Arial" w:hAnsi="Arial" w:cs="Arial"/>
          <w:sz w:val="22"/>
          <w:szCs w:val="22"/>
        </w:rPr>
        <w:t>otal lung FDG activity,</w:t>
      </w:r>
      <w:r w:rsidR="00E57268" w:rsidRPr="00D2213F">
        <w:rPr>
          <w:rFonts w:ascii="Arial" w:hAnsi="Arial" w:cs="Arial"/>
          <w:sz w:val="22"/>
          <w:szCs w:val="22"/>
        </w:rPr>
        <w:t xml:space="preserve"> </w:t>
      </w:r>
      <w:r w:rsidR="00601BC2" w:rsidRPr="00D2213F">
        <w:rPr>
          <w:rFonts w:ascii="Arial" w:hAnsi="Arial" w:cs="Arial"/>
          <w:sz w:val="22"/>
          <w:szCs w:val="22"/>
        </w:rPr>
        <w:t>single granuloma FDG avidity and size</w:t>
      </w:r>
      <w:r w:rsidR="000265CC" w:rsidRPr="00D2213F">
        <w:rPr>
          <w:rFonts w:ascii="Arial" w:hAnsi="Arial" w:cs="Arial"/>
          <w:sz w:val="22"/>
          <w:szCs w:val="22"/>
        </w:rPr>
        <w:t xml:space="preserve"> over time</w:t>
      </w:r>
      <w:r w:rsidR="00601BC2" w:rsidRPr="00D2213F">
        <w:rPr>
          <w:rFonts w:ascii="Arial" w:hAnsi="Arial" w:cs="Arial"/>
          <w:sz w:val="22"/>
          <w:szCs w:val="22"/>
        </w:rPr>
        <w:t xml:space="preserve">, </w:t>
      </w:r>
      <w:r w:rsidR="00A67389" w:rsidRPr="00D2213F">
        <w:rPr>
          <w:rFonts w:ascii="Arial" w:hAnsi="Arial" w:cs="Arial"/>
          <w:sz w:val="22"/>
          <w:szCs w:val="22"/>
        </w:rPr>
        <w:t xml:space="preserve">number of </w:t>
      </w:r>
      <w:r w:rsidR="00601BC2" w:rsidRPr="00D2213F">
        <w:rPr>
          <w:rFonts w:ascii="Arial" w:hAnsi="Arial" w:cs="Arial"/>
          <w:sz w:val="22"/>
          <w:szCs w:val="22"/>
        </w:rPr>
        <w:t>mediastinal lymph node</w:t>
      </w:r>
      <w:r w:rsidR="00A67389" w:rsidRPr="00D2213F">
        <w:rPr>
          <w:rFonts w:ascii="Arial" w:hAnsi="Arial" w:cs="Arial"/>
          <w:sz w:val="22"/>
          <w:szCs w:val="22"/>
        </w:rPr>
        <w:t>s with increased FDG avidity with or without the</w:t>
      </w:r>
      <w:r w:rsidR="00601BC2" w:rsidRPr="00D2213F">
        <w:rPr>
          <w:rFonts w:ascii="Arial" w:hAnsi="Arial" w:cs="Arial"/>
          <w:sz w:val="22"/>
          <w:szCs w:val="22"/>
        </w:rPr>
        <w:t xml:space="preserve"> presence of necrosis</w:t>
      </w:r>
      <w:r w:rsidR="00A67389" w:rsidRPr="00D2213F">
        <w:rPr>
          <w:rFonts w:ascii="Arial" w:hAnsi="Arial" w:cs="Arial"/>
          <w:sz w:val="22"/>
          <w:szCs w:val="22"/>
        </w:rPr>
        <w:t>, presence of extrapulmonary involvement (e.g., liver lesions). Each PET CT scan was analyzed by a</w:t>
      </w:r>
      <w:r w:rsidR="002F6CAB" w:rsidRPr="00D2213F">
        <w:rPr>
          <w:rFonts w:ascii="Arial" w:hAnsi="Arial" w:cs="Arial"/>
          <w:sz w:val="22"/>
          <w:szCs w:val="22"/>
        </w:rPr>
        <w:t xml:space="preserve"> team of blinded analysts (PM, AGW, HJB). </w:t>
      </w:r>
      <w:r w:rsidR="00A67389" w:rsidRPr="00D2213F">
        <w:rPr>
          <w:rFonts w:ascii="Arial" w:hAnsi="Arial" w:cs="Arial"/>
          <w:sz w:val="22"/>
          <w:szCs w:val="22"/>
        </w:rPr>
        <w:t xml:space="preserve"> </w:t>
      </w:r>
    </w:p>
    <w:p w14:paraId="5B5B8684" w14:textId="77777777" w:rsidR="00465AAE" w:rsidRPr="00D2213F" w:rsidRDefault="00465AAE" w:rsidP="00371BB8">
      <w:pPr>
        <w:widowControl w:val="0"/>
        <w:autoSpaceDE w:val="0"/>
        <w:autoSpaceDN w:val="0"/>
        <w:adjustRightInd w:val="0"/>
        <w:spacing w:after="240" w:line="480" w:lineRule="auto"/>
        <w:jc w:val="both"/>
        <w:rPr>
          <w:rFonts w:ascii="Arial" w:hAnsi="Arial" w:cs="Arial"/>
          <w:sz w:val="22"/>
          <w:szCs w:val="22"/>
          <w:u w:val="single"/>
        </w:rPr>
      </w:pPr>
    </w:p>
    <w:p w14:paraId="3620B06E" w14:textId="03EA5F96" w:rsidR="00D54DA3" w:rsidRPr="00D2213F" w:rsidRDefault="002E5B0E" w:rsidP="00371BB8">
      <w:pPr>
        <w:widowControl w:val="0"/>
        <w:autoSpaceDE w:val="0"/>
        <w:autoSpaceDN w:val="0"/>
        <w:adjustRightInd w:val="0"/>
        <w:spacing w:after="240" w:line="480" w:lineRule="auto"/>
        <w:jc w:val="both"/>
        <w:rPr>
          <w:rFonts w:ascii="Arial" w:hAnsi="Arial" w:cs="Arial"/>
          <w:sz w:val="22"/>
          <w:szCs w:val="22"/>
          <w:u w:val="single"/>
        </w:rPr>
      </w:pPr>
      <w:r w:rsidRPr="00D2213F">
        <w:rPr>
          <w:rFonts w:ascii="Arial" w:hAnsi="Arial" w:cs="Arial"/>
          <w:sz w:val="22"/>
          <w:szCs w:val="22"/>
          <w:u w:val="single"/>
        </w:rPr>
        <w:t>Subclinical r</w:t>
      </w:r>
      <w:r w:rsidR="00D54DA3" w:rsidRPr="00D2213F">
        <w:rPr>
          <w:rFonts w:ascii="Arial" w:hAnsi="Arial" w:cs="Arial"/>
          <w:sz w:val="22"/>
          <w:szCs w:val="22"/>
          <w:u w:val="single"/>
        </w:rPr>
        <w:t xml:space="preserve">eactivation of latent </w:t>
      </w:r>
      <w:r w:rsidR="00D54DA3" w:rsidRPr="00D2213F">
        <w:rPr>
          <w:rFonts w:ascii="Arial" w:hAnsi="Arial" w:cs="Arial"/>
          <w:i/>
          <w:iCs/>
          <w:sz w:val="22"/>
          <w:szCs w:val="22"/>
          <w:u w:val="single"/>
        </w:rPr>
        <w:t xml:space="preserve">M. tuberculosis </w:t>
      </w:r>
      <w:r w:rsidR="00D54DA3" w:rsidRPr="00D2213F">
        <w:rPr>
          <w:rFonts w:ascii="Arial" w:hAnsi="Arial" w:cs="Arial"/>
          <w:sz w:val="22"/>
          <w:szCs w:val="22"/>
          <w:u w:val="single"/>
        </w:rPr>
        <w:t>infection</w:t>
      </w:r>
      <w:r w:rsidR="00931767" w:rsidRPr="00D2213F">
        <w:rPr>
          <w:rFonts w:ascii="Arial" w:hAnsi="Arial" w:cs="Arial"/>
          <w:sz w:val="22"/>
          <w:szCs w:val="22"/>
          <w:u w:val="single"/>
        </w:rPr>
        <w:t xml:space="preserve"> by PET CT </w:t>
      </w:r>
    </w:p>
    <w:p w14:paraId="7109D6CC" w14:textId="6B762510" w:rsidR="00D54DA3" w:rsidRPr="00D2213F" w:rsidRDefault="002134C0" w:rsidP="00371BB8">
      <w:pPr>
        <w:widowControl w:val="0"/>
        <w:autoSpaceDE w:val="0"/>
        <w:autoSpaceDN w:val="0"/>
        <w:adjustRightInd w:val="0"/>
        <w:spacing w:after="240" w:line="480" w:lineRule="auto"/>
        <w:jc w:val="both"/>
        <w:rPr>
          <w:rFonts w:ascii="Arial" w:hAnsi="Arial" w:cs="Arial"/>
          <w:sz w:val="22"/>
          <w:szCs w:val="22"/>
        </w:rPr>
      </w:pPr>
      <w:r w:rsidRPr="00D2213F">
        <w:rPr>
          <w:rFonts w:ascii="Arial" w:hAnsi="Arial" w:cs="Arial"/>
          <w:sz w:val="22"/>
          <w:szCs w:val="22"/>
        </w:rPr>
        <w:t>We previously showed that SIV</w:t>
      </w:r>
      <w:r w:rsidRPr="00D2213F">
        <w:rPr>
          <w:rFonts w:ascii="Arial" w:hAnsi="Arial" w:cs="Arial"/>
          <w:sz w:val="22"/>
          <w:szCs w:val="22"/>
          <w:vertAlign w:val="subscript"/>
        </w:rPr>
        <w:t>mac251</w:t>
      </w:r>
      <w:r w:rsidRPr="00D2213F">
        <w:rPr>
          <w:rFonts w:ascii="Arial" w:hAnsi="Arial" w:cs="Arial"/>
          <w:sz w:val="22"/>
          <w:szCs w:val="22"/>
        </w:rPr>
        <w:t xml:space="preserve"> infection caused </w:t>
      </w:r>
      <w:r w:rsidR="005D60E4" w:rsidRPr="00D2213F">
        <w:rPr>
          <w:rFonts w:ascii="Arial" w:hAnsi="Arial" w:cs="Arial"/>
          <w:sz w:val="22"/>
          <w:szCs w:val="22"/>
        </w:rPr>
        <w:t xml:space="preserve">clinical reactivation in </w:t>
      </w:r>
      <w:r w:rsidRPr="00D2213F">
        <w:rPr>
          <w:rFonts w:ascii="Arial" w:hAnsi="Arial" w:cs="Arial"/>
          <w:sz w:val="22"/>
          <w:szCs w:val="22"/>
        </w:rPr>
        <w:t>100%</w:t>
      </w:r>
      <w:r w:rsidR="005D60E4" w:rsidRPr="00D2213F">
        <w:rPr>
          <w:rFonts w:ascii="Arial" w:hAnsi="Arial" w:cs="Arial"/>
          <w:sz w:val="22"/>
          <w:szCs w:val="22"/>
        </w:rPr>
        <w:t xml:space="preserve"> of our latently infected NHP (</w:t>
      </w:r>
      <w:r w:rsidRPr="00D2213F">
        <w:rPr>
          <w:rFonts w:ascii="Arial" w:hAnsi="Arial" w:cs="Arial"/>
          <w:sz w:val="22"/>
          <w:szCs w:val="22"/>
        </w:rPr>
        <w:t xml:space="preserve">defined by signs of disease </w:t>
      </w:r>
      <w:r w:rsidR="005D60E4" w:rsidRPr="00D2213F">
        <w:rPr>
          <w:rFonts w:ascii="Arial" w:hAnsi="Arial" w:cs="Arial"/>
          <w:sz w:val="22"/>
          <w:szCs w:val="22"/>
        </w:rPr>
        <w:t xml:space="preserve">such as </w:t>
      </w:r>
      <w:r w:rsidRPr="00D2213F">
        <w:rPr>
          <w:rFonts w:ascii="Arial" w:hAnsi="Arial" w:cs="Arial"/>
          <w:sz w:val="22"/>
          <w:szCs w:val="22"/>
        </w:rPr>
        <w:t>coughing</w:t>
      </w:r>
      <w:r w:rsidR="005D60E4" w:rsidRPr="00D2213F">
        <w:rPr>
          <w:rFonts w:ascii="Arial" w:hAnsi="Arial" w:cs="Arial"/>
          <w:sz w:val="22"/>
          <w:szCs w:val="22"/>
        </w:rPr>
        <w:t xml:space="preserve"> or</w:t>
      </w:r>
      <w:r w:rsidRPr="00D2213F">
        <w:rPr>
          <w:rFonts w:ascii="Arial" w:hAnsi="Arial" w:cs="Arial"/>
          <w:sz w:val="22"/>
          <w:szCs w:val="22"/>
        </w:rPr>
        <w:t xml:space="preserve"> weight loss, </w:t>
      </w:r>
      <w:r w:rsidR="005D60E4" w:rsidRPr="00D2213F">
        <w:rPr>
          <w:rFonts w:ascii="Arial" w:hAnsi="Arial" w:cs="Arial"/>
          <w:sz w:val="22"/>
          <w:szCs w:val="22"/>
        </w:rPr>
        <w:t xml:space="preserve">new growth of </w:t>
      </w:r>
      <w:r w:rsidRPr="00D2213F">
        <w:rPr>
          <w:rFonts w:ascii="Arial" w:hAnsi="Arial" w:cs="Arial"/>
          <w:i/>
          <w:iCs/>
          <w:sz w:val="22"/>
          <w:szCs w:val="22"/>
        </w:rPr>
        <w:t xml:space="preserve">M. tuberculosis </w:t>
      </w:r>
      <w:r w:rsidR="005D60E4" w:rsidRPr="00D2213F">
        <w:rPr>
          <w:rFonts w:ascii="Arial" w:hAnsi="Arial" w:cs="Arial"/>
          <w:sz w:val="22"/>
          <w:szCs w:val="22"/>
        </w:rPr>
        <w:t>by</w:t>
      </w:r>
      <w:r w:rsidRPr="00D2213F">
        <w:rPr>
          <w:rFonts w:ascii="Arial" w:hAnsi="Arial" w:cs="Arial"/>
          <w:sz w:val="22"/>
          <w:szCs w:val="22"/>
        </w:rPr>
        <w:t xml:space="preserve"> BAL and gastric aspirates, </w:t>
      </w:r>
      <w:r w:rsidR="005D60E4" w:rsidRPr="00D2213F">
        <w:rPr>
          <w:rFonts w:ascii="Arial" w:hAnsi="Arial" w:cs="Arial"/>
          <w:sz w:val="22"/>
          <w:szCs w:val="22"/>
        </w:rPr>
        <w:t xml:space="preserve">abnormal </w:t>
      </w:r>
      <w:r w:rsidRPr="00D2213F">
        <w:rPr>
          <w:rFonts w:ascii="Arial" w:hAnsi="Arial" w:cs="Arial"/>
          <w:sz w:val="22"/>
          <w:szCs w:val="22"/>
        </w:rPr>
        <w:t xml:space="preserve">X-ray, and increased ESR) between 12-48 weeks post SIV infection </w:t>
      </w:r>
      <w:r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&lt;EndNote&gt;&lt;Cite&gt;&lt;Author&gt;Diedrich&lt;/Author&gt;&lt;Year&gt;2010&lt;/Year&gt;&lt;RecNum&gt;10&lt;/RecNum&gt;&lt;DisplayText&gt;[11]&lt;/DisplayText&gt;&lt;record&gt;&lt;rec-number&gt;10&lt;/rec-number&gt;&lt;foreign-keys&gt;&lt;key app="EN" db-id="ewfw5erwxexx92e09z65ffpvrvxpfavsxptx" timestamp="1576855479" guid="13e556b0-abef-4619-aba6-efa016922b00"&gt;10&lt;/key&gt;&lt;/foreign-keys&gt;&lt;ref-type name="Journal Article"&gt;17&lt;/ref-type&gt;&lt;contributors&gt;&lt;authors&gt;&lt;author&gt;Diedrich, Collin R&lt;/author&gt;&lt;author&gt;Mattila, Joshua T&lt;/author&gt;&lt;author&gt;Klein, Edwin&lt;/author&gt;&lt;author&gt;Janssen, Chris&lt;/author&gt;&lt;author&gt;Phuah, JiaYao&lt;/author&gt;&lt;author&gt;Sturgeon, Timothy J&lt;/author&gt;&lt;author&gt;Montelaro, Ronald C&lt;/author&gt;&lt;author&gt;Lin, Philana Ling&lt;/author&gt;&lt;author&gt;Flynn, JoAnne L&lt;/author&gt;&lt;/authors&gt;&lt;secondary-authors&gt;&lt;author&gt;Wilkinson, Robert J&lt;/author&gt;&lt;/secondary-authors&gt;&lt;/contributors&gt;&lt;auth-address&gt;Department of Microbiology and Molecular Genetics, University of Pittsburgh School of Medicine, Pittsburgh, Pennsylvania, United States of America.&lt;/auth-address&gt;&lt;titles&gt;&lt;title&gt;Reactivation of latent tuberculosis in cynomolgus macaques infected with SIV is associated with early peripheral T cell depletion and not virus load.&lt;/title&gt;&lt;secondary-title&gt;PLoS One&lt;/secondary-title&gt;&lt;/titles&gt;&lt;periodical&gt;&lt;full-title&gt;PLoS One&lt;/full-title&gt;&lt;/periodical&gt;&lt;pages&gt;e9611&lt;/pages&gt;&lt;volume&gt;5&lt;/volume&gt;&lt;number&gt;3&lt;/number&gt;&lt;dates&gt;&lt;year&gt;2010&lt;/year&gt;&lt;/dates&gt;&lt;publisher&gt;Public Library of Science&lt;/publisher&gt;&lt;accession-num&gt;20224771&lt;/accession-num&gt;&lt;label&gt;r01070&lt;/label&gt;&lt;urls&gt;&lt;related-urls&gt;&lt;url&gt;http://dx.plos.org/10.1371/journal.pone.0009611&lt;/url&gt;&lt;/related-urls&gt;&lt;pdf-urls&gt;&lt;url&gt;file://localhost/Users/crd64%201/Dropbox/papers%203/Library.papers3/Files/E8/E8EFBC7B-84D3-467B-A695-F53A075D4786.pdf&lt;/url&gt;&lt;/pdf-urls&gt;&lt;/urls&gt;&lt;custom2&gt;PMC2835744&lt;/custom2&gt;&lt;custom3&gt;papers3://publication/uuid/5F4BD74F-63D3-454E-81D5-A6332CC275B5&lt;/custom3&gt;&lt;electronic-resource-num&gt;10.1371/journal.pone.0009611&lt;/electronic-resource-num&gt;&lt;language&gt;English&lt;/language&gt;&lt;/record&gt;&lt;/Cite&gt;&lt;/EndNote&gt;</w:instrText>
      </w:r>
      <w:r w:rsidRPr="00D2213F">
        <w:rPr>
          <w:rFonts w:ascii="Arial" w:hAnsi="Arial" w:cs="Arial"/>
          <w:sz w:val="22"/>
          <w:szCs w:val="22"/>
        </w:rPr>
        <w:fldChar w:fldCharType="separate"/>
      </w:r>
      <w:r w:rsidR="000A74BE" w:rsidRPr="00D2213F">
        <w:rPr>
          <w:rFonts w:ascii="Arial" w:hAnsi="Arial" w:cs="Arial"/>
          <w:noProof/>
          <w:sz w:val="22"/>
          <w:szCs w:val="22"/>
        </w:rPr>
        <w:t>[11]</w:t>
      </w:r>
      <w:r w:rsidRPr="00D2213F">
        <w:rPr>
          <w:rFonts w:ascii="Arial" w:hAnsi="Arial" w:cs="Arial"/>
          <w:sz w:val="22"/>
          <w:szCs w:val="22"/>
        </w:rPr>
        <w:fldChar w:fldCharType="end"/>
      </w:r>
      <w:r w:rsidRPr="00D2213F">
        <w:rPr>
          <w:rFonts w:ascii="Arial" w:hAnsi="Arial" w:cs="Arial"/>
          <w:sz w:val="22"/>
          <w:szCs w:val="22"/>
        </w:rPr>
        <w:t>.</w:t>
      </w:r>
      <w:r w:rsidR="00931767" w:rsidRPr="00D2213F">
        <w:rPr>
          <w:rFonts w:ascii="Arial" w:hAnsi="Arial" w:cs="Arial"/>
          <w:sz w:val="22"/>
          <w:szCs w:val="22"/>
        </w:rPr>
        <w:t xml:space="preserve"> </w:t>
      </w:r>
      <w:r w:rsidR="002026AA" w:rsidRPr="00D2213F">
        <w:rPr>
          <w:rFonts w:ascii="Arial" w:hAnsi="Arial" w:cs="Arial"/>
          <w:sz w:val="22"/>
          <w:szCs w:val="22"/>
        </w:rPr>
        <w:t xml:space="preserve">The goal of this study was to identify the pathologic, microbiologic, and immunologic changes during subclinical </w:t>
      </w:r>
      <w:r w:rsidR="00572A83" w:rsidRPr="00D2213F">
        <w:rPr>
          <w:rFonts w:ascii="Arial" w:hAnsi="Arial" w:cs="Arial"/>
          <w:sz w:val="22"/>
          <w:szCs w:val="22"/>
        </w:rPr>
        <w:t>reactivation.</w:t>
      </w:r>
      <w:r w:rsidR="00BE15D1" w:rsidRPr="00D2213F">
        <w:rPr>
          <w:rFonts w:ascii="Arial" w:hAnsi="Arial" w:cs="Arial"/>
          <w:sz w:val="22"/>
          <w:szCs w:val="22"/>
        </w:rPr>
        <w:t xml:space="preserve"> </w:t>
      </w:r>
      <w:r w:rsidR="002026AA" w:rsidRPr="00D2213F">
        <w:rPr>
          <w:rFonts w:ascii="Arial" w:hAnsi="Arial" w:cs="Arial"/>
          <w:sz w:val="22"/>
          <w:szCs w:val="22"/>
        </w:rPr>
        <w:t xml:space="preserve">To do this, </w:t>
      </w:r>
      <w:r w:rsidR="00465AAE" w:rsidRPr="00D2213F">
        <w:rPr>
          <w:rFonts w:ascii="Arial" w:hAnsi="Arial" w:cs="Arial"/>
          <w:sz w:val="22"/>
          <w:szCs w:val="22"/>
        </w:rPr>
        <w:t xml:space="preserve">PET CT was </w:t>
      </w:r>
      <w:r w:rsidR="006D6C36" w:rsidRPr="00D2213F">
        <w:rPr>
          <w:rFonts w:ascii="Arial" w:hAnsi="Arial" w:cs="Arial"/>
          <w:sz w:val="22"/>
          <w:szCs w:val="22"/>
        </w:rPr>
        <w:t>used</w:t>
      </w:r>
      <w:r w:rsidR="00465AAE" w:rsidRPr="00D2213F">
        <w:rPr>
          <w:rFonts w:ascii="Arial" w:hAnsi="Arial" w:cs="Arial"/>
          <w:sz w:val="22"/>
          <w:szCs w:val="22"/>
        </w:rPr>
        <w:t xml:space="preserve"> to </w:t>
      </w:r>
      <w:r w:rsidR="00D54DA3" w:rsidRPr="00D2213F">
        <w:rPr>
          <w:rFonts w:ascii="Arial" w:hAnsi="Arial" w:cs="Arial"/>
          <w:sz w:val="22"/>
          <w:szCs w:val="22"/>
        </w:rPr>
        <w:t>define reactivation as the formation of a new granuloma</w:t>
      </w:r>
      <w:r w:rsidR="00465AAE" w:rsidRPr="00D2213F">
        <w:rPr>
          <w:rFonts w:ascii="Arial" w:hAnsi="Arial" w:cs="Arial"/>
          <w:sz w:val="22"/>
          <w:szCs w:val="22"/>
        </w:rPr>
        <w:t xml:space="preserve"> </w:t>
      </w:r>
      <w:r w:rsidR="00337B64" w:rsidRPr="00D2213F">
        <w:rPr>
          <w:rFonts w:ascii="Arial" w:hAnsi="Arial" w:cs="Arial"/>
          <w:sz w:val="22"/>
          <w:szCs w:val="22"/>
        </w:rPr>
        <w:t xml:space="preserve">(whose presence was confirmed at necropsy) </w:t>
      </w:r>
      <w:r w:rsidR="00D54DA3" w:rsidRPr="00D2213F">
        <w:rPr>
          <w:rFonts w:ascii="Arial" w:hAnsi="Arial" w:cs="Arial"/>
          <w:sz w:val="22"/>
          <w:szCs w:val="22"/>
        </w:rPr>
        <w:t xml:space="preserve">after latent </w:t>
      </w:r>
      <w:r w:rsidR="00D54DA3" w:rsidRPr="00D2213F">
        <w:rPr>
          <w:rFonts w:ascii="Arial" w:hAnsi="Arial" w:cs="Arial"/>
          <w:i/>
          <w:iCs/>
          <w:sz w:val="22"/>
          <w:szCs w:val="22"/>
        </w:rPr>
        <w:t xml:space="preserve">M. tuberculosis </w:t>
      </w:r>
      <w:r w:rsidR="00D54DA3" w:rsidRPr="00D2213F">
        <w:rPr>
          <w:rFonts w:ascii="Arial" w:hAnsi="Arial" w:cs="Arial"/>
          <w:sz w:val="22"/>
          <w:szCs w:val="22"/>
        </w:rPr>
        <w:t xml:space="preserve">infection </w:t>
      </w:r>
      <w:r w:rsidR="00CB0F83" w:rsidRPr="00D2213F">
        <w:rPr>
          <w:rFonts w:ascii="Arial" w:hAnsi="Arial" w:cs="Arial"/>
          <w:sz w:val="22"/>
          <w:szCs w:val="22"/>
        </w:rPr>
        <w:t>was</w:t>
      </w:r>
      <w:r w:rsidR="00D54DA3" w:rsidRPr="00D2213F">
        <w:rPr>
          <w:rFonts w:ascii="Arial" w:hAnsi="Arial" w:cs="Arial"/>
          <w:sz w:val="22"/>
          <w:szCs w:val="22"/>
        </w:rPr>
        <w:t xml:space="preserve"> establishe</w:t>
      </w:r>
      <w:r w:rsidR="00465AAE" w:rsidRPr="00D2213F">
        <w:rPr>
          <w:rFonts w:ascii="Arial" w:hAnsi="Arial" w:cs="Arial"/>
          <w:sz w:val="22"/>
          <w:szCs w:val="22"/>
        </w:rPr>
        <w:t>d</w:t>
      </w:r>
      <w:r w:rsidR="00D54DA3" w:rsidRPr="00D2213F">
        <w:rPr>
          <w:rFonts w:ascii="Arial" w:hAnsi="Arial" w:cs="Arial"/>
          <w:sz w:val="22"/>
          <w:szCs w:val="22"/>
        </w:rPr>
        <w:t xml:space="preserve"> </w:t>
      </w:r>
      <w:r w:rsidR="00D54DA3"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D54DA3" w:rsidRPr="00D2213F">
        <w:rPr>
          <w:rFonts w:ascii="Arial" w:hAnsi="Arial" w:cs="Arial"/>
          <w:sz w:val="22"/>
          <w:szCs w:val="22"/>
        </w:rPr>
      </w:r>
      <w:r w:rsidR="00D54DA3" w:rsidRPr="00D2213F">
        <w:rPr>
          <w:rFonts w:ascii="Arial" w:hAnsi="Arial" w:cs="Arial"/>
          <w:sz w:val="22"/>
          <w:szCs w:val="22"/>
        </w:rPr>
        <w:fldChar w:fldCharType="separate"/>
      </w:r>
      <w:r w:rsidR="000A74BE" w:rsidRPr="00D2213F">
        <w:rPr>
          <w:rFonts w:ascii="Arial" w:hAnsi="Arial" w:cs="Arial"/>
          <w:noProof/>
          <w:sz w:val="22"/>
          <w:szCs w:val="22"/>
        </w:rPr>
        <w:t>[18]</w:t>
      </w:r>
      <w:r w:rsidR="00D54DA3" w:rsidRPr="00D2213F">
        <w:rPr>
          <w:rFonts w:ascii="Arial" w:hAnsi="Arial" w:cs="Arial"/>
          <w:sz w:val="22"/>
          <w:szCs w:val="22"/>
        </w:rPr>
        <w:fldChar w:fldCharType="end"/>
      </w:r>
      <w:r w:rsidR="00465AAE" w:rsidRPr="00D2213F">
        <w:rPr>
          <w:rFonts w:ascii="Arial" w:hAnsi="Arial" w:cs="Arial"/>
          <w:sz w:val="22"/>
          <w:szCs w:val="22"/>
        </w:rPr>
        <w:t xml:space="preserve">. </w:t>
      </w:r>
      <w:r w:rsidR="001F0BE4" w:rsidRPr="00D2213F">
        <w:rPr>
          <w:rFonts w:ascii="Arial" w:hAnsi="Arial" w:cs="Arial"/>
          <w:sz w:val="22"/>
          <w:szCs w:val="22"/>
        </w:rPr>
        <w:t>Th</w:t>
      </w:r>
      <w:r w:rsidR="00ED7974" w:rsidRPr="00D2213F">
        <w:rPr>
          <w:rFonts w:ascii="Arial" w:hAnsi="Arial" w:cs="Arial"/>
          <w:sz w:val="22"/>
          <w:szCs w:val="22"/>
        </w:rPr>
        <w:t>is</w:t>
      </w:r>
      <w:r w:rsidR="001F0BE4" w:rsidRPr="00D2213F">
        <w:rPr>
          <w:rFonts w:ascii="Arial" w:hAnsi="Arial" w:cs="Arial"/>
          <w:sz w:val="22"/>
          <w:szCs w:val="22"/>
        </w:rPr>
        <w:t xml:space="preserve"> more stringent definition of reactivation allows us to identify these changes </w:t>
      </w:r>
      <w:r w:rsidR="00572A83" w:rsidRPr="00D2213F">
        <w:rPr>
          <w:rFonts w:ascii="Arial" w:hAnsi="Arial" w:cs="Arial"/>
          <w:sz w:val="22"/>
          <w:szCs w:val="22"/>
        </w:rPr>
        <w:t>before overwhelming clinical signs of disease developed and immune responses could be completely confounded by profoundly high bacterial burden and pathology</w:t>
      </w:r>
      <w:r w:rsidR="001F0BE4" w:rsidRPr="00D2213F">
        <w:rPr>
          <w:rFonts w:ascii="Arial" w:hAnsi="Arial" w:cs="Arial"/>
          <w:sz w:val="22"/>
          <w:szCs w:val="22"/>
        </w:rPr>
        <w:t>.</w:t>
      </w:r>
      <w:r w:rsidR="006600DF" w:rsidRPr="00D2213F">
        <w:rPr>
          <w:rFonts w:ascii="Arial" w:hAnsi="Arial" w:cs="Arial"/>
          <w:sz w:val="22"/>
          <w:szCs w:val="22"/>
        </w:rPr>
        <w:t xml:space="preserve"> </w:t>
      </w:r>
    </w:p>
    <w:p w14:paraId="4C54266A" w14:textId="77777777" w:rsidR="00371BB8" w:rsidRPr="00D2213F" w:rsidRDefault="00371BB8" w:rsidP="00371BB8">
      <w:pPr>
        <w:spacing w:line="480" w:lineRule="auto"/>
        <w:ind w:right="225" w:firstLine="720"/>
        <w:rPr>
          <w:rFonts w:ascii="Arial" w:hAnsi="Arial" w:cs="Arial"/>
          <w:sz w:val="22"/>
          <w:szCs w:val="22"/>
        </w:rPr>
      </w:pPr>
    </w:p>
    <w:p w14:paraId="6A856395" w14:textId="7CDA1794" w:rsidR="00755929" w:rsidRPr="00D2213F" w:rsidRDefault="00D81EDB" w:rsidP="00755929">
      <w:pPr>
        <w:widowControl w:val="0"/>
        <w:autoSpaceDE w:val="0"/>
        <w:autoSpaceDN w:val="0"/>
        <w:adjustRightInd w:val="0"/>
        <w:spacing w:after="240" w:line="480" w:lineRule="auto"/>
        <w:jc w:val="both"/>
        <w:rPr>
          <w:rFonts w:ascii="Arial" w:hAnsi="Arial" w:cs="Arial"/>
          <w:sz w:val="22"/>
          <w:szCs w:val="22"/>
          <w:u w:val="single"/>
        </w:rPr>
      </w:pPr>
      <w:r w:rsidRPr="00D2213F">
        <w:rPr>
          <w:rFonts w:ascii="Arial" w:hAnsi="Arial" w:cs="Arial"/>
          <w:sz w:val="22"/>
          <w:szCs w:val="22"/>
          <w:u w:val="single"/>
        </w:rPr>
        <w:t>Necropsy</w:t>
      </w:r>
    </w:p>
    <w:p w14:paraId="3D9A7773" w14:textId="609E9EDD" w:rsidR="00C17295" w:rsidRPr="00D2213F" w:rsidRDefault="00EA0D9C" w:rsidP="00371BB8">
      <w:pPr>
        <w:spacing w:line="480" w:lineRule="auto"/>
        <w:rPr>
          <w:rFonts w:ascii="Arial" w:hAnsi="Arial" w:cs="Arial"/>
          <w:sz w:val="22"/>
          <w:szCs w:val="22"/>
        </w:rPr>
      </w:pPr>
      <w:r w:rsidRPr="00D2213F">
        <w:rPr>
          <w:rFonts w:ascii="Arial" w:hAnsi="Arial" w:cs="Arial"/>
          <w:sz w:val="22"/>
          <w:szCs w:val="22"/>
        </w:rPr>
        <w:lastRenderedPageBreak/>
        <w:t xml:space="preserve">At necropsy, Mtb-involved tissue sites </w:t>
      </w:r>
      <w:r w:rsidR="008469EB" w:rsidRPr="00D2213F">
        <w:rPr>
          <w:rFonts w:ascii="Arial" w:hAnsi="Arial" w:cs="Arial"/>
          <w:sz w:val="22"/>
          <w:szCs w:val="22"/>
        </w:rPr>
        <w:t xml:space="preserve">(i.e. individual granulomas and other pathologies) </w:t>
      </w:r>
      <w:r w:rsidRPr="00D2213F">
        <w:rPr>
          <w:rFonts w:ascii="Arial" w:hAnsi="Arial" w:cs="Arial"/>
          <w:sz w:val="22"/>
          <w:szCs w:val="22"/>
        </w:rPr>
        <w:t xml:space="preserve">were matched by PET CT and harvested for analysis as previously described </w:t>
      </w:r>
      <w:r w:rsidRPr="00D2213F">
        <w:rPr>
          <w:rFonts w:ascii="Arial" w:hAnsi="Arial" w:cs="Arial"/>
          <w:sz w:val="22"/>
          <w:szCs w:val="22"/>
        </w:rPr>
        <w:fldChar w:fldCharType="begin">
          <w:fldData xml:space="preserve">PEVuZE5vdGU+PENpdGU+PEF1dGhvcj5MYXJzb248L0F1dGhvcj48WWVhcj4yMDE3PC9ZZWFyPjxS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</w:fldData>
        </w:fldChar>
      </w:r>
      <w:r w:rsidR="00D474E7">
        <w:rPr>
          <w:rFonts w:ascii="Arial" w:hAnsi="Arial" w:cs="Arial"/>
          <w:sz w:val="22"/>
          <w:szCs w:val="22"/>
        </w:rPr>
        <w:instrText xml:space="preserve"> ADDIN EN.CITE </w:instrText>
      </w:r>
      <w:r w:rsidR="00D474E7">
        <w:rPr>
          <w:rFonts w:ascii="Arial" w:hAnsi="Arial" w:cs="Arial"/>
          <w:sz w:val="22"/>
          <w:szCs w:val="22"/>
        </w:rPr>
        <w:fldChar w:fldCharType="begin">
          <w:fldData xml:space="preserve">PEVuZE5vdGU+PENpdGU+PEF1dGhvcj5MYXJzb248L0F1dGhvcj48WWVhcj4yMDE3PC9ZZWFyPjxS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</w:fldData>
        </w:fldChar>
      </w:r>
      <w:r w:rsidR="00D474E7">
        <w:rPr>
          <w:rFonts w:ascii="Arial" w:hAnsi="Arial" w:cs="Arial"/>
          <w:sz w:val="22"/>
          <w:szCs w:val="22"/>
        </w:rPr>
        <w:instrText xml:space="preserve"> ADDIN EN.CITE.DATA </w:instrText>
      </w:r>
      <w:r w:rsidR="00D474E7">
        <w:rPr>
          <w:rFonts w:ascii="Arial" w:hAnsi="Arial" w:cs="Arial"/>
          <w:sz w:val="22"/>
          <w:szCs w:val="22"/>
        </w:rPr>
      </w:r>
      <w:r w:rsidR="00D474E7">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8B1382">
        <w:rPr>
          <w:rFonts w:ascii="Arial" w:hAnsi="Arial" w:cs="Arial"/>
          <w:noProof/>
          <w:sz w:val="22"/>
          <w:szCs w:val="22"/>
        </w:rPr>
        <w:t>[17-19, 26, 27]</w:t>
      </w:r>
      <w:r w:rsidRPr="00D2213F">
        <w:rPr>
          <w:rFonts w:ascii="Arial" w:hAnsi="Arial" w:cs="Arial"/>
          <w:sz w:val="22"/>
          <w:szCs w:val="22"/>
        </w:rPr>
        <w:fldChar w:fldCharType="end"/>
      </w:r>
      <w:r w:rsidRPr="00D2213F">
        <w:rPr>
          <w:rFonts w:ascii="Arial" w:hAnsi="Arial" w:cs="Arial"/>
          <w:sz w:val="22"/>
          <w:szCs w:val="22"/>
        </w:rPr>
        <w:t xml:space="preserve">. </w:t>
      </w:r>
      <w:r w:rsidR="00755929" w:rsidRPr="00D2213F">
        <w:rPr>
          <w:rFonts w:ascii="Arial" w:hAnsi="Arial" w:cs="Arial"/>
          <w:sz w:val="22"/>
          <w:szCs w:val="22"/>
        </w:rPr>
        <w:t xml:space="preserve">Gross pathology of TB was quantified by </w:t>
      </w:r>
      <w:r w:rsidR="00E33DC9" w:rsidRPr="00D2213F">
        <w:rPr>
          <w:rFonts w:ascii="Arial" w:hAnsi="Arial" w:cs="Arial"/>
          <w:sz w:val="22"/>
          <w:szCs w:val="22"/>
        </w:rPr>
        <w:t>assessing the numbe</w:t>
      </w:r>
      <w:r w:rsidR="00755929" w:rsidRPr="00D2213F">
        <w:rPr>
          <w:rFonts w:ascii="Arial" w:hAnsi="Arial" w:cs="Arial"/>
          <w:sz w:val="22"/>
          <w:szCs w:val="22"/>
        </w:rPr>
        <w:t>r, size, and pattern of granulomas distributed within each lung lobe, thoracic lymph nodes and in extrapulmonary sites</w:t>
      </w:r>
      <w:r w:rsidR="00E33DC9" w:rsidRPr="00D2213F">
        <w:rPr>
          <w:rFonts w:ascii="Arial" w:hAnsi="Arial" w:cs="Arial"/>
          <w:sz w:val="22"/>
          <w:szCs w:val="22"/>
        </w:rPr>
        <w:t xml:space="preserve"> as previously published</w:t>
      </w:r>
      <w:r w:rsidR="00C57064" w:rsidRPr="00D2213F">
        <w:rPr>
          <w:rFonts w:ascii="Arial" w:hAnsi="Arial" w:cs="Arial"/>
          <w:sz w:val="22"/>
          <w:szCs w:val="22"/>
        </w:rPr>
        <w:t xml:space="preserve"> </w:t>
      </w:r>
      <w:r w:rsidR="00C17295" w:rsidRPr="00D2213F">
        <w:rPr>
          <w:rFonts w:ascii="Arial" w:hAnsi="Arial" w:cs="Arial"/>
          <w:sz w:val="22"/>
          <w:szCs w:val="22"/>
        </w:rPr>
        <w:fldChar w:fldCharType="begin">
          <w:fldData xml:space="preserve">PEVuZE5vdGU+PENpdGU+PEF1dGhvcj5NYWllbGxvPC9BdXRob3I+PFllYXI+MjAxODwvWWVhcj48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==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PEVuZE5vdGU+PENpdGU+PEF1dGhvcj5NYWllbGxvPC9BdXRob3I+PFllYXI+MjAxODwvWWVhcj48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==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C17295" w:rsidRPr="00D2213F">
        <w:rPr>
          <w:rFonts w:ascii="Arial" w:hAnsi="Arial" w:cs="Arial"/>
          <w:sz w:val="22"/>
          <w:szCs w:val="22"/>
        </w:rPr>
      </w:r>
      <w:r w:rsidR="00C17295" w:rsidRPr="00D2213F">
        <w:rPr>
          <w:rFonts w:ascii="Arial" w:hAnsi="Arial" w:cs="Arial"/>
          <w:sz w:val="22"/>
          <w:szCs w:val="22"/>
        </w:rPr>
        <w:fldChar w:fldCharType="separate"/>
      </w:r>
      <w:r w:rsidR="000A74BE" w:rsidRPr="00D2213F">
        <w:rPr>
          <w:rFonts w:ascii="Arial" w:hAnsi="Arial" w:cs="Arial"/>
          <w:noProof/>
          <w:sz w:val="22"/>
          <w:szCs w:val="22"/>
        </w:rPr>
        <w:t>[22]</w:t>
      </w:r>
      <w:r w:rsidR="00C17295" w:rsidRPr="00D2213F">
        <w:rPr>
          <w:rFonts w:ascii="Arial" w:hAnsi="Arial" w:cs="Arial"/>
          <w:sz w:val="22"/>
          <w:szCs w:val="22"/>
        </w:rPr>
        <w:fldChar w:fldCharType="end"/>
      </w:r>
      <w:r w:rsidR="00755929" w:rsidRPr="00D2213F">
        <w:rPr>
          <w:rFonts w:ascii="Arial" w:hAnsi="Arial" w:cs="Arial"/>
          <w:sz w:val="22"/>
          <w:szCs w:val="22"/>
        </w:rPr>
        <w:t xml:space="preserve">. </w:t>
      </w:r>
      <w:r w:rsidR="00F4366B" w:rsidRPr="00D2213F">
        <w:rPr>
          <w:rFonts w:ascii="Arial" w:hAnsi="Arial" w:cs="Arial"/>
          <w:sz w:val="22"/>
          <w:szCs w:val="22"/>
        </w:rPr>
        <w:t xml:space="preserve"> PET CT matched individual granulomas and other tissues harvested at necropsy were homogenized into single cell suspension and plated for Mtb</w:t>
      </w:r>
      <w:r w:rsidR="004A3C5E" w:rsidRPr="00D2213F">
        <w:rPr>
          <w:rFonts w:ascii="Arial" w:hAnsi="Arial" w:cs="Arial"/>
          <w:sz w:val="22"/>
          <w:szCs w:val="22"/>
        </w:rPr>
        <w:t xml:space="preserve"> and</w:t>
      </w:r>
      <w:r w:rsidR="005F1C29" w:rsidRPr="00D2213F">
        <w:rPr>
          <w:rFonts w:ascii="Arial" w:hAnsi="Arial" w:cs="Arial"/>
          <w:sz w:val="22"/>
          <w:szCs w:val="22"/>
        </w:rPr>
        <w:t xml:space="preserve"> analyzed by multiparameter</w:t>
      </w:r>
      <w:r w:rsidR="00F4366B" w:rsidRPr="00D2213F">
        <w:rPr>
          <w:rFonts w:ascii="Arial" w:hAnsi="Arial" w:cs="Arial"/>
          <w:sz w:val="22"/>
          <w:szCs w:val="22"/>
        </w:rPr>
        <w:t xml:space="preserve"> flow cytometry</w:t>
      </w:r>
      <w:r w:rsidR="007A4F43" w:rsidRPr="00D2213F">
        <w:rPr>
          <w:rFonts w:ascii="Arial" w:hAnsi="Arial" w:cs="Arial"/>
          <w:sz w:val="22"/>
          <w:szCs w:val="22"/>
        </w:rPr>
        <w:t xml:space="preserve"> </w:t>
      </w:r>
      <w:r w:rsidR="007A4F43"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&lt;EndNote&gt;&lt;Cite&gt;&lt;Author&gt;Gideon&lt;/Author&gt;&lt;Year&gt;2015&lt;/Year&gt;&lt;RecNum&gt;80&lt;/RecNum&gt;&lt;DisplayText&gt;[9]&lt;/DisplayText&gt;&lt;record&gt;&lt;rec-number&gt;80&lt;/rec-number&gt;&lt;foreign-keys&gt;&lt;key app="EN" db-id="p99zreeatz0zw5ep5e1v0efjrrad55w0at9x" timestamp="1534454307"&gt;80&lt;/key&gt;&lt;/foreign-keys&gt;&lt;ref-type name="Journal Article"&gt;17&lt;/ref-type&gt;&lt;contributors&gt;&lt;authors&gt;&lt;author&gt;Gideon, Hannah Priyadarshini&lt;/author&gt;&lt;author&gt;Phuah, JiaYao&lt;/author&gt;&lt;author&gt;Myers, Amy J&lt;/author&gt;&lt;author&gt;Bryson, Bryan D&lt;/author&gt;&lt;author&gt;Rodgers, Mark A&lt;/author&gt;&lt;author&gt;Coleman, M Teresa&lt;/author&gt;&lt;author&gt;Maiello, Pauline&lt;/author&gt;&lt;author&gt;Rutledge, Tara&lt;/author&gt;&lt;author&gt;Marino, Simeone&lt;/author&gt;&lt;author&gt;Fortune, Sarah M&lt;/author&gt;&lt;author&gt;Kirschner, Denise E&lt;/author&gt;&lt;author&gt;Lin, Philana Ling&lt;/author&gt;&lt;author&gt;Flynn, JoAnne L&lt;/author&gt;&lt;/authors&gt;&lt;secondary-authors&gt;&lt;author&gt;Lewinsohn, David M&lt;/author&gt;&lt;/secondary-authors&gt;&lt;/contributors&gt;&lt;auth-address&gt;Department of Microbiology and Molecular Genetics, University of Pittsburgh School of Medicine, Pittsburgh, Pennsylvania, United States of America.&lt;/auth-address&gt;&lt;titles&gt;&lt;title&gt;Variability in tuberculosis granuloma T cell responses exists, but a balance of pro- and anti-inflammatory cytokines is associated with sterilization.&lt;/title&gt;&lt;secondary-title&gt;PLoS pathogens&lt;/secondary-title&gt;&lt;/titles&gt;&lt;periodical&gt;&lt;full-title&gt;PLoS pathogens&lt;/full-title&gt;&lt;/periodical&gt;&lt;pages&gt;e1004603&lt;/pages&gt;&lt;volume&gt;11&lt;/volume&gt;&lt;number&gt;1&lt;/number&gt;&lt;dates&gt;&lt;year&gt;2015&lt;/year&gt;&lt;pub-dates&gt;&lt;date&gt;Jan&lt;/date&gt;&lt;/pub-dates&gt;&lt;/dates&gt;&lt;accession-num&gt;25611466&lt;/accession-num&gt;&lt;label&gt;r00539&lt;/label&gt;&lt;urls&gt;&lt;related-urls&gt;&lt;url&gt;http://dx.plos.org/10.1371/journal.ppat.1004603&lt;/url&gt;&lt;/related-urls&gt;&lt;pdf-urls&gt;&lt;url&gt;file://localhost/Users/crd64%201/Dropbox/papers%203/Library.papers3/Files/33/33BE7E4F-DEBF-4E52-9194-6706DA31EE1B.pdf&lt;/url&gt;&lt;/pdf-urls&gt;&lt;/urls&gt;&lt;custom2&gt;PMC4303275&lt;/custom2&gt;&lt;custom3&gt;papers3://publication/uuid/78866194-73C9-4A29-B0F3-1C6955C368EF&lt;/custom3&gt;&lt;electronic-resource-num&gt;10.1371/journal.ppat.1004603&lt;/electronic-resource-num&gt;&lt;language&gt;English&lt;/language&gt;&lt;/record&gt;&lt;/Cite&gt;&lt;/EndNote&gt;</w:instrText>
      </w:r>
      <w:r w:rsidR="007A4F43" w:rsidRPr="00D2213F">
        <w:rPr>
          <w:rFonts w:ascii="Arial" w:hAnsi="Arial" w:cs="Arial"/>
          <w:sz w:val="22"/>
          <w:szCs w:val="22"/>
        </w:rPr>
        <w:fldChar w:fldCharType="separate"/>
      </w:r>
      <w:r w:rsidR="000A74BE" w:rsidRPr="00D2213F">
        <w:rPr>
          <w:rFonts w:ascii="Arial" w:hAnsi="Arial" w:cs="Arial"/>
          <w:noProof/>
          <w:sz w:val="22"/>
          <w:szCs w:val="22"/>
        </w:rPr>
        <w:t>[9]</w:t>
      </w:r>
      <w:r w:rsidR="007A4F43" w:rsidRPr="00D2213F">
        <w:rPr>
          <w:rFonts w:ascii="Arial" w:hAnsi="Arial" w:cs="Arial"/>
          <w:sz w:val="22"/>
          <w:szCs w:val="22"/>
        </w:rPr>
        <w:fldChar w:fldCharType="end"/>
      </w:r>
      <w:r w:rsidR="007A4F43" w:rsidRPr="00D2213F">
        <w:rPr>
          <w:rFonts w:ascii="Arial" w:hAnsi="Arial" w:cs="Arial"/>
          <w:sz w:val="22"/>
          <w:szCs w:val="22"/>
        </w:rPr>
        <w:t xml:space="preserve">. </w:t>
      </w:r>
    </w:p>
    <w:p w14:paraId="44B34DF1" w14:textId="77777777" w:rsidR="00371BB8" w:rsidRPr="00D2213F" w:rsidRDefault="00371BB8" w:rsidP="00371BB8">
      <w:pPr>
        <w:spacing w:line="480" w:lineRule="auto"/>
        <w:rPr>
          <w:rFonts w:ascii="Arial" w:hAnsi="Arial" w:cs="Arial"/>
          <w:sz w:val="22"/>
          <w:szCs w:val="22"/>
        </w:rPr>
      </w:pPr>
    </w:p>
    <w:p w14:paraId="4611C1EE" w14:textId="644B737D" w:rsidR="00A21668" w:rsidRPr="00D2213F" w:rsidRDefault="00755929" w:rsidP="00C57064">
      <w:pPr>
        <w:widowControl w:val="0"/>
        <w:autoSpaceDE w:val="0"/>
        <w:autoSpaceDN w:val="0"/>
        <w:adjustRightInd w:val="0"/>
        <w:spacing w:after="240" w:line="480" w:lineRule="auto"/>
        <w:rPr>
          <w:rFonts w:ascii="Arial" w:hAnsi="Arial" w:cs="Arial"/>
          <w:sz w:val="22"/>
          <w:szCs w:val="22"/>
          <w:u w:val="single"/>
        </w:rPr>
      </w:pPr>
      <w:r w:rsidRPr="00D2213F">
        <w:rPr>
          <w:rFonts w:ascii="Arial" w:hAnsi="Arial" w:cs="Arial"/>
          <w:i/>
          <w:sz w:val="22"/>
          <w:szCs w:val="22"/>
          <w:u w:val="single"/>
        </w:rPr>
        <w:t>Ex vivo</w:t>
      </w:r>
      <w:r w:rsidRPr="00D2213F">
        <w:rPr>
          <w:rFonts w:ascii="Arial" w:hAnsi="Arial" w:cs="Arial"/>
          <w:sz w:val="22"/>
          <w:szCs w:val="22"/>
          <w:u w:val="single"/>
        </w:rPr>
        <w:t xml:space="preserve"> immunologic assays</w:t>
      </w:r>
    </w:p>
    <w:p w14:paraId="05915F26" w14:textId="7CACAA42" w:rsidR="00840E32" w:rsidRPr="00D2213F" w:rsidRDefault="000D5189" w:rsidP="007F5C4B">
      <w:pPr>
        <w:spacing w:line="480" w:lineRule="auto"/>
        <w:ind w:firstLine="720"/>
        <w:rPr>
          <w:rFonts w:ascii="Arial" w:hAnsi="Arial" w:cs="Arial"/>
          <w:sz w:val="22"/>
          <w:szCs w:val="22"/>
        </w:rPr>
      </w:pPr>
      <w:r w:rsidRPr="00D2213F">
        <w:rPr>
          <w:rFonts w:ascii="Arial" w:hAnsi="Arial" w:cs="Arial"/>
          <w:sz w:val="22"/>
          <w:szCs w:val="22"/>
        </w:rPr>
        <w:t xml:space="preserve">Peripheral blood CD4 </w:t>
      </w:r>
      <w:r w:rsidR="00990D30" w:rsidRPr="00D2213F">
        <w:rPr>
          <w:rFonts w:ascii="Arial" w:hAnsi="Arial" w:cs="Arial"/>
          <w:sz w:val="22"/>
          <w:szCs w:val="22"/>
        </w:rPr>
        <w:t xml:space="preserve">and CD8 T cell </w:t>
      </w:r>
      <w:r w:rsidRPr="00D2213F">
        <w:rPr>
          <w:rFonts w:ascii="Arial" w:hAnsi="Arial" w:cs="Arial"/>
          <w:sz w:val="22"/>
          <w:szCs w:val="22"/>
        </w:rPr>
        <w:t xml:space="preserve">measurements were obtained every 2 weeks after SIV and CD4 </w:t>
      </w:r>
      <w:r w:rsidR="00602759" w:rsidRPr="00D2213F">
        <w:rPr>
          <w:rFonts w:ascii="Arial" w:hAnsi="Arial" w:cs="Arial"/>
          <w:sz w:val="22"/>
          <w:szCs w:val="22"/>
        </w:rPr>
        <w:t>depletion</w:t>
      </w:r>
      <w:r w:rsidRPr="00D2213F">
        <w:rPr>
          <w:rFonts w:ascii="Arial" w:hAnsi="Arial" w:cs="Arial"/>
          <w:sz w:val="22"/>
          <w:szCs w:val="22"/>
        </w:rPr>
        <w:t xml:space="preserve">. </w:t>
      </w:r>
      <w:r w:rsidR="00583DE2" w:rsidRPr="00D2213F">
        <w:rPr>
          <w:rFonts w:ascii="Arial" w:hAnsi="Arial" w:cs="Arial"/>
          <w:sz w:val="22"/>
          <w:szCs w:val="22"/>
        </w:rPr>
        <w:t xml:space="preserve">Mtb specific immune responses from </w:t>
      </w:r>
      <w:r w:rsidR="00AC6437" w:rsidRPr="00D2213F">
        <w:rPr>
          <w:rFonts w:ascii="Arial" w:hAnsi="Arial" w:cs="Arial"/>
          <w:sz w:val="22"/>
          <w:szCs w:val="22"/>
        </w:rPr>
        <w:t>tissues were measured by stimulating with</w:t>
      </w:r>
      <w:r w:rsidR="00583DE2" w:rsidRPr="00D2213F">
        <w:rPr>
          <w:rFonts w:ascii="Arial" w:hAnsi="Arial" w:cs="Arial"/>
          <w:sz w:val="22"/>
          <w:szCs w:val="22"/>
        </w:rPr>
        <w:t xml:space="preserve"> </w:t>
      </w:r>
      <w:r w:rsidR="00C4225D" w:rsidRPr="00D2213F">
        <w:rPr>
          <w:rFonts w:ascii="Arial" w:hAnsi="Arial" w:cs="Arial"/>
          <w:sz w:val="22"/>
          <w:szCs w:val="22"/>
        </w:rPr>
        <w:t xml:space="preserve">Mtb </w:t>
      </w:r>
      <w:r w:rsidR="00A21668" w:rsidRPr="00D2213F">
        <w:rPr>
          <w:rFonts w:ascii="Arial" w:eastAsia="Calibri" w:hAnsi="Arial" w:cs="Arial"/>
          <w:sz w:val="22"/>
          <w:szCs w:val="22"/>
        </w:rPr>
        <w:t>ESAT</w:t>
      </w:r>
      <w:r w:rsidR="00A21668" w:rsidRPr="00D2213F">
        <w:rPr>
          <w:rFonts w:ascii="Arial" w:hAnsi="Arial" w:cs="Arial"/>
          <w:sz w:val="22"/>
          <w:szCs w:val="22"/>
        </w:rPr>
        <w:t>6-</w:t>
      </w:r>
      <w:r w:rsidR="00A21668" w:rsidRPr="00D2213F">
        <w:rPr>
          <w:rFonts w:ascii="Arial" w:eastAsia="Calibri" w:hAnsi="Arial" w:cs="Arial"/>
          <w:sz w:val="22"/>
          <w:szCs w:val="22"/>
        </w:rPr>
        <w:t>CFP</w:t>
      </w:r>
      <w:r w:rsidR="00A21668" w:rsidRPr="00D2213F">
        <w:rPr>
          <w:rFonts w:ascii="Arial" w:hAnsi="Arial" w:cs="Arial"/>
          <w:sz w:val="22"/>
          <w:szCs w:val="22"/>
        </w:rPr>
        <w:t>10</w:t>
      </w:r>
      <w:r w:rsidR="00B03C53" w:rsidRPr="00D2213F">
        <w:rPr>
          <w:rFonts w:ascii="Arial" w:hAnsi="Arial" w:cs="Arial"/>
          <w:sz w:val="22"/>
          <w:szCs w:val="22"/>
        </w:rPr>
        <w:t xml:space="preserve"> </w:t>
      </w:r>
      <w:r w:rsidR="00A21668" w:rsidRPr="00D2213F">
        <w:rPr>
          <w:rFonts w:ascii="Arial" w:eastAsia="Calibri" w:hAnsi="Arial" w:cs="Arial"/>
          <w:sz w:val="22"/>
          <w:szCs w:val="22"/>
        </w:rPr>
        <w:t>peptide</w:t>
      </w:r>
      <w:r w:rsidR="00A21668" w:rsidRPr="00D2213F">
        <w:rPr>
          <w:rFonts w:ascii="Arial" w:hAnsi="Arial" w:cs="Arial"/>
          <w:sz w:val="22"/>
          <w:szCs w:val="22"/>
        </w:rPr>
        <w:t xml:space="preserve"> </w:t>
      </w:r>
      <w:r w:rsidR="00A21668" w:rsidRPr="00D2213F">
        <w:rPr>
          <w:rFonts w:ascii="Arial" w:eastAsia="Calibri" w:hAnsi="Arial" w:cs="Arial"/>
          <w:sz w:val="22"/>
          <w:szCs w:val="22"/>
        </w:rPr>
        <w:t>pools</w:t>
      </w:r>
      <w:r w:rsidR="00A21668" w:rsidRPr="00D2213F">
        <w:rPr>
          <w:rFonts w:ascii="Arial" w:hAnsi="Arial" w:cs="Arial"/>
          <w:sz w:val="22"/>
          <w:szCs w:val="22"/>
        </w:rPr>
        <w:t xml:space="preserve"> (10</w:t>
      </w:r>
      <w:r w:rsidR="00A21668" w:rsidRPr="00D2213F">
        <w:rPr>
          <w:rFonts w:ascii="Arial" w:eastAsia="Calibri" w:hAnsi="Arial" w:cs="Arial"/>
          <w:sz w:val="22"/>
          <w:szCs w:val="22"/>
        </w:rPr>
        <w:t>µg</w:t>
      </w:r>
      <w:r w:rsidR="00A21668" w:rsidRPr="00D2213F">
        <w:rPr>
          <w:rFonts w:ascii="Arial" w:hAnsi="Arial" w:cs="Arial"/>
          <w:sz w:val="22"/>
          <w:szCs w:val="22"/>
        </w:rPr>
        <w:t>/</w:t>
      </w:r>
      <w:r w:rsidR="00A21668" w:rsidRPr="00D2213F">
        <w:rPr>
          <w:rFonts w:ascii="Arial" w:eastAsia="Calibri" w:hAnsi="Arial" w:cs="Arial"/>
          <w:sz w:val="22"/>
          <w:szCs w:val="22"/>
        </w:rPr>
        <w:t>ml</w:t>
      </w:r>
      <w:r w:rsidR="00A21668" w:rsidRPr="00D2213F">
        <w:rPr>
          <w:rFonts w:ascii="Arial" w:hAnsi="Arial" w:cs="Arial"/>
          <w:sz w:val="22"/>
          <w:szCs w:val="22"/>
        </w:rPr>
        <w:t xml:space="preserve"> </w:t>
      </w:r>
      <w:r w:rsidR="00A21668" w:rsidRPr="00D2213F">
        <w:rPr>
          <w:rFonts w:ascii="Arial" w:eastAsia="Calibri" w:hAnsi="Arial" w:cs="Arial"/>
          <w:sz w:val="22"/>
          <w:szCs w:val="22"/>
        </w:rPr>
        <w:t>of</w:t>
      </w:r>
      <w:r w:rsidR="00A21668" w:rsidRPr="00D2213F">
        <w:rPr>
          <w:rFonts w:ascii="Arial" w:hAnsi="Arial" w:cs="Arial"/>
          <w:sz w:val="22"/>
          <w:szCs w:val="22"/>
        </w:rPr>
        <w:t xml:space="preserve"> </w:t>
      </w:r>
      <w:r w:rsidR="00602759" w:rsidRPr="00D2213F">
        <w:rPr>
          <w:rFonts w:ascii="Arial" w:eastAsia="Calibri" w:hAnsi="Arial" w:cs="Arial"/>
          <w:sz w:val="22"/>
          <w:szCs w:val="22"/>
        </w:rPr>
        <w:t>each</w:t>
      </w:r>
      <w:r w:rsidR="00A21668" w:rsidRPr="00D2213F">
        <w:rPr>
          <w:rFonts w:ascii="Arial" w:hAnsi="Arial" w:cs="Arial"/>
          <w:sz w:val="22"/>
          <w:szCs w:val="22"/>
        </w:rPr>
        <w:t xml:space="preserve"> </w:t>
      </w:r>
      <w:r w:rsidR="00A21668" w:rsidRPr="00D2213F">
        <w:rPr>
          <w:rFonts w:ascii="Arial" w:eastAsia="Calibri" w:hAnsi="Arial" w:cs="Arial"/>
          <w:sz w:val="22"/>
          <w:szCs w:val="22"/>
        </w:rPr>
        <w:t>peptide</w:t>
      </w:r>
      <w:r w:rsidR="00A21668" w:rsidRPr="00D2213F">
        <w:rPr>
          <w:rFonts w:ascii="Arial" w:hAnsi="Arial" w:cs="Arial"/>
          <w:sz w:val="22"/>
          <w:szCs w:val="22"/>
        </w:rPr>
        <w:t xml:space="preserve">) </w:t>
      </w:r>
      <w:r w:rsidR="00A21668" w:rsidRPr="00D2213F">
        <w:rPr>
          <w:rFonts w:ascii="Arial" w:eastAsia="Calibri" w:hAnsi="Arial" w:cs="Arial"/>
          <w:sz w:val="22"/>
          <w:szCs w:val="22"/>
        </w:rPr>
        <w:t>or</w:t>
      </w:r>
      <w:r w:rsidR="00A21668" w:rsidRPr="00D2213F">
        <w:rPr>
          <w:rFonts w:ascii="Arial" w:hAnsi="Arial" w:cs="Arial"/>
          <w:sz w:val="22"/>
          <w:szCs w:val="22"/>
        </w:rPr>
        <w:t xml:space="preserve"> </w:t>
      </w:r>
      <w:r w:rsidR="00A21668" w:rsidRPr="00D2213F">
        <w:rPr>
          <w:rFonts w:ascii="Arial" w:eastAsia="Calibri" w:hAnsi="Arial" w:cs="Arial"/>
          <w:sz w:val="22"/>
          <w:szCs w:val="22"/>
        </w:rPr>
        <w:t>incubated</w:t>
      </w:r>
      <w:r w:rsidR="00A21668" w:rsidRPr="00D2213F">
        <w:rPr>
          <w:rFonts w:ascii="Arial" w:hAnsi="Arial" w:cs="Arial"/>
          <w:sz w:val="22"/>
          <w:szCs w:val="22"/>
        </w:rPr>
        <w:t xml:space="preserve"> </w:t>
      </w:r>
      <w:r w:rsidR="00A21668" w:rsidRPr="00D2213F">
        <w:rPr>
          <w:rFonts w:ascii="Arial" w:eastAsia="Calibri" w:hAnsi="Arial" w:cs="Arial"/>
          <w:sz w:val="22"/>
          <w:szCs w:val="22"/>
        </w:rPr>
        <w:t>with</w:t>
      </w:r>
      <w:r w:rsidR="00A21668" w:rsidRPr="00D2213F">
        <w:rPr>
          <w:rFonts w:ascii="Arial" w:hAnsi="Arial" w:cs="Arial"/>
          <w:sz w:val="22"/>
          <w:szCs w:val="22"/>
        </w:rPr>
        <w:t xml:space="preserve"> </w:t>
      </w:r>
      <w:r w:rsidR="00A21668" w:rsidRPr="00D2213F">
        <w:rPr>
          <w:rFonts w:ascii="Arial" w:eastAsia="Calibri" w:hAnsi="Arial" w:cs="Arial"/>
          <w:sz w:val="22"/>
          <w:szCs w:val="22"/>
        </w:rPr>
        <w:t>only</w:t>
      </w:r>
      <w:r w:rsidR="00A21668" w:rsidRPr="00D2213F">
        <w:rPr>
          <w:rFonts w:ascii="Arial" w:hAnsi="Arial" w:cs="Arial"/>
          <w:sz w:val="22"/>
          <w:szCs w:val="22"/>
        </w:rPr>
        <w:t xml:space="preserve"> </w:t>
      </w:r>
      <w:r w:rsidR="00A21668" w:rsidRPr="00D2213F">
        <w:rPr>
          <w:rFonts w:ascii="Arial" w:eastAsia="Calibri" w:hAnsi="Arial" w:cs="Arial"/>
          <w:sz w:val="22"/>
          <w:szCs w:val="22"/>
        </w:rPr>
        <w:t>media</w:t>
      </w:r>
      <w:r w:rsidR="00A21668" w:rsidRPr="00D2213F">
        <w:rPr>
          <w:rFonts w:ascii="Arial" w:hAnsi="Arial" w:cs="Arial"/>
          <w:sz w:val="22"/>
          <w:szCs w:val="22"/>
        </w:rPr>
        <w:t xml:space="preserve"> (</w:t>
      </w:r>
      <w:r w:rsidR="00A21668" w:rsidRPr="00D2213F">
        <w:rPr>
          <w:rFonts w:ascii="Arial" w:eastAsia="Calibri" w:hAnsi="Arial" w:cs="Arial"/>
          <w:sz w:val="22"/>
          <w:szCs w:val="22"/>
        </w:rPr>
        <w:t>RPMI</w:t>
      </w:r>
      <w:r w:rsidR="00A21668" w:rsidRPr="00D2213F">
        <w:rPr>
          <w:rFonts w:ascii="Arial" w:hAnsi="Arial" w:cs="Arial"/>
          <w:sz w:val="22"/>
          <w:szCs w:val="22"/>
        </w:rPr>
        <w:t>+10%</w:t>
      </w:r>
      <w:r w:rsidR="00A21668" w:rsidRPr="00D2213F">
        <w:rPr>
          <w:rFonts w:ascii="Arial" w:eastAsia="Calibri" w:hAnsi="Arial" w:cs="Arial"/>
          <w:sz w:val="22"/>
          <w:szCs w:val="22"/>
        </w:rPr>
        <w:t>hAB</w:t>
      </w:r>
      <w:r w:rsidR="009C6F4F" w:rsidRPr="00D2213F">
        <w:rPr>
          <w:rFonts w:ascii="Arial" w:eastAsia="Calibri" w:hAnsi="Arial" w:cs="Arial"/>
          <w:sz w:val="22"/>
          <w:szCs w:val="22"/>
        </w:rPr>
        <w:t xml:space="preserve">). </w:t>
      </w:r>
      <w:r w:rsidR="00F747A3" w:rsidRPr="00D2213F">
        <w:rPr>
          <w:rFonts w:ascii="Arial" w:hAnsi="Arial" w:cs="Arial"/>
          <w:sz w:val="22"/>
          <w:szCs w:val="22"/>
        </w:rPr>
        <w:t xml:space="preserve">Cells from tissues at necropsy </w:t>
      </w:r>
      <w:r w:rsidR="00F747A3" w:rsidRPr="00D2213F">
        <w:rPr>
          <w:rFonts w:ascii="Arial" w:eastAsia="Calibri" w:hAnsi="Arial" w:cs="Arial"/>
          <w:sz w:val="22"/>
          <w:szCs w:val="22"/>
        </w:rPr>
        <w:t>were is</w:t>
      </w:r>
      <w:r w:rsidR="00A21668" w:rsidRPr="00D2213F">
        <w:rPr>
          <w:rFonts w:ascii="Arial" w:eastAsia="Calibri" w:hAnsi="Arial" w:cs="Arial"/>
          <w:sz w:val="22"/>
          <w:szCs w:val="22"/>
        </w:rPr>
        <w:t>olated</w:t>
      </w:r>
      <w:r w:rsidR="00A21668" w:rsidRPr="00D2213F">
        <w:rPr>
          <w:rFonts w:ascii="Arial" w:hAnsi="Arial" w:cs="Arial"/>
          <w:sz w:val="22"/>
          <w:szCs w:val="22"/>
        </w:rPr>
        <w:t xml:space="preserve"> </w:t>
      </w:r>
      <w:r w:rsidR="00A21668" w:rsidRPr="00D2213F">
        <w:rPr>
          <w:rFonts w:ascii="Arial" w:eastAsia="Calibri" w:hAnsi="Arial" w:cs="Arial"/>
          <w:sz w:val="22"/>
          <w:szCs w:val="22"/>
        </w:rPr>
        <w:t>and</w:t>
      </w:r>
      <w:r w:rsidR="00A21668" w:rsidRPr="00D2213F">
        <w:rPr>
          <w:rFonts w:ascii="Arial" w:hAnsi="Arial" w:cs="Arial"/>
          <w:sz w:val="22"/>
          <w:szCs w:val="22"/>
        </w:rPr>
        <w:t xml:space="preserve"> </w:t>
      </w:r>
      <w:r w:rsidR="00A21668" w:rsidRPr="00D2213F">
        <w:rPr>
          <w:rFonts w:ascii="Arial" w:eastAsia="Calibri" w:hAnsi="Arial" w:cs="Arial"/>
          <w:sz w:val="22"/>
          <w:szCs w:val="22"/>
        </w:rPr>
        <w:t>stimulated</w:t>
      </w:r>
      <w:r w:rsidR="00A21668" w:rsidRPr="00D2213F">
        <w:rPr>
          <w:rFonts w:ascii="Arial" w:hAnsi="Arial" w:cs="Arial"/>
          <w:sz w:val="22"/>
          <w:szCs w:val="22"/>
        </w:rPr>
        <w:t xml:space="preserve"> </w:t>
      </w:r>
      <w:r w:rsidR="00A21668" w:rsidRPr="00D2213F">
        <w:rPr>
          <w:rFonts w:ascii="Arial" w:eastAsia="Calibri" w:hAnsi="Arial" w:cs="Arial"/>
          <w:sz w:val="22"/>
          <w:szCs w:val="22"/>
        </w:rPr>
        <w:t>for</w:t>
      </w:r>
      <w:r w:rsidR="00A21668" w:rsidRPr="00D2213F">
        <w:rPr>
          <w:rFonts w:ascii="Arial" w:hAnsi="Arial" w:cs="Arial"/>
          <w:sz w:val="22"/>
          <w:szCs w:val="22"/>
        </w:rPr>
        <w:t xml:space="preserve"> 4</w:t>
      </w:r>
      <w:r w:rsidR="00602759" w:rsidRPr="00D2213F">
        <w:rPr>
          <w:rFonts w:ascii="Arial" w:hAnsi="Arial" w:cs="Arial"/>
          <w:sz w:val="22"/>
          <w:szCs w:val="22"/>
        </w:rPr>
        <w:t xml:space="preserve"> </w:t>
      </w:r>
      <w:r w:rsidR="00A21668" w:rsidRPr="00D2213F">
        <w:rPr>
          <w:rFonts w:ascii="Arial" w:eastAsia="Calibri" w:hAnsi="Arial" w:cs="Arial"/>
          <w:sz w:val="22"/>
          <w:szCs w:val="22"/>
        </w:rPr>
        <w:t>h</w:t>
      </w:r>
      <w:r w:rsidR="00602759" w:rsidRPr="00D2213F">
        <w:rPr>
          <w:rFonts w:ascii="Arial" w:eastAsia="Calibri" w:hAnsi="Arial" w:cs="Arial"/>
          <w:sz w:val="22"/>
          <w:szCs w:val="22"/>
        </w:rPr>
        <w:t>ou</w:t>
      </w:r>
      <w:r w:rsidR="00A21668" w:rsidRPr="00D2213F">
        <w:rPr>
          <w:rFonts w:ascii="Arial" w:eastAsia="Calibri" w:hAnsi="Arial" w:cs="Arial"/>
          <w:sz w:val="22"/>
          <w:szCs w:val="22"/>
        </w:rPr>
        <w:t>rs</w:t>
      </w:r>
      <w:r w:rsidR="00A21668" w:rsidRPr="00D2213F">
        <w:rPr>
          <w:rFonts w:ascii="Arial" w:hAnsi="Arial" w:cs="Arial"/>
          <w:sz w:val="22"/>
          <w:szCs w:val="22"/>
        </w:rPr>
        <w:t xml:space="preserve"> with </w:t>
      </w:r>
      <w:r w:rsidR="00A21668" w:rsidRPr="00D2213F">
        <w:rPr>
          <w:rFonts w:ascii="Arial" w:eastAsia="Calibri" w:hAnsi="Arial" w:cs="Arial"/>
          <w:sz w:val="22"/>
          <w:szCs w:val="22"/>
        </w:rPr>
        <w:t>peptide</w:t>
      </w:r>
      <w:r w:rsidR="00A21668" w:rsidRPr="00D2213F">
        <w:rPr>
          <w:rFonts w:ascii="Arial" w:hAnsi="Arial" w:cs="Arial"/>
          <w:sz w:val="22"/>
          <w:szCs w:val="22"/>
        </w:rPr>
        <w:t xml:space="preserve"> </w:t>
      </w:r>
      <w:r w:rsidR="00A21668" w:rsidRPr="00D2213F">
        <w:rPr>
          <w:rFonts w:ascii="Arial" w:eastAsia="Calibri" w:hAnsi="Arial" w:cs="Arial"/>
          <w:sz w:val="22"/>
          <w:szCs w:val="22"/>
        </w:rPr>
        <w:t>pools</w:t>
      </w:r>
      <w:r w:rsidR="00A21668" w:rsidRPr="00D2213F">
        <w:rPr>
          <w:rFonts w:ascii="Arial" w:hAnsi="Arial" w:cs="Arial"/>
          <w:sz w:val="22"/>
          <w:szCs w:val="22"/>
        </w:rPr>
        <w:t xml:space="preserve"> in the presence of Brefeldin A. </w:t>
      </w:r>
    </w:p>
    <w:p w14:paraId="3AC52EFA" w14:textId="4A98833A" w:rsidR="00A21668" w:rsidRPr="00D2213F" w:rsidRDefault="00A21668" w:rsidP="00AC5E1D">
      <w:pPr>
        <w:widowControl w:val="0"/>
        <w:autoSpaceDE w:val="0"/>
        <w:autoSpaceDN w:val="0"/>
        <w:adjustRightInd w:val="0"/>
        <w:spacing w:after="240" w:line="480" w:lineRule="auto"/>
        <w:jc w:val="both"/>
        <w:rPr>
          <w:rFonts w:ascii="Arial" w:hAnsi="Arial" w:cs="Arial"/>
          <w:sz w:val="22"/>
          <w:szCs w:val="22"/>
        </w:rPr>
      </w:pPr>
      <w:r w:rsidRPr="00D2213F">
        <w:rPr>
          <w:rFonts w:ascii="Arial" w:hAnsi="Arial" w:cs="Arial"/>
          <w:sz w:val="22"/>
          <w:szCs w:val="22"/>
        </w:rPr>
        <w:tab/>
        <w:t xml:space="preserve">Flow cytometry was performed on </w:t>
      </w:r>
      <w:r w:rsidR="00840E32" w:rsidRPr="00D2213F">
        <w:rPr>
          <w:rFonts w:ascii="Arial" w:hAnsi="Arial" w:cs="Arial"/>
          <w:sz w:val="22"/>
          <w:szCs w:val="22"/>
        </w:rPr>
        <w:t>all isolated</w:t>
      </w:r>
      <w:r w:rsidRPr="00D2213F">
        <w:rPr>
          <w:rFonts w:ascii="Arial" w:hAnsi="Arial" w:cs="Arial"/>
          <w:sz w:val="22"/>
          <w:szCs w:val="22"/>
        </w:rPr>
        <w:t xml:space="preserve"> cells </w:t>
      </w:r>
      <w:r w:rsidRPr="00D2213F">
        <w:rPr>
          <w:rFonts w:ascii="Arial" w:eastAsia="Calibri" w:hAnsi="Arial" w:cs="Arial"/>
          <w:sz w:val="22"/>
          <w:szCs w:val="22"/>
        </w:rPr>
        <w:t>after</w:t>
      </w:r>
      <w:r w:rsidRPr="00D2213F">
        <w:rPr>
          <w:rFonts w:ascii="Arial" w:hAnsi="Arial" w:cs="Arial"/>
          <w:sz w:val="22"/>
          <w:szCs w:val="22"/>
        </w:rPr>
        <w:t xml:space="preserve"> </w:t>
      </w:r>
      <w:r w:rsidRPr="00D2213F">
        <w:rPr>
          <w:rFonts w:ascii="Arial" w:eastAsia="Calibri" w:hAnsi="Arial" w:cs="Arial"/>
          <w:sz w:val="22"/>
          <w:szCs w:val="22"/>
        </w:rPr>
        <w:t>stimulation by</w:t>
      </w:r>
      <w:r w:rsidRPr="00D2213F">
        <w:rPr>
          <w:rFonts w:ascii="Arial" w:hAnsi="Arial" w:cs="Arial"/>
          <w:sz w:val="22"/>
          <w:szCs w:val="22"/>
        </w:rPr>
        <w:t xml:space="preserve"> </w:t>
      </w:r>
      <w:r w:rsidR="00C24B4D" w:rsidRPr="00D2213F">
        <w:rPr>
          <w:rFonts w:ascii="Arial" w:eastAsia="Calibri" w:hAnsi="Arial" w:cs="Arial"/>
          <w:sz w:val="22"/>
          <w:szCs w:val="22"/>
        </w:rPr>
        <w:t>staining</w:t>
      </w:r>
      <w:r w:rsidR="00C24B4D" w:rsidRPr="00D2213F">
        <w:rPr>
          <w:rFonts w:ascii="Arial" w:hAnsi="Arial" w:cs="Arial"/>
          <w:sz w:val="22"/>
          <w:szCs w:val="22"/>
        </w:rPr>
        <w:t xml:space="preserve"> </w:t>
      </w:r>
      <w:r w:rsidRPr="00D2213F">
        <w:rPr>
          <w:rFonts w:ascii="Arial" w:eastAsia="Calibri" w:hAnsi="Arial" w:cs="Arial"/>
          <w:sz w:val="22"/>
          <w:szCs w:val="22"/>
        </w:rPr>
        <w:t>with</w:t>
      </w:r>
      <w:r w:rsidRPr="00D2213F">
        <w:rPr>
          <w:rFonts w:ascii="Arial" w:hAnsi="Arial" w:cs="Arial"/>
          <w:sz w:val="22"/>
          <w:szCs w:val="22"/>
        </w:rPr>
        <w:t xml:space="preserve"> a combination of </w:t>
      </w:r>
      <w:r w:rsidRPr="00D2213F">
        <w:rPr>
          <w:rFonts w:ascii="Arial" w:eastAsia="Calibri" w:hAnsi="Arial" w:cs="Arial"/>
          <w:sz w:val="22"/>
          <w:szCs w:val="22"/>
        </w:rPr>
        <w:t>antibodies, as described</w:t>
      </w:r>
      <w:r w:rsidRPr="00D2213F">
        <w:rPr>
          <w:rFonts w:ascii="Arial" w:hAnsi="Arial" w:cs="Arial"/>
          <w:sz w:val="22"/>
          <w:szCs w:val="22"/>
        </w:rPr>
        <w:t xml:space="preserve"> </w:t>
      </w:r>
      <w:r w:rsidR="00783E23"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&lt;EndNote&gt;&lt;Cite&gt;&lt;Author&gt;Gideon&lt;/Author&gt;&lt;Year&gt;2015&lt;/Year&gt;&lt;RecNum&gt;80&lt;/RecNum&gt;&lt;DisplayText&gt;[9]&lt;/DisplayText&gt;&lt;record&gt;&lt;rec-number&gt;80&lt;/rec-number&gt;&lt;foreign-keys&gt;&lt;key app="EN" db-id="p99zreeatz0zw5ep5e1v0efjrrad55w0at9x" timestamp="1534454307"&gt;80&lt;/key&gt;&lt;/foreign-keys&gt;&lt;ref-type name="Journal Article"&gt;17&lt;/ref-type&gt;&lt;contributors&gt;&lt;authors&gt;&lt;author&gt;Gideon, Hannah Priyadarshini&lt;/author&gt;&lt;author&gt;Phuah, JiaYao&lt;/author&gt;&lt;author&gt;Myers, Amy J&lt;/author&gt;&lt;author&gt;Bryson, Bryan D&lt;/author&gt;&lt;author&gt;Rodgers, Mark A&lt;/author&gt;&lt;author&gt;Coleman, M Teresa&lt;/author&gt;&lt;author&gt;Maiello, Pauline&lt;/author&gt;&lt;author&gt;Rutledge, Tara&lt;/author&gt;&lt;author&gt;Marino, Simeone&lt;/author&gt;&lt;author&gt;Fortune, Sarah M&lt;/author&gt;&lt;author&gt;Kirschner, Denise E&lt;/author&gt;&lt;author&gt;Lin, Philana Ling&lt;/author&gt;&lt;author&gt;Flynn, JoAnne L&lt;/author&gt;&lt;/authors&gt;&lt;secondary-authors&gt;&lt;author&gt;Lewinsohn, David M&lt;/author&gt;&lt;/secondary-authors&gt;&lt;/contributors&gt;&lt;auth-address&gt;Department of Microbiology and Molecular Genetics, University of Pittsburgh School of Medicine, Pittsburgh, Pennsylvania, United States of America.&lt;/auth-address&gt;&lt;titles&gt;&lt;title&gt;Variability in tuberculosis granuloma T cell responses exists, but a balance of pro- and anti-inflammatory cytokines is associated with sterilization.&lt;/title&gt;&lt;secondary-title&gt;PLoS pathogens&lt;/secondary-title&gt;&lt;/titles&gt;&lt;periodical&gt;&lt;full-title&gt;PLoS pathogens&lt;/full-title&gt;&lt;/periodical&gt;&lt;pages&gt;e1004603&lt;/pages&gt;&lt;volume&gt;11&lt;/volume&gt;&lt;number&gt;1&lt;/number&gt;&lt;dates&gt;&lt;year&gt;2015&lt;/year&gt;&lt;pub-dates&gt;&lt;date&gt;Jan&lt;/date&gt;&lt;/pub-dates&gt;&lt;/dates&gt;&lt;accession-num&gt;25611466&lt;/accession-num&gt;&lt;label&gt;r00539&lt;/label&gt;&lt;urls&gt;&lt;related-urls&gt;&lt;url&gt;http://dx.plos.org/10.1371/journal.ppat.1004603&lt;/url&gt;&lt;/related-urls&gt;&lt;pdf-urls&gt;&lt;url&gt;file://localhost/Users/crd64%201/Dropbox/papers%203/Library.papers3/Files/33/33BE7E4F-DEBF-4E52-9194-6706DA31EE1B.pdf&lt;/url&gt;&lt;/pdf-urls&gt;&lt;/urls&gt;&lt;custom2&gt;PMC4303275&lt;/custom2&gt;&lt;custom3&gt;papers3://publication/uuid/78866194-73C9-4A29-B0F3-1C6955C368EF&lt;/custom3&gt;&lt;electronic-resource-num&gt;10.1371/journal.ppat.1004603&lt;/electronic-resource-num&gt;&lt;language&gt;English&lt;/language&gt;&lt;/record&gt;&lt;/Cite&gt;&lt;/EndNote&gt;</w:instrText>
      </w:r>
      <w:r w:rsidR="00783E23" w:rsidRPr="00D2213F">
        <w:rPr>
          <w:rFonts w:ascii="Arial" w:hAnsi="Arial" w:cs="Arial"/>
          <w:sz w:val="22"/>
          <w:szCs w:val="22"/>
        </w:rPr>
        <w:fldChar w:fldCharType="separate"/>
      </w:r>
      <w:r w:rsidR="000A74BE" w:rsidRPr="00D2213F">
        <w:rPr>
          <w:rFonts w:ascii="Arial" w:hAnsi="Arial" w:cs="Arial"/>
          <w:noProof/>
          <w:sz w:val="22"/>
          <w:szCs w:val="22"/>
        </w:rPr>
        <w:t>[9]</w:t>
      </w:r>
      <w:r w:rsidR="00783E23" w:rsidRPr="00D2213F">
        <w:rPr>
          <w:rFonts w:ascii="Arial" w:hAnsi="Arial" w:cs="Arial"/>
          <w:sz w:val="22"/>
          <w:szCs w:val="22"/>
        </w:rPr>
        <w:fldChar w:fldCharType="end"/>
      </w:r>
      <w:r w:rsidR="00783E23" w:rsidRPr="00D2213F">
        <w:rPr>
          <w:rFonts w:ascii="Arial" w:hAnsi="Arial" w:cs="Arial"/>
          <w:sz w:val="22"/>
          <w:szCs w:val="22"/>
        </w:rPr>
        <w:t>.</w:t>
      </w:r>
      <w:r w:rsidRPr="00D2213F">
        <w:rPr>
          <w:rFonts w:ascii="Arial" w:hAnsi="Arial" w:cs="Arial"/>
          <w:sz w:val="22"/>
          <w:szCs w:val="22"/>
        </w:rPr>
        <w:t xml:space="preserve"> PBMC </w:t>
      </w:r>
      <w:r w:rsidR="00FB401A" w:rsidRPr="00D2213F">
        <w:rPr>
          <w:rFonts w:ascii="Arial" w:hAnsi="Arial" w:cs="Arial"/>
          <w:sz w:val="22"/>
          <w:szCs w:val="22"/>
        </w:rPr>
        <w:t xml:space="preserve">and BAL </w:t>
      </w:r>
      <w:r w:rsidRPr="00D2213F">
        <w:rPr>
          <w:rFonts w:ascii="Arial" w:hAnsi="Arial" w:cs="Arial"/>
          <w:sz w:val="22"/>
          <w:szCs w:val="22"/>
        </w:rPr>
        <w:t xml:space="preserve">were </w:t>
      </w:r>
      <w:r w:rsidR="00100006" w:rsidRPr="00D2213F">
        <w:rPr>
          <w:rFonts w:ascii="Arial" w:hAnsi="Arial" w:cs="Arial"/>
          <w:sz w:val="22"/>
          <w:szCs w:val="22"/>
        </w:rPr>
        <w:t xml:space="preserve">stained </w:t>
      </w:r>
      <w:r w:rsidR="00FB401A" w:rsidRPr="00D2213F">
        <w:rPr>
          <w:rFonts w:ascii="Arial" w:hAnsi="Arial" w:cs="Arial"/>
          <w:sz w:val="22"/>
          <w:szCs w:val="22"/>
        </w:rPr>
        <w:t>for CD4 and CD8 T</w:t>
      </w:r>
      <w:r w:rsidR="00EB66C0" w:rsidRPr="00D2213F">
        <w:rPr>
          <w:rFonts w:ascii="Arial" w:hAnsi="Arial" w:cs="Arial"/>
          <w:sz w:val="22"/>
          <w:szCs w:val="22"/>
        </w:rPr>
        <w:t xml:space="preserve"> cells</w:t>
      </w:r>
      <w:r w:rsidR="00FB401A" w:rsidRPr="00D2213F">
        <w:rPr>
          <w:rFonts w:ascii="Arial" w:hAnsi="Arial" w:cs="Arial"/>
          <w:sz w:val="22"/>
          <w:szCs w:val="22"/>
        </w:rPr>
        <w:t xml:space="preserve"> </w:t>
      </w:r>
      <w:r w:rsidRPr="00D2213F">
        <w:rPr>
          <w:rFonts w:ascii="Arial" w:hAnsi="Arial" w:cs="Arial"/>
          <w:sz w:val="22"/>
          <w:szCs w:val="22"/>
        </w:rPr>
        <w:t>(CD3, CD4, CD8</w:t>
      </w:r>
      <w:r w:rsidR="00FB401A" w:rsidRPr="00D2213F">
        <w:rPr>
          <w:rFonts w:ascii="Arial" w:hAnsi="Arial" w:cs="Arial"/>
          <w:sz w:val="22"/>
          <w:szCs w:val="22"/>
        </w:rPr>
        <w:t>)</w:t>
      </w:r>
      <w:r w:rsidRPr="00D2213F">
        <w:rPr>
          <w:rFonts w:ascii="Arial" w:hAnsi="Arial" w:cs="Arial"/>
          <w:sz w:val="22"/>
          <w:szCs w:val="22"/>
        </w:rPr>
        <w:t xml:space="preserve">. </w:t>
      </w:r>
      <w:r w:rsidR="00100006" w:rsidRPr="00D2213F">
        <w:rPr>
          <w:rFonts w:ascii="Arial" w:hAnsi="Arial" w:cs="Arial"/>
          <w:sz w:val="22"/>
          <w:szCs w:val="22"/>
        </w:rPr>
        <w:t>Granuloma cells were stained for CD3, CD4, CD8, granzyme B, IL-</w:t>
      </w:r>
      <w:r w:rsidR="00E52716" w:rsidRPr="00D2213F">
        <w:rPr>
          <w:rFonts w:ascii="Arial" w:hAnsi="Arial" w:cs="Arial"/>
          <w:sz w:val="22"/>
          <w:szCs w:val="22"/>
        </w:rPr>
        <w:t xml:space="preserve">4, </w:t>
      </w:r>
      <w:r w:rsidR="00E963DD" w:rsidRPr="00D2213F">
        <w:rPr>
          <w:rFonts w:ascii="Arial" w:hAnsi="Arial" w:cs="Arial"/>
          <w:sz w:val="22"/>
          <w:szCs w:val="22"/>
        </w:rPr>
        <w:t>IFN-</w:t>
      </w:r>
      <w:r w:rsidR="00E52716" w:rsidRPr="00D2213F">
        <w:rPr>
          <w:rFonts w:ascii="Arial" w:hAnsi="Arial" w:cs="Arial"/>
          <w:sz w:val="22"/>
          <w:szCs w:val="22"/>
        </w:rPr>
        <w:sym w:font="Symbol" w:char="F067"/>
      </w:r>
      <w:r w:rsidR="00AC5E1D" w:rsidRPr="00D2213F">
        <w:rPr>
          <w:rFonts w:ascii="Arial" w:hAnsi="Arial" w:cs="Arial"/>
          <w:sz w:val="22"/>
          <w:szCs w:val="22"/>
        </w:rPr>
        <w:t xml:space="preserve">, IL-2, IL-10, </w:t>
      </w:r>
      <w:r w:rsidR="00E963DD" w:rsidRPr="00D2213F">
        <w:rPr>
          <w:rFonts w:ascii="Arial" w:hAnsi="Arial" w:cs="Arial"/>
          <w:sz w:val="22"/>
          <w:szCs w:val="22"/>
        </w:rPr>
        <w:t>IL-17</w:t>
      </w:r>
      <w:r w:rsidR="00AC5E1D" w:rsidRPr="00D2213F">
        <w:rPr>
          <w:rFonts w:ascii="Arial" w:hAnsi="Arial" w:cs="Arial"/>
          <w:sz w:val="22"/>
          <w:szCs w:val="22"/>
        </w:rPr>
        <w:t>, and TNF</w:t>
      </w:r>
      <w:r w:rsidR="00100006" w:rsidRPr="00D2213F">
        <w:rPr>
          <w:rFonts w:ascii="Arial" w:hAnsi="Arial" w:cs="Arial"/>
          <w:sz w:val="22"/>
          <w:szCs w:val="22"/>
        </w:rPr>
        <w:t xml:space="preserve">. </w:t>
      </w:r>
      <w:r w:rsidRPr="00D2213F">
        <w:rPr>
          <w:rFonts w:ascii="Arial" w:hAnsi="Arial" w:cs="Arial"/>
          <w:sz w:val="22"/>
          <w:szCs w:val="22"/>
        </w:rPr>
        <w:t>Data acquisition was performed using an LSR II (BD) and analy</w:t>
      </w:r>
      <w:r w:rsidR="001A78C7" w:rsidRPr="00D2213F">
        <w:rPr>
          <w:rFonts w:ascii="Arial" w:hAnsi="Arial" w:cs="Arial"/>
          <w:sz w:val="22"/>
          <w:szCs w:val="22"/>
        </w:rPr>
        <w:t>z</w:t>
      </w:r>
      <w:r w:rsidRPr="00D2213F">
        <w:rPr>
          <w:rFonts w:ascii="Arial" w:hAnsi="Arial" w:cs="Arial"/>
          <w:sz w:val="22"/>
          <w:szCs w:val="22"/>
        </w:rPr>
        <w:t xml:space="preserve">ed using </w:t>
      </w:r>
      <w:proofErr w:type="spellStart"/>
      <w:r w:rsidRPr="00D2213F">
        <w:rPr>
          <w:rFonts w:ascii="Arial" w:hAnsi="Arial" w:cs="Arial"/>
          <w:sz w:val="22"/>
          <w:szCs w:val="22"/>
        </w:rPr>
        <w:t>FlowJo</w:t>
      </w:r>
      <w:proofErr w:type="spellEnd"/>
      <w:r w:rsidRPr="00D2213F">
        <w:rPr>
          <w:rFonts w:ascii="Arial" w:hAnsi="Arial" w:cs="Arial"/>
          <w:sz w:val="22"/>
          <w:szCs w:val="22"/>
        </w:rPr>
        <w:t xml:space="preserve"> Software v.9.7 (</w:t>
      </w:r>
      <w:proofErr w:type="spellStart"/>
      <w:r w:rsidRPr="00D2213F">
        <w:rPr>
          <w:rFonts w:ascii="Arial" w:hAnsi="Arial" w:cs="Arial"/>
          <w:sz w:val="22"/>
          <w:szCs w:val="22"/>
        </w:rPr>
        <w:t>Treestar</w:t>
      </w:r>
      <w:proofErr w:type="spellEnd"/>
      <w:r w:rsidRPr="00D2213F">
        <w:rPr>
          <w:rFonts w:ascii="Arial" w:hAnsi="Arial" w:cs="Arial"/>
          <w:sz w:val="22"/>
          <w:szCs w:val="22"/>
        </w:rPr>
        <w:t xml:space="preserve"> Inc, Ashland, OR). </w:t>
      </w:r>
      <w:r w:rsidR="00E974FA" w:rsidRPr="00D2213F">
        <w:rPr>
          <w:rFonts w:ascii="Arial" w:hAnsi="Arial" w:cs="Arial"/>
          <w:sz w:val="22"/>
          <w:szCs w:val="22"/>
        </w:rPr>
        <w:t>Only lung granulomas with more than 40 lymphocytes (median: 397, IQR</w:t>
      </w:r>
      <w:r w:rsidR="00E974FA" w:rsidRPr="00D2213F">
        <w:rPr>
          <w:rFonts w:ascii="Arial" w:hAnsi="Arial" w:cs="Arial"/>
          <w:sz w:val="22"/>
          <w:szCs w:val="22"/>
          <w:vertAlign w:val="subscript"/>
        </w:rPr>
        <w:t>25-75</w:t>
      </w:r>
      <w:r w:rsidR="00E974FA" w:rsidRPr="00D2213F">
        <w:rPr>
          <w:rFonts w:ascii="Arial" w:hAnsi="Arial" w:cs="Arial"/>
          <w:sz w:val="22"/>
          <w:szCs w:val="22"/>
        </w:rPr>
        <w:t xml:space="preserve">: 121-1545) were included in cell frequency analyses to ensure </w:t>
      </w:r>
      <w:r w:rsidR="00E710D3" w:rsidRPr="00D2213F">
        <w:rPr>
          <w:rFonts w:ascii="Arial" w:hAnsi="Arial" w:cs="Arial"/>
          <w:sz w:val="22"/>
          <w:szCs w:val="22"/>
        </w:rPr>
        <w:t>all</w:t>
      </w:r>
      <w:r w:rsidR="00E974FA" w:rsidRPr="00D2213F">
        <w:rPr>
          <w:rFonts w:ascii="Arial" w:hAnsi="Arial" w:cs="Arial"/>
          <w:sz w:val="22"/>
          <w:szCs w:val="22"/>
        </w:rPr>
        <w:t xml:space="preserve"> granulomas </w:t>
      </w:r>
      <w:r w:rsidR="00E710D3" w:rsidRPr="00D2213F">
        <w:rPr>
          <w:rFonts w:ascii="Arial" w:hAnsi="Arial" w:cs="Arial"/>
          <w:sz w:val="22"/>
          <w:szCs w:val="22"/>
        </w:rPr>
        <w:t>contained</w:t>
      </w:r>
      <w:r w:rsidR="00E974FA" w:rsidRPr="00D2213F">
        <w:rPr>
          <w:rFonts w:ascii="Arial" w:hAnsi="Arial" w:cs="Arial"/>
          <w:sz w:val="22"/>
          <w:szCs w:val="22"/>
        </w:rPr>
        <w:t xml:space="preserve"> </w:t>
      </w:r>
      <w:r w:rsidR="00BA49D4" w:rsidRPr="00D2213F">
        <w:rPr>
          <w:rFonts w:ascii="Arial" w:hAnsi="Arial" w:cs="Arial"/>
          <w:sz w:val="22"/>
          <w:szCs w:val="22"/>
        </w:rPr>
        <w:t xml:space="preserve">an accurate estimate. </w:t>
      </w:r>
      <w:r w:rsidR="00F366EC" w:rsidRPr="00D2213F">
        <w:rPr>
          <w:rFonts w:ascii="Arial" w:hAnsi="Arial" w:cs="Arial"/>
          <w:sz w:val="22"/>
          <w:szCs w:val="22"/>
        </w:rPr>
        <w:t xml:space="preserve">When measuring cytokine production and granzyme B presence, only samples with </w:t>
      </w:r>
      <w:r w:rsidR="00602759" w:rsidRPr="00D2213F">
        <w:rPr>
          <w:rFonts w:ascii="Arial" w:hAnsi="Arial" w:cs="Arial"/>
          <w:sz w:val="22"/>
          <w:szCs w:val="22"/>
        </w:rPr>
        <w:t xml:space="preserve">a minimum of </w:t>
      </w:r>
      <w:r w:rsidR="00F366EC" w:rsidRPr="00D2213F">
        <w:rPr>
          <w:rFonts w:ascii="Arial" w:hAnsi="Arial" w:cs="Arial"/>
          <w:sz w:val="22"/>
          <w:szCs w:val="22"/>
        </w:rPr>
        <w:t xml:space="preserve">100 </w:t>
      </w:r>
      <w:r w:rsidR="00C06CCD" w:rsidRPr="00D2213F">
        <w:rPr>
          <w:rFonts w:ascii="Arial" w:hAnsi="Arial" w:cs="Arial"/>
          <w:sz w:val="22"/>
          <w:szCs w:val="22"/>
        </w:rPr>
        <w:t>CD3</w:t>
      </w:r>
      <w:r w:rsidR="00FA6BBC" w:rsidRPr="00D2213F">
        <w:rPr>
          <w:rFonts w:ascii="Arial" w:hAnsi="Arial" w:cs="Arial"/>
          <w:sz w:val="22"/>
          <w:szCs w:val="22"/>
        </w:rPr>
        <w:t xml:space="preserve"> T</w:t>
      </w:r>
      <w:r w:rsidR="00F366EC" w:rsidRPr="00D2213F">
        <w:rPr>
          <w:rFonts w:ascii="Arial" w:hAnsi="Arial" w:cs="Arial"/>
          <w:sz w:val="22"/>
          <w:szCs w:val="22"/>
        </w:rPr>
        <w:t xml:space="preserve"> cells by flow cytometry (median: 631, IQR</w:t>
      </w:r>
      <w:r w:rsidR="00F366EC" w:rsidRPr="00D2213F">
        <w:rPr>
          <w:rFonts w:ascii="Arial" w:hAnsi="Arial" w:cs="Arial"/>
          <w:sz w:val="22"/>
          <w:szCs w:val="22"/>
          <w:vertAlign w:val="subscript"/>
        </w:rPr>
        <w:t>25-75</w:t>
      </w:r>
      <w:r w:rsidR="00F366EC" w:rsidRPr="00D2213F">
        <w:rPr>
          <w:rFonts w:ascii="Arial" w:hAnsi="Arial" w:cs="Arial"/>
          <w:sz w:val="22"/>
          <w:szCs w:val="22"/>
        </w:rPr>
        <w:t xml:space="preserve">: 205-14919) were included to ensure precise and accurate measurements, </w:t>
      </w:r>
      <w:r w:rsidR="00602759" w:rsidRPr="00D2213F">
        <w:rPr>
          <w:rFonts w:ascii="Arial" w:hAnsi="Arial" w:cs="Arial"/>
          <w:sz w:val="22"/>
          <w:szCs w:val="22"/>
        </w:rPr>
        <w:t xml:space="preserve">as published </w:t>
      </w:r>
      <w:r w:rsidR="00F366EC" w:rsidRPr="00D2213F">
        <w:rPr>
          <w:rFonts w:ascii="Arial" w:hAnsi="Arial" w:cs="Arial"/>
          <w:sz w:val="22"/>
          <w:szCs w:val="22"/>
        </w:rPr>
        <w:fldChar w:fldCharType="begin">
          <w:fldData xml:space="preserve">PEVuZE5vdGU+PENpdGU+PEF1dGhvcj5HaWRlb248L0F1dGhvcj48WWVhcj4yMDE1PC9ZZWFyPjxS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==
</w:fldData>
        </w:fldChar>
      </w:r>
      <w:r w:rsidR="008B1382">
        <w:rPr>
          <w:rFonts w:ascii="Arial" w:hAnsi="Arial" w:cs="Arial"/>
          <w:sz w:val="22"/>
          <w:szCs w:val="22"/>
        </w:rPr>
        <w:instrText xml:space="preserve"> ADDIN EN.CITE </w:instrText>
      </w:r>
      <w:r w:rsidR="008B1382">
        <w:rPr>
          <w:rFonts w:ascii="Arial" w:hAnsi="Arial" w:cs="Arial"/>
          <w:sz w:val="22"/>
          <w:szCs w:val="22"/>
        </w:rPr>
        <w:fldChar w:fldCharType="begin">
          <w:fldData xml:space="preserve">PEVuZE5vdGU+PENpdGU+PEF1dGhvcj5HaWRlb248L0F1dGhvcj48WWVhcj4yMDE1PC9ZZWFyPjxS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==
</w:fldData>
        </w:fldChar>
      </w:r>
      <w:r w:rsidR="008B1382">
        <w:rPr>
          <w:rFonts w:ascii="Arial" w:hAnsi="Arial" w:cs="Arial"/>
          <w:sz w:val="22"/>
          <w:szCs w:val="22"/>
        </w:rPr>
        <w:instrText xml:space="preserve"> ADDIN EN.CITE.DATA </w:instrText>
      </w:r>
      <w:r w:rsidR="008B1382">
        <w:rPr>
          <w:rFonts w:ascii="Arial" w:hAnsi="Arial" w:cs="Arial"/>
          <w:sz w:val="22"/>
          <w:szCs w:val="22"/>
        </w:rPr>
      </w:r>
      <w:r w:rsidR="008B1382">
        <w:rPr>
          <w:rFonts w:ascii="Arial" w:hAnsi="Arial" w:cs="Arial"/>
          <w:sz w:val="22"/>
          <w:szCs w:val="22"/>
        </w:rPr>
        <w:fldChar w:fldCharType="end"/>
      </w:r>
      <w:r w:rsidR="00F366EC" w:rsidRPr="00D2213F">
        <w:rPr>
          <w:rFonts w:ascii="Arial" w:hAnsi="Arial" w:cs="Arial"/>
          <w:sz w:val="22"/>
          <w:szCs w:val="22"/>
        </w:rPr>
      </w:r>
      <w:r w:rsidR="00F366EC" w:rsidRPr="00D2213F">
        <w:rPr>
          <w:rFonts w:ascii="Arial" w:hAnsi="Arial" w:cs="Arial"/>
          <w:sz w:val="22"/>
          <w:szCs w:val="22"/>
        </w:rPr>
        <w:fldChar w:fldCharType="separate"/>
      </w:r>
      <w:r w:rsidR="008B1382">
        <w:rPr>
          <w:rFonts w:ascii="Arial" w:hAnsi="Arial" w:cs="Arial"/>
          <w:noProof/>
          <w:sz w:val="22"/>
          <w:szCs w:val="22"/>
        </w:rPr>
        <w:t>[9, 28]</w:t>
      </w:r>
      <w:r w:rsidR="00F366EC" w:rsidRPr="00D2213F">
        <w:rPr>
          <w:rFonts w:ascii="Arial" w:hAnsi="Arial" w:cs="Arial"/>
          <w:sz w:val="22"/>
          <w:szCs w:val="22"/>
        </w:rPr>
        <w:fldChar w:fldCharType="end"/>
      </w:r>
      <w:r w:rsidR="00F366EC" w:rsidRPr="00D2213F">
        <w:rPr>
          <w:rFonts w:ascii="Arial" w:hAnsi="Arial" w:cs="Arial"/>
          <w:sz w:val="22"/>
          <w:szCs w:val="22"/>
        </w:rPr>
        <w:t xml:space="preserve">. </w:t>
      </w:r>
      <w:r w:rsidRPr="00D2213F">
        <w:rPr>
          <w:rFonts w:ascii="Arial" w:hAnsi="Arial" w:cs="Arial"/>
          <w:sz w:val="22"/>
          <w:szCs w:val="22"/>
        </w:rPr>
        <w:t>Gating strategies used for analysis are presented using ESAT6-CFP10 stimulated</w:t>
      </w:r>
      <w:r w:rsidR="00F41D29" w:rsidRPr="00D2213F">
        <w:rPr>
          <w:rFonts w:ascii="Arial" w:hAnsi="Arial" w:cs="Arial"/>
          <w:sz w:val="22"/>
          <w:szCs w:val="22"/>
        </w:rPr>
        <w:t xml:space="preserve"> cells from the granuloma</w:t>
      </w:r>
      <w:r w:rsidRPr="00D2213F">
        <w:rPr>
          <w:rFonts w:ascii="Arial" w:hAnsi="Arial" w:cs="Arial"/>
          <w:sz w:val="22"/>
          <w:szCs w:val="22"/>
        </w:rPr>
        <w:t xml:space="preserve"> (Supplemental Figure 1). </w:t>
      </w:r>
    </w:p>
    <w:p w14:paraId="37F6B9F9" w14:textId="77777777" w:rsidR="005E60DF" w:rsidRPr="00D2213F" w:rsidRDefault="005E60DF" w:rsidP="005E60DF">
      <w:pPr>
        <w:outlineLvl w:val="0"/>
        <w:rPr>
          <w:rFonts w:ascii="Arial" w:eastAsia="Calibri" w:hAnsi="Arial" w:cs="Arial"/>
          <w:sz w:val="22"/>
          <w:szCs w:val="22"/>
          <w:u w:val="single"/>
        </w:rPr>
      </w:pPr>
    </w:p>
    <w:p w14:paraId="0F495243" w14:textId="1971D1CC" w:rsidR="005E60DF" w:rsidRPr="00D2213F" w:rsidRDefault="005E60DF" w:rsidP="002D695C">
      <w:pPr>
        <w:spacing w:line="480" w:lineRule="auto"/>
        <w:outlineLvl w:val="0"/>
        <w:rPr>
          <w:rFonts w:ascii="Arial" w:eastAsia="Calibri" w:hAnsi="Arial" w:cs="Arial"/>
          <w:sz w:val="22"/>
          <w:szCs w:val="22"/>
          <w:u w:val="single"/>
        </w:rPr>
      </w:pPr>
      <w:r w:rsidRPr="00D2213F">
        <w:rPr>
          <w:rFonts w:ascii="Arial" w:eastAsia="Calibri" w:hAnsi="Arial" w:cs="Arial"/>
          <w:sz w:val="22"/>
          <w:szCs w:val="22"/>
          <w:u w:val="single"/>
        </w:rPr>
        <w:t xml:space="preserve">Viral RNA </w:t>
      </w:r>
      <w:r w:rsidR="00E06758" w:rsidRPr="00D2213F">
        <w:rPr>
          <w:rFonts w:ascii="Arial" w:eastAsia="Calibri" w:hAnsi="Arial" w:cs="Arial"/>
          <w:sz w:val="22"/>
          <w:szCs w:val="22"/>
          <w:u w:val="single"/>
        </w:rPr>
        <w:t>Quantification</w:t>
      </w:r>
    </w:p>
    <w:p w14:paraId="65F15C95" w14:textId="5AAB50EA" w:rsidR="00950C0C" w:rsidRPr="00D2213F" w:rsidRDefault="00EC7E3A" w:rsidP="002D695C">
      <w:pPr>
        <w:spacing w:line="480" w:lineRule="auto"/>
        <w:ind w:right="225"/>
        <w:rPr>
          <w:rFonts w:ascii="Arial" w:eastAsia="Calibri" w:hAnsi="Arial" w:cs="Arial"/>
          <w:sz w:val="22"/>
          <w:szCs w:val="22"/>
        </w:rPr>
      </w:pPr>
      <w:r w:rsidRPr="00D2213F">
        <w:rPr>
          <w:rFonts w:ascii="Arial" w:eastAsia="Calibri" w:hAnsi="Arial" w:cs="Arial"/>
          <w:sz w:val="22"/>
          <w:szCs w:val="22"/>
        </w:rPr>
        <w:t xml:space="preserve">Plasma </w:t>
      </w:r>
      <w:r w:rsidR="00E571C1" w:rsidRPr="00D2213F">
        <w:rPr>
          <w:rFonts w:ascii="Arial" w:eastAsia="Calibri" w:hAnsi="Arial" w:cs="Arial"/>
          <w:sz w:val="22"/>
          <w:szCs w:val="22"/>
        </w:rPr>
        <w:t xml:space="preserve">CD4 and SIV </w:t>
      </w:r>
      <w:r w:rsidRPr="00D2213F">
        <w:rPr>
          <w:rFonts w:ascii="Arial" w:eastAsia="Calibri" w:hAnsi="Arial" w:cs="Arial"/>
          <w:sz w:val="22"/>
          <w:szCs w:val="22"/>
        </w:rPr>
        <w:t xml:space="preserve">viral RNA copies </w:t>
      </w:r>
      <w:r w:rsidR="003646EF" w:rsidRPr="00D2213F">
        <w:rPr>
          <w:rFonts w:ascii="Arial" w:eastAsia="Calibri" w:hAnsi="Arial" w:cs="Arial"/>
          <w:sz w:val="22"/>
          <w:szCs w:val="22"/>
        </w:rPr>
        <w:t xml:space="preserve">from each designated timepoint </w:t>
      </w:r>
      <w:r w:rsidR="00AE2956" w:rsidRPr="00D2213F">
        <w:rPr>
          <w:rFonts w:ascii="Arial" w:eastAsia="Calibri" w:hAnsi="Arial" w:cs="Arial"/>
          <w:sz w:val="22"/>
          <w:szCs w:val="22"/>
        </w:rPr>
        <w:t>were</w:t>
      </w:r>
      <w:r w:rsidR="00E571C1" w:rsidRPr="00D2213F">
        <w:rPr>
          <w:rFonts w:ascii="Arial" w:eastAsia="Calibri" w:hAnsi="Arial" w:cs="Arial"/>
          <w:sz w:val="22"/>
          <w:szCs w:val="22"/>
        </w:rPr>
        <w:t xml:space="preserve"> performed in bulk from filtered (0.45 um to remove any potential </w:t>
      </w:r>
      <w:r w:rsidR="00E72D0A" w:rsidRPr="00D2213F">
        <w:rPr>
          <w:rFonts w:ascii="Arial" w:eastAsia="Calibri" w:hAnsi="Arial" w:cs="Arial"/>
          <w:sz w:val="22"/>
          <w:szCs w:val="22"/>
        </w:rPr>
        <w:t>Mtb</w:t>
      </w:r>
      <w:r w:rsidR="00E571C1" w:rsidRPr="00D2213F">
        <w:rPr>
          <w:rFonts w:ascii="Arial" w:eastAsia="Calibri" w:hAnsi="Arial" w:cs="Arial"/>
          <w:sz w:val="22"/>
          <w:szCs w:val="22"/>
        </w:rPr>
        <w:t xml:space="preserve">) plasma samples. </w:t>
      </w:r>
      <w:r w:rsidR="00E97CF1" w:rsidRPr="00D2213F">
        <w:rPr>
          <w:rFonts w:ascii="Arial" w:eastAsia="Calibri" w:hAnsi="Arial" w:cs="Arial"/>
          <w:sz w:val="22"/>
          <w:szCs w:val="22"/>
        </w:rPr>
        <w:t>RNA extractio</w:t>
      </w:r>
      <w:r w:rsidR="00F90244" w:rsidRPr="00D2213F">
        <w:rPr>
          <w:rFonts w:ascii="Arial" w:eastAsia="Calibri" w:hAnsi="Arial" w:cs="Arial"/>
          <w:sz w:val="22"/>
          <w:szCs w:val="22"/>
        </w:rPr>
        <w:t>n</w:t>
      </w:r>
      <w:r w:rsidR="00E97CF1" w:rsidRPr="00D2213F">
        <w:rPr>
          <w:rFonts w:ascii="Arial" w:eastAsia="Calibri" w:hAnsi="Arial" w:cs="Arial"/>
          <w:sz w:val="22"/>
          <w:szCs w:val="22"/>
        </w:rPr>
        <w:t xml:space="preserve">s from </w:t>
      </w:r>
      <w:r w:rsidR="003646EF" w:rsidRPr="00D2213F">
        <w:rPr>
          <w:rFonts w:ascii="Arial" w:eastAsia="Calibri" w:hAnsi="Arial" w:cs="Arial"/>
          <w:sz w:val="22"/>
          <w:szCs w:val="22"/>
        </w:rPr>
        <w:t>pelleted plasma</w:t>
      </w:r>
      <w:r w:rsidR="00E97CF1" w:rsidRPr="00D2213F">
        <w:rPr>
          <w:rFonts w:ascii="Arial" w:eastAsia="Calibri" w:hAnsi="Arial" w:cs="Arial"/>
          <w:sz w:val="22"/>
          <w:szCs w:val="22"/>
        </w:rPr>
        <w:t xml:space="preserve"> were performed by </w:t>
      </w:r>
      <w:proofErr w:type="spellStart"/>
      <w:r w:rsidR="009C4665" w:rsidRPr="00D2213F">
        <w:rPr>
          <w:rFonts w:ascii="Arial" w:eastAsia="Calibri" w:hAnsi="Arial" w:cs="Arial"/>
          <w:sz w:val="22"/>
          <w:szCs w:val="22"/>
        </w:rPr>
        <w:t>QiAmp</w:t>
      </w:r>
      <w:proofErr w:type="spellEnd"/>
      <w:r w:rsidR="009C4665" w:rsidRPr="00D2213F">
        <w:rPr>
          <w:rFonts w:ascii="Arial" w:eastAsia="Calibri" w:hAnsi="Arial" w:cs="Arial"/>
          <w:sz w:val="22"/>
          <w:szCs w:val="22"/>
        </w:rPr>
        <w:t xml:space="preserve"> viral </w:t>
      </w:r>
      <w:proofErr w:type="spellStart"/>
      <w:r w:rsidR="00E97CF1" w:rsidRPr="00D2213F">
        <w:rPr>
          <w:rFonts w:ascii="Arial" w:eastAsia="Calibri" w:hAnsi="Arial" w:cs="Arial"/>
          <w:sz w:val="22"/>
          <w:szCs w:val="22"/>
        </w:rPr>
        <w:t>miniRNA</w:t>
      </w:r>
      <w:proofErr w:type="spellEnd"/>
      <w:r w:rsidR="00E97CF1" w:rsidRPr="00D2213F">
        <w:rPr>
          <w:rFonts w:ascii="Arial" w:eastAsia="Calibri" w:hAnsi="Arial" w:cs="Arial"/>
          <w:sz w:val="22"/>
          <w:szCs w:val="22"/>
        </w:rPr>
        <w:t xml:space="preserve"> protocol </w:t>
      </w:r>
      <w:r w:rsidR="009C4665" w:rsidRPr="00D2213F">
        <w:rPr>
          <w:rFonts w:ascii="Arial" w:eastAsia="Calibri" w:hAnsi="Arial" w:cs="Arial"/>
          <w:sz w:val="22"/>
          <w:szCs w:val="22"/>
        </w:rPr>
        <w:t xml:space="preserve">(Qiagen, </w:t>
      </w:r>
      <w:r w:rsidR="00656AB9" w:rsidRPr="00D2213F">
        <w:rPr>
          <w:rFonts w:ascii="Arial" w:eastAsia="Calibri" w:hAnsi="Arial" w:cs="Arial"/>
          <w:sz w:val="22"/>
          <w:szCs w:val="22"/>
        </w:rPr>
        <w:t>Ven</w:t>
      </w:r>
      <w:r w:rsidR="00915743" w:rsidRPr="00D2213F">
        <w:rPr>
          <w:rFonts w:ascii="Arial" w:eastAsia="Calibri" w:hAnsi="Arial" w:cs="Arial"/>
          <w:sz w:val="22"/>
          <w:szCs w:val="22"/>
        </w:rPr>
        <w:t>lo Netherlands</w:t>
      </w:r>
      <w:r w:rsidR="00E97CF1" w:rsidRPr="00D2213F">
        <w:rPr>
          <w:rFonts w:ascii="Arial" w:eastAsia="Calibri" w:hAnsi="Arial" w:cs="Arial"/>
          <w:sz w:val="22"/>
          <w:szCs w:val="22"/>
        </w:rPr>
        <w:t xml:space="preserve">) per the package insert </w:t>
      </w:r>
      <w:r w:rsidR="00E97CF1" w:rsidRPr="00D2213F">
        <w:rPr>
          <w:rFonts w:ascii="Arial" w:eastAsia="Calibri" w:hAnsi="Arial" w:cs="Arial"/>
          <w:sz w:val="22"/>
          <w:szCs w:val="22"/>
        </w:rPr>
        <w:lastRenderedPageBreak/>
        <w:t xml:space="preserve">instructions. </w:t>
      </w:r>
      <w:r w:rsidR="009C4665" w:rsidRPr="00D2213F">
        <w:rPr>
          <w:rFonts w:ascii="Arial" w:eastAsia="Calibri" w:hAnsi="Arial" w:cs="Arial"/>
          <w:sz w:val="22"/>
          <w:szCs w:val="22"/>
        </w:rPr>
        <w:t>Tissue</w:t>
      </w:r>
      <w:r w:rsidR="003646EF" w:rsidRPr="00D2213F">
        <w:rPr>
          <w:rFonts w:ascii="Arial" w:eastAsia="Calibri" w:hAnsi="Arial" w:cs="Arial"/>
          <w:sz w:val="22"/>
          <w:szCs w:val="22"/>
        </w:rPr>
        <w:t xml:space="preserve"> specific RNA extraction was performed by first homogenizing tissues into single cell suspension and freezing samples in a 1:4 </w:t>
      </w:r>
      <w:r w:rsidR="009C4665" w:rsidRPr="00D2213F">
        <w:rPr>
          <w:rFonts w:ascii="Arial" w:eastAsia="Calibri" w:hAnsi="Arial" w:cs="Arial"/>
          <w:sz w:val="22"/>
          <w:szCs w:val="22"/>
        </w:rPr>
        <w:t xml:space="preserve">ratio of homogenate to </w:t>
      </w:r>
      <w:proofErr w:type="spellStart"/>
      <w:r w:rsidR="009C4665" w:rsidRPr="00D2213F">
        <w:rPr>
          <w:rFonts w:ascii="Arial" w:eastAsia="Calibri" w:hAnsi="Arial" w:cs="Arial"/>
          <w:sz w:val="22"/>
          <w:szCs w:val="22"/>
        </w:rPr>
        <w:t>Trizol</w:t>
      </w:r>
      <w:proofErr w:type="spellEnd"/>
      <w:r w:rsidR="009C4665" w:rsidRPr="00D2213F">
        <w:rPr>
          <w:rFonts w:ascii="Arial" w:eastAsia="Calibri" w:hAnsi="Arial" w:cs="Arial"/>
          <w:sz w:val="22"/>
          <w:szCs w:val="22"/>
        </w:rPr>
        <w:t xml:space="preserve"> LS (</w:t>
      </w:r>
      <w:r w:rsidR="00656AB9" w:rsidRPr="00D2213F">
        <w:rPr>
          <w:rFonts w:ascii="Arial" w:eastAsia="Calibri" w:hAnsi="Arial" w:cs="Arial"/>
          <w:sz w:val="22"/>
          <w:szCs w:val="22"/>
        </w:rPr>
        <w:t>Thermo Fisher Scientific</w:t>
      </w:r>
      <w:r w:rsidR="009C4665" w:rsidRPr="00D2213F">
        <w:rPr>
          <w:rFonts w:ascii="Arial" w:eastAsia="Calibri" w:hAnsi="Arial" w:cs="Arial"/>
          <w:sz w:val="22"/>
          <w:szCs w:val="22"/>
        </w:rPr>
        <w:t>,</w:t>
      </w:r>
      <w:r w:rsidR="00656AB9" w:rsidRPr="00D2213F">
        <w:rPr>
          <w:rFonts w:ascii="Arial" w:eastAsia="Calibri" w:hAnsi="Arial" w:cs="Arial"/>
          <w:sz w:val="22"/>
          <w:szCs w:val="22"/>
        </w:rPr>
        <w:t xml:space="preserve"> Waltham </w:t>
      </w:r>
      <w:r w:rsidR="00915743" w:rsidRPr="00D2213F">
        <w:rPr>
          <w:rFonts w:ascii="Arial" w:eastAsia="Calibri" w:hAnsi="Arial" w:cs="Arial"/>
          <w:sz w:val="22"/>
          <w:szCs w:val="22"/>
        </w:rPr>
        <w:t>Massachusetts</w:t>
      </w:r>
      <w:r w:rsidR="009C4665" w:rsidRPr="00D2213F">
        <w:rPr>
          <w:rFonts w:ascii="Arial" w:eastAsia="Calibri" w:hAnsi="Arial" w:cs="Arial"/>
          <w:sz w:val="22"/>
          <w:szCs w:val="22"/>
        </w:rPr>
        <w:t xml:space="preserve">) </w:t>
      </w:r>
      <w:r w:rsidR="00080857" w:rsidRPr="00D2213F">
        <w:rPr>
          <w:rFonts w:ascii="Arial" w:eastAsia="Calibri" w:hAnsi="Arial" w:cs="Arial"/>
          <w:sz w:val="22"/>
          <w:szCs w:val="22"/>
        </w:rPr>
        <w:t xml:space="preserve">and stored </w:t>
      </w:r>
      <w:r w:rsidR="009C4665" w:rsidRPr="00D2213F">
        <w:rPr>
          <w:rFonts w:ascii="Arial" w:eastAsia="Calibri" w:hAnsi="Arial" w:cs="Arial"/>
          <w:sz w:val="22"/>
          <w:szCs w:val="22"/>
        </w:rPr>
        <w:t>(-80</w:t>
      </w:r>
      <w:r w:rsidR="001F2A89" w:rsidRPr="00D2213F">
        <w:rPr>
          <w:rFonts w:ascii="Arial" w:eastAsia="Calibri" w:hAnsi="Arial" w:cs="Arial"/>
          <w:sz w:val="22"/>
          <w:szCs w:val="22"/>
        </w:rPr>
        <w:sym w:font="Symbol" w:char="F0B0"/>
      </w:r>
      <w:r w:rsidR="009C4665" w:rsidRPr="00D2213F">
        <w:rPr>
          <w:rFonts w:ascii="Arial" w:eastAsia="Calibri" w:hAnsi="Arial" w:cs="Arial"/>
          <w:sz w:val="22"/>
          <w:szCs w:val="22"/>
        </w:rPr>
        <w:t xml:space="preserve">C). Tissue RNA extraction was performed </w:t>
      </w:r>
      <w:r w:rsidR="00080857" w:rsidRPr="00D2213F">
        <w:rPr>
          <w:rFonts w:ascii="Arial" w:eastAsia="Calibri" w:hAnsi="Arial" w:cs="Arial"/>
          <w:sz w:val="22"/>
          <w:szCs w:val="22"/>
        </w:rPr>
        <w:t>using the Direct-</w:t>
      </w:r>
      <w:proofErr w:type="spellStart"/>
      <w:r w:rsidR="00080857" w:rsidRPr="00D2213F">
        <w:rPr>
          <w:rFonts w:ascii="Arial" w:eastAsia="Calibri" w:hAnsi="Arial" w:cs="Arial"/>
          <w:sz w:val="22"/>
          <w:szCs w:val="22"/>
        </w:rPr>
        <w:t>zol</w:t>
      </w:r>
      <w:proofErr w:type="spellEnd"/>
      <w:r w:rsidR="00080857" w:rsidRPr="00D2213F">
        <w:rPr>
          <w:rFonts w:ascii="Arial" w:eastAsia="Calibri" w:hAnsi="Arial" w:cs="Arial"/>
          <w:sz w:val="22"/>
          <w:szCs w:val="22"/>
        </w:rPr>
        <w:t xml:space="preserve"> RNA miniprep plus kit with </w:t>
      </w:r>
      <w:proofErr w:type="spellStart"/>
      <w:r w:rsidR="00080857" w:rsidRPr="00D2213F">
        <w:rPr>
          <w:rFonts w:ascii="Arial" w:eastAsia="Calibri" w:hAnsi="Arial" w:cs="Arial"/>
          <w:sz w:val="22"/>
          <w:szCs w:val="22"/>
        </w:rPr>
        <w:t>DNAase</w:t>
      </w:r>
      <w:proofErr w:type="spellEnd"/>
      <w:r w:rsidR="00080857" w:rsidRPr="00D2213F">
        <w:rPr>
          <w:rFonts w:ascii="Arial" w:eastAsia="Calibri" w:hAnsi="Arial" w:cs="Arial"/>
          <w:sz w:val="22"/>
          <w:szCs w:val="22"/>
        </w:rPr>
        <w:t xml:space="preserve"> treatment per package insert (</w:t>
      </w:r>
      <w:proofErr w:type="spellStart"/>
      <w:r w:rsidR="00915743" w:rsidRPr="00D2213F">
        <w:rPr>
          <w:rFonts w:ascii="Arial" w:eastAsia="Calibri" w:hAnsi="Arial" w:cs="Arial"/>
          <w:sz w:val="22"/>
          <w:szCs w:val="22"/>
        </w:rPr>
        <w:t>Zymo</w:t>
      </w:r>
      <w:proofErr w:type="spellEnd"/>
      <w:r w:rsidR="00915743" w:rsidRPr="00D2213F">
        <w:rPr>
          <w:rFonts w:ascii="Arial" w:eastAsia="Calibri" w:hAnsi="Arial" w:cs="Arial"/>
          <w:sz w:val="22"/>
          <w:szCs w:val="22"/>
        </w:rPr>
        <w:t>, Irvine, California</w:t>
      </w:r>
      <w:r w:rsidR="00080857" w:rsidRPr="00D2213F">
        <w:rPr>
          <w:rFonts w:ascii="Arial" w:eastAsia="Calibri" w:hAnsi="Arial" w:cs="Arial"/>
          <w:sz w:val="22"/>
          <w:szCs w:val="22"/>
        </w:rPr>
        <w:t>). SIV and CD4 primers for RT PCR and amplification conditions were as previously published</w:t>
      </w:r>
      <w:r w:rsidR="00483417" w:rsidRPr="00D2213F">
        <w:rPr>
          <w:rFonts w:ascii="Arial" w:eastAsia="Calibri" w:hAnsi="Arial" w:cs="Arial"/>
          <w:sz w:val="22"/>
          <w:szCs w:val="22"/>
        </w:rPr>
        <w:t xml:space="preserve"> </w:t>
      </w:r>
      <w:r w:rsidR="00483417" w:rsidRPr="00D2213F">
        <w:rPr>
          <w:rFonts w:ascii="Arial" w:eastAsia="Calibri" w:hAnsi="Arial" w:cs="Arial"/>
          <w:sz w:val="22"/>
          <w:szCs w:val="22"/>
        </w:rPr>
        <w:fldChar w:fldCharType="begin">
          <w:fldData xml:space="preserve">PEVuZE5vdGU+PENpdGU+PEF1dGhvcj5NZWxvZHk8L0F1dGhvcj48WWVhcj4yMDE1PC9ZZWFyPjxS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</w:fldData>
        </w:fldChar>
      </w:r>
      <w:r w:rsidR="008B1382">
        <w:rPr>
          <w:rFonts w:ascii="Arial" w:eastAsia="Calibri" w:hAnsi="Arial" w:cs="Arial"/>
          <w:sz w:val="22"/>
          <w:szCs w:val="22"/>
        </w:rPr>
        <w:instrText xml:space="preserve"> ADDIN EN.CITE </w:instrText>
      </w:r>
      <w:r w:rsidR="008B1382">
        <w:rPr>
          <w:rFonts w:ascii="Arial" w:eastAsia="Calibri" w:hAnsi="Arial" w:cs="Arial"/>
          <w:sz w:val="22"/>
          <w:szCs w:val="22"/>
        </w:rPr>
        <w:fldChar w:fldCharType="begin">
          <w:fldData xml:space="preserve">PEVuZE5vdGU+PENpdGU+PEF1dGhvcj5NZWxvZHk8L0F1dGhvcj48WWVhcj4yMDE1PC9ZZWFyPjxS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</w:fldData>
        </w:fldChar>
      </w:r>
      <w:r w:rsidR="008B1382">
        <w:rPr>
          <w:rFonts w:ascii="Arial" w:eastAsia="Calibri" w:hAnsi="Arial" w:cs="Arial"/>
          <w:sz w:val="22"/>
          <w:szCs w:val="22"/>
        </w:rPr>
        <w:instrText xml:space="preserve"> ADDIN EN.CITE.DATA </w:instrText>
      </w:r>
      <w:r w:rsidR="008B1382">
        <w:rPr>
          <w:rFonts w:ascii="Arial" w:eastAsia="Calibri" w:hAnsi="Arial" w:cs="Arial"/>
          <w:sz w:val="22"/>
          <w:szCs w:val="22"/>
        </w:rPr>
      </w:r>
      <w:r w:rsidR="008B1382">
        <w:rPr>
          <w:rFonts w:ascii="Arial" w:eastAsia="Calibri" w:hAnsi="Arial" w:cs="Arial"/>
          <w:sz w:val="22"/>
          <w:szCs w:val="22"/>
        </w:rPr>
        <w:fldChar w:fldCharType="end"/>
      </w:r>
      <w:r w:rsidR="00483417" w:rsidRPr="00D2213F">
        <w:rPr>
          <w:rFonts w:ascii="Arial" w:eastAsia="Calibri" w:hAnsi="Arial" w:cs="Arial"/>
          <w:sz w:val="22"/>
          <w:szCs w:val="22"/>
        </w:rPr>
      </w:r>
      <w:r w:rsidR="00483417" w:rsidRPr="00D2213F">
        <w:rPr>
          <w:rFonts w:ascii="Arial" w:eastAsia="Calibri" w:hAnsi="Arial" w:cs="Arial"/>
          <w:sz w:val="22"/>
          <w:szCs w:val="22"/>
        </w:rPr>
        <w:fldChar w:fldCharType="separate"/>
      </w:r>
      <w:r w:rsidR="008B1382">
        <w:rPr>
          <w:rFonts w:ascii="Arial" w:eastAsia="Calibri" w:hAnsi="Arial" w:cs="Arial"/>
          <w:noProof/>
          <w:sz w:val="22"/>
          <w:szCs w:val="22"/>
        </w:rPr>
        <w:t>[29]</w:t>
      </w:r>
      <w:r w:rsidR="00483417" w:rsidRPr="00D2213F">
        <w:rPr>
          <w:rFonts w:ascii="Arial" w:eastAsia="Calibri" w:hAnsi="Arial" w:cs="Arial"/>
          <w:sz w:val="22"/>
          <w:szCs w:val="22"/>
        </w:rPr>
        <w:fldChar w:fldCharType="end"/>
      </w:r>
      <w:r w:rsidR="001F2A89" w:rsidRPr="00D2213F">
        <w:rPr>
          <w:rFonts w:ascii="Arial" w:eastAsia="Calibri" w:hAnsi="Arial" w:cs="Arial"/>
          <w:sz w:val="22"/>
          <w:szCs w:val="22"/>
        </w:rPr>
        <w:t>.</w:t>
      </w:r>
      <w:r w:rsidR="004345FB" w:rsidRPr="00D2213F">
        <w:rPr>
          <w:rFonts w:ascii="Arial" w:eastAsia="Calibri" w:hAnsi="Arial" w:cs="Arial"/>
          <w:sz w:val="22"/>
          <w:szCs w:val="22"/>
        </w:rPr>
        <w:t xml:space="preserve"> RT-</w:t>
      </w:r>
      <w:r w:rsidR="00950C0C" w:rsidRPr="00D2213F">
        <w:rPr>
          <w:rFonts w:ascii="Arial" w:eastAsia="Calibri" w:hAnsi="Arial" w:cs="Arial"/>
          <w:sz w:val="22"/>
          <w:szCs w:val="22"/>
        </w:rPr>
        <w:t xml:space="preserve">PCR was performed </w:t>
      </w:r>
      <w:r w:rsidR="004345FB" w:rsidRPr="00D2213F">
        <w:rPr>
          <w:rFonts w:ascii="Arial" w:eastAsia="Calibri" w:hAnsi="Arial" w:cs="Arial"/>
          <w:sz w:val="22"/>
          <w:szCs w:val="22"/>
        </w:rPr>
        <w:t xml:space="preserve">using the </w:t>
      </w:r>
      <w:proofErr w:type="spellStart"/>
      <w:r w:rsidR="00915743" w:rsidRPr="00D2213F">
        <w:rPr>
          <w:rFonts w:ascii="Arial" w:eastAsia="Calibri" w:hAnsi="Arial" w:cs="Arial"/>
          <w:sz w:val="22"/>
          <w:szCs w:val="22"/>
        </w:rPr>
        <w:t>QuantStudio</w:t>
      </w:r>
      <w:proofErr w:type="spellEnd"/>
      <w:r w:rsidR="00915743" w:rsidRPr="00D2213F">
        <w:rPr>
          <w:rFonts w:ascii="Arial" w:eastAsia="Calibri" w:hAnsi="Arial" w:cs="Arial"/>
          <w:sz w:val="22"/>
          <w:szCs w:val="22"/>
        </w:rPr>
        <w:t xml:space="preserve"> 6</w:t>
      </w:r>
      <w:r w:rsidR="004345FB" w:rsidRPr="00D2213F">
        <w:rPr>
          <w:rFonts w:ascii="Arial" w:eastAsia="Calibri" w:hAnsi="Arial" w:cs="Arial"/>
          <w:sz w:val="22"/>
          <w:szCs w:val="22"/>
        </w:rPr>
        <w:t xml:space="preserve"> </w:t>
      </w:r>
      <w:r w:rsidR="00915743" w:rsidRPr="00D2213F">
        <w:rPr>
          <w:rFonts w:ascii="Arial" w:eastAsia="Calibri" w:hAnsi="Arial" w:cs="Arial"/>
          <w:sz w:val="22"/>
          <w:szCs w:val="22"/>
        </w:rPr>
        <w:t>Real-Time PCR system (Thermo Fisher Scientific, Waltham Massachusetts).</w:t>
      </w:r>
      <w:r w:rsidR="00950C0C" w:rsidRPr="00D2213F">
        <w:rPr>
          <w:rFonts w:ascii="Arial" w:eastAsia="Calibri" w:hAnsi="Arial" w:cs="Arial"/>
          <w:sz w:val="22"/>
          <w:szCs w:val="22"/>
        </w:rPr>
        <w:t xml:space="preserve"> </w:t>
      </w:r>
    </w:p>
    <w:p w14:paraId="08D93019" w14:textId="77777777" w:rsidR="00371BB8" w:rsidRPr="00D2213F" w:rsidRDefault="00371BB8" w:rsidP="002D695C">
      <w:pPr>
        <w:spacing w:line="480" w:lineRule="auto"/>
        <w:ind w:right="225"/>
        <w:rPr>
          <w:rFonts w:ascii="Arial" w:eastAsia="Calibri" w:hAnsi="Arial" w:cs="Arial"/>
          <w:sz w:val="22"/>
          <w:szCs w:val="22"/>
        </w:rPr>
      </w:pPr>
    </w:p>
    <w:p w14:paraId="248F9765" w14:textId="3B818559" w:rsidR="0079171C" w:rsidRPr="00D2213F" w:rsidRDefault="0079171C" w:rsidP="002D695C">
      <w:pPr>
        <w:spacing w:line="480" w:lineRule="auto"/>
        <w:ind w:right="225"/>
        <w:rPr>
          <w:rFonts w:ascii="Arial" w:eastAsia="Calibri" w:hAnsi="Arial" w:cs="Arial"/>
          <w:sz w:val="22"/>
          <w:szCs w:val="22"/>
          <w:u w:val="single"/>
        </w:rPr>
      </w:pPr>
      <w:r w:rsidRPr="00D2213F">
        <w:rPr>
          <w:rFonts w:ascii="Arial" w:eastAsia="Calibri" w:hAnsi="Arial" w:cs="Arial"/>
          <w:sz w:val="22"/>
          <w:szCs w:val="22"/>
          <w:u w:val="single"/>
        </w:rPr>
        <w:t xml:space="preserve">Mtb </w:t>
      </w:r>
      <w:r w:rsidR="004B030C" w:rsidRPr="00D2213F">
        <w:rPr>
          <w:rFonts w:ascii="Arial" w:eastAsia="Calibri" w:hAnsi="Arial" w:cs="Arial"/>
          <w:sz w:val="22"/>
          <w:szCs w:val="22"/>
          <w:u w:val="single"/>
        </w:rPr>
        <w:t xml:space="preserve">bacterial burden estimates, </w:t>
      </w:r>
      <w:r w:rsidRPr="00D2213F">
        <w:rPr>
          <w:rFonts w:ascii="Arial" w:eastAsia="Calibri" w:hAnsi="Arial" w:cs="Arial"/>
          <w:sz w:val="22"/>
          <w:szCs w:val="22"/>
          <w:u w:val="single"/>
        </w:rPr>
        <w:t>genome isolation</w:t>
      </w:r>
      <w:r w:rsidR="00AB0C86" w:rsidRPr="00D2213F">
        <w:rPr>
          <w:rFonts w:ascii="Arial" w:eastAsia="Calibri" w:hAnsi="Arial" w:cs="Arial"/>
          <w:sz w:val="22"/>
          <w:szCs w:val="22"/>
          <w:u w:val="single"/>
        </w:rPr>
        <w:t xml:space="preserve">, </w:t>
      </w:r>
      <w:r w:rsidRPr="00D2213F">
        <w:rPr>
          <w:rFonts w:ascii="Arial" w:eastAsia="Calibri" w:hAnsi="Arial" w:cs="Arial"/>
          <w:sz w:val="22"/>
          <w:szCs w:val="22"/>
          <w:u w:val="single"/>
        </w:rPr>
        <w:t>quantification</w:t>
      </w:r>
      <w:r w:rsidR="00D158F5" w:rsidRPr="00D2213F">
        <w:rPr>
          <w:rFonts w:ascii="Arial" w:eastAsia="Calibri" w:hAnsi="Arial" w:cs="Arial"/>
          <w:sz w:val="22"/>
          <w:szCs w:val="22"/>
          <w:u w:val="single"/>
        </w:rPr>
        <w:t xml:space="preserve">, </w:t>
      </w:r>
      <w:r w:rsidR="00AB0C86" w:rsidRPr="00D2213F">
        <w:rPr>
          <w:rFonts w:ascii="Arial" w:eastAsia="Calibri" w:hAnsi="Arial" w:cs="Arial"/>
          <w:sz w:val="22"/>
          <w:szCs w:val="22"/>
          <w:u w:val="single"/>
        </w:rPr>
        <w:t>Mtb killing</w:t>
      </w:r>
      <w:r w:rsidR="00362BCB" w:rsidRPr="00D2213F">
        <w:rPr>
          <w:rFonts w:ascii="Arial" w:eastAsia="Calibri" w:hAnsi="Arial" w:cs="Arial"/>
          <w:sz w:val="22"/>
          <w:szCs w:val="22"/>
          <w:u w:val="single"/>
        </w:rPr>
        <w:t xml:space="preserve"> and </w:t>
      </w:r>
      <w:r w:rsidR="00990D30" w:rsidRPr="00D2213F">
        <w:rPr>
          <w:rFonts w:ascii="Arial" w:eastAsia="Calibri" w:hAnsi="Arial" w:cs="Arial"/>
          <w:sz w:val="22"/>
          <w:szCs w:val="22"/>
          <w:u w:val="single"/>
        </w:rPr>
        <w:t>barcode</w:t>
      </w:r>
      <w:r w:rsidR="00362BCB" w:rsidRPr="00D2213F">
        <w:rPr>
          <w:rFonts w:ascii="Arial" w:eastAsia="Calibri" w:hAnsi="Arial" w:cs="Arial"/>
          <w:sz w:val="22"/>
          <w:szCs w:val="22"/>
          <w:u w:val="single"/>
        </w:rPr>
        <w:t xml:space="preserve"> mapping</w:t>
      </w:r>
    </w:p>
    <w:p w14:paraId="32356B8F" w14:textId="735186F6" w:rsidR="00FD4DA5" w:rsidRPr="00D2213F" w:rsidRDefault="004B030C" w:rsidP="00371BB8">
      <w:pPr>
        <w:spacing w:line="480" w:lineRule="auto"/>
        <w:ind w:right="225"/>
        <w:rPr>
          <w:rFonts w:ascii="Arial" w:eastAsia="Calibri" w:hAnsi="Arial" w:cs="Arial"/>
          <w:sz w:val="22"/>
          <w:szCs w:val="22"/>
        </w:rPr>
      </w:pPr>
      <w:r w:rsidRPr="00D2213F">
        <w:rPr>
          <w:rFonts w:ascii="Arial" w:eastAsia="Calibri" w:hAnsi="Arial" w:cs="Arial"/>
          <w:sz w:val="22"/>
          <w:szCs w:val="22"/>
        </w:rPr>
        <w:t>Mtb burden was estimated by colony forming units (CFU)</w:t>
      </w:r>
      <w:r w:rsidR="000E1377" w:rsidRPr="00D2213F">
        <w:rPr>
          <w:rFonts w:ascii="Arial" w:eastAsia="Calibri" w:hAnsi="Arial" w:cs="Arial"/>
          <w:sz w:val="22"/>
          <w:szCs w:val="22"/>
        </w:rPr>
        <w:t xml:space="preserve"> </w:t>
      </w:r>
      <w:r w:rsidR="001920F5" w:rsidRPr="00D2213F">
        <w:rPr>
          <w:rFonts w:ascii="Arial" w:eastAsia="Calibri" w:hAnsi="Arial" w:cs="Arial"/>
          <w:sz w:val="22"/>
          <w:szCs w:val="22"/>
        </w:rPr>
        <w:t xml:space="preserve">of </w:t>
      </w:r>
      <w:r w:rsidR="000E1377" w:rsidRPr="00D2213F">
        <w:rPr>
          <w:rFonts w:ascii="Arial" w:eastAsia="Calibri" w:hAnsi="Arial" w:cs="Arial"/>
          <w:sz w:val="22"/>
          <w:szCs w:val="22"/>
        </w:rPr>
        <w:t>single cell homogenate</w:t>
      </w:r>
      <w:r w:rsidRPr="00D2213F">
        <w:rPr>
          <w:rFonts w:ascii="Arial" w:eastAsia="Calibri" w:hAnsi="Arial" w:cs="Arial"/>
          <w:sz w:val="22"/>
          <w:szCs w:val="22"/>
        </w:rPr>
        <w:t xml:space="preserve"> from each individual site</w:t>
      </w:r>
      <w:r w:rsidR="003E7B42" w:rsidRPr="00D2213F">
        <w:rPr>
          <w:rFonts w:ascii="Arial" w:eastAsia="Calibri" w:hAnsi="Arial" w:cs="Arial"/>
          <w:sz w:val="22"/>
          <w:szCs w:val="22"/>
        </w:rPr>
        <w:t>, as previously described</w:t>
      </w:r>
      <w:r w:rsidR="008D17CF" w:rsidRPr="00D2213F">
        <w:rPr>
          <w:rFonts w:ascii="Arial" w:eastAsia="Calibri" w:hAnsi="Arial" w:cs="Arial"/>
          <w:sz w:val="22"/>
          <w:szCs w:val="22"/>
        </w:rPr>
        <w:t xml:space="preserve"> </w:t>
      </w:r>
      <w:r w:rsidR="008D17CF" w:rsidRPr="00D2213F">
        <w:rPr>
          <w:rFonts w:ascii="Arial" w:eastAsia="Calibri" w:hAnsi="Arial" w:cs="Arial"/>
          <w:sz w:val="22"/>
          <w:szCs w:val="22"/>
        </w:rPr>
        <w:fldChar w:fldCharType="begin">
          <w:fldData xml:space="preserve">PEVuZE5vdGU+PENpdGU+PEF1dGhvcj5NYWllbGxvPC9BdXRob3I+PFllYXI+MjAxODwvWWVhcj48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</w:fldData>
        </w:fldChar>
      </w:r>
      <w:r w:rsidR="000C5766" w:rsidRPr="00D2213F">
        <w:rPr>
          <w:rFonts w:ascii="Arial" w:eastAsia="Calibri" w:hAnsi="Arial" w:cs="Arial"/>
          <w:sz w:val="22"/>
          <w:szCs w:val="22"/>
        </w:rPr>
        <w:instrText xml:space="preserve"> ADDIN EN.CITE </w:instrText>
      </w:r>
      <w:r w:rsidR="000C5766" w:rsidRPr="00D2213F">
        <w:rPr>
          <w:rFonts w:ascii="Arial" w:eastAsia="Calibri" w:hAnsi="Arial" w:cs="Arial"/>
          <w:sz w:val="22"/>
          <w:szCs w:val="22"/>
        </w:rPr>
        <w:fldChar w:fldCharType="begin">
          <w:fldData xml:space="preserve">PEVuZE5vdGU+PENpdGU+PEF1dGhvcj5NYWllbGxvPC9BdXRob3I+PFllYXI+MjAxODwvWWVhcj48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</w:fldData>
        </w:fldChar>
      </w:r>
      <w:r w:rsidR="000C5766" w:rsidRPr="00D2213F">
        <w:rPr>
          <w:rFonts w:ascii="Arial" w:eastAsia="Calibri" w:hAnsi="Arial" w:cs="Arial"/>
          <w:sz w:val="22"/>
          <w:szCs w:val="22"/>
        </w:rPr>
        <w:instrText xml:space="preserve"> ADDIN EN.CITE.DATA </w:instrText>
      </w:r>
      <w:r w:rsidR="000C5766" w:rsidRPr="00D2213F">
        <w:rPr>
          <w:rFonts w:ascii="Arial" w:eastAsia="Calibri" w:hAnsi="Arial" w:cs="Arial"/>
          <w:sz w:val="22"/>
          <w:szCs w:val="22"/>
        </w:rPr>
      </w:r>
      <w:r w:rsidR="000C5766" w:rsidRPr="00D2213F">
        <w:rPr>
          <w:rFonts w:ascii="Arial" w:eastAsia="Calibri" w:hAnsi="Arial" w:cs="Arial"/>
          <w:sz w:val="22"/>
          <w:szCs w:val="22"/>
        </w:rPr>
        <w:fldChar w:fldCharType="end"/>
      </w:r>
      <w:r w:rsidR="008D17CF" w:rsidRPr="00D2213F">
        <w:rPr>
          <w:rFonts w:ascii="Arial" w:eastAsia="Calibri" w:hAnsi="Arial" w:cs="Arial"/>
          <w:sz w:val="22"/>
          <w:szCs w:val="22"/>
        </w:rPr>
      </w:r>
      <w:r w:rsidR="008D17CF" w:rsidRPr="00D2213F">
        <w:rPr>
          <w:rFonts w:ascii="Arial" w:eastAsia="Calibri" w:hAnsi="Arial" w:cs="Arial"/>
          <w:sz w:val="22"/>
          <w:szCs w:val="22"/>
        </w:rPr>
        <w:fldChar w:fldCharType="separate"/>
      </w:r>
      <w:r w:rsidR="000C5766" w:rsidRPr="00D2213F">
        <w:rPr>
          <w:rFonts w:ascii="Arial" w:eastAsia="Calibri" w:hAnsi="Arial" w:cs="Arial"/>
          <w:noProof/>
          <w:sz w:val="22"/>
          <w:szCs w:val="22"/>
        </w:rPr>
        <w:t>[18, 22]</w:t>
      </w:r>
      <w:r w:rsidR="008D17CF" w:rsidRPr="00D2213F">
        <w:rPr>
          <w:rFonts w:ascii="Arial" w:eastAsia="Calibri" w:hAnsi="Arial" w:cs="Arial"/>
          <w:sz w:val="22"/>
          <w:szCs w:val="22"/>
        </w:rPr>
        <w:fldChar w:fldCharType="end"/>
      </w:r>
      <w:r w:rsidR="008D17CF" w:rsidRPr="00D2213F">
        <w:rPr>
          <w:rFonts w:ascii="Arial" w:eastAsia="Calibri" w:hAnsi="Arial" w:cs="Arial"/>
          <w:sz w:val="22"/>
          <w:szCs w:val="22"/>
        </w:rPr>
        <w:t xml:space="preserve">. </w:t>
      </w:r>
      <w:r w:rsidRPr="00D2213F">
        <w:rPr>
          <w:rFonts w:ascii="Arial" w:eastAsia="Calibri" w:hAnsi="Arial" w:cs="Arial"/>
          <w:sz w:val="22"/>
          <w:szCs w:val="22"/>
        </w:rPr>
        <w:t>Lymph node burden (“LN CFU”) was defined as the sum of CFU from all mediastinal</w:t>
      </w:r>
      <w:r w:rsidR="000826E1" w:rsidRPr="00D2213F">
        <w:rPr>
          <w:rFonts w:ascii="Arial" w:eastAsia="Calibri" w:hAnsi="Arial" w:cs="Arial"/>
          <w:sz w:val="22"/>
          <w:szCs w:val="22"/>
        </w:rPr>
        <w:t xml:space="preserve"> lymph node</w:t>
      </w:r>
      <w:r w:rsidR="000E1377" w:rsidRPr="00D2213F">
        <w:rPr>
          <w:rFonts w:ascii="Arial" w:eastAsia="Calibri" w:hAnsi="Arial" w:cs="Arial"/>
          <w:sz w:val="22"/>
          <w:szCs w:val="22"/>
        </w:rPr>
        <w:t>s</w:t>
      </w:r>
      <w:r w:rsidRPr="00D2213F">
        <w:rPr>
          <w:rFonts w:ascii="Arial" w:eastAsia="Calibri" w:hAnsi="Arial" w:cs="Arial"/>
          <w:sz w:val="22"/>
          <w:szCs w:val="22"/>
        </w:rPr>
        <w:t>. Extrapulmonary score</w:t>
      </w:r>
      <w:r w:rsidR="00FD4DA5" w:rsidRPr="00D2213F">
        <w:rPr>
          <w:rFonts w:ascii="Arial" w:eastAsia="Calibri" w:hAnsi="Arial" w:cs="Arial"/>
          <w:sz w:val="22"/>
          <w:szCs w:val="22"/>
        </w:rPr>
        <w:t xml:space="preserve"> (EP score) </w:t>
      </w:r>
      <w:r w:rsidRPr="00D2213F">
        <w:rPr>
          <w:rFonts w:ascii="Arial" w:eastAsia="Calibri" w:hAnsi="Arial" w:cs="Arial"/>
          <w:sz w:val="22"/>
          <w:szCs w:val="22"/>
        </w:rPr>
        <w:t xml:space="preserve">is a quantitative estimate of extrapulmonary </w:t>
      </w:r>
      <w:r w:rsidR="00FD4DA5" w:rsidRPr="00D2213F">
        <w:rPr>
          <w:rFonts w:ascii="Arial" w:eastAsia="Calibri" w:hAnsi="Arial" w:cs="Arial"/>
          <w:sz w:val="22"/>
          <w:szCs w:val="22"/>
        </w:rPr>
        <w:t>involvement (e.g., liver, peripancreatic lymph nod</w:t>
      </w:r>
      <w:r w:rsidR="000E1377" w:rsidRPr="00D2213F">
        <w:rPr>
          <w:rFonts w:ascii="Arial" w:eastAsia="Calibri" w:hAnsi="Arial" w:cs="Arial"/>
          <w:sz w:val="22"/>
          <w:szCs w:val="22"/>
        </w:rPr>
        <w:t xml:space="preserve">e, </w:t>
      </w:r>
      <w:proofErr w:type="spellStart"/>
      <w:r w:rsidR="000E1377" w:rsidRPr="00D2213F">
        <w:rPr>
          <w:rFonts w:ascii="Arial" w:eastAsia="Calibri" w:hAnsi="Arial" w:cs="Arial"/>
          <w:sz w:val="22"/>
          <w:szCs w:val="22"/>
        </w:rPr>
        <w:t>paracostal</w:t>
      </w:r>
      <w:proofErr w:type="spellEnd"/>
      <w:r w:rsidR="007E28D7" w:rsidRPr="00D2213F">
        <w:rPr>
          <w:rFonts w:ascii="Arial" w:eastAsia="Calibri" w:hAnsi="Arial" w:cs="Arial"/>
          <w:sz w:val="22"/>
          <w:szCs w:val="22"/>
        </w:rPr>
        <w:t xml:space="preserve"> abscess, kidney</w:t>
      </w:r>
      <w:r w:rsidR="00FD4DA5" w:rsidRPr="00D2213F">
        <w:rPr>
          <w:rFonts w:ascii="Arial" w:eastAsia="Calibri" w:hAnsi="Arial" w:cs="Arial"/>
          <w:sz w:val="22"/>
          <w:szCs w:val="22"/>
        </w:rPr>
        <w:t xml:space="preserve">) for which bacterial growth, gross or microscopic </w:t>
      </w:r>
      <w:r w:rsidR="000E1377" w:rsidRPr="00D2213F">
        <w:rPr>
          <w:rFonts w:ascii="Arial" w:eastAsia="Calibri" w:hAnsi="Arial" w:cs="Arial"/>
          <w:sz w:val="22"/>
          <w:szCs w:val="22"/>
        </w:rPr>
        <w:t>evidence of Mtb</w:t>
      </w:r>
      <w:r w:rsidR="00FD4DA5" w:rsidRPr="00D2213F">
        <w:rPr>
          <w:rFonts w:ascii="Arial" w:eastAsia="Calibri" w:hAnsi="Arial" w:cs="Arial"/>
          <w:sz w:val="22"/>
          <w:szCs w:val="22"/>
        </w:rPr>
        <w:t xml:space="preserve"> involvement are taken into account</w:t>
      </w:r>
      <w:r w:rsidR="00364CB6" w:rsidRPr="00D2213F">
        <w:rPr>
          <w:rFonts w:ascii="Arial" w:eastAsia="Calibri" w:hAnsi="Arial" w:cs="Arial"/>
          <w:sz w:val="22"/>
          <w:szCs w:val="22"/>
        </w:rPr>
        <w:t xml:space="preserve"> </w:t>
      </w:r>
      <w:r w:rsidR="008D17CF" w:rsidRPr="00D2213F">
        <w:rPr>
          <w:rFonts w:ascii="Arial" w:eastAsia="Calibri" w:hAnsi="Arial" w:cs="Arial"/>
          <w:sz w:val="22"/>
          <w:szCs w:val="22"/>
        </w:rPr>
        <w:fldChar w:fldCharType="begin">
          <w:fldData xml:space="preserve">PEVuZE5vdGU+PENpdGU+PEF1dGhvcj5NYWllbGxvPC9BdXRob3I+PFllYXI+MjAxODwvWWVhcj48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=
</w:fldData>
        </w:fldChar>
      </w:r>
      <w:r w:rsidR="000A74BE" w:rsidRPr="00D2213F">
        <w:rPr>
          <w:rFonts w:ascii="Arial" w:eastAsia="Calibri" w:hAnsi="Arial" w:cs="Arial"/>
          <w:sz w:val="22"/>
          <w:szCs w:val="22"/>
        </w:rPr>
        <w:instrText xml:space="preserve"> ADDIN EN.CITE </w:instrText>
      </w:r>
      <w:r w:rsidR="000A74BE" w:rsidRPr="00D2213F">
        <w:rPr>
          <w:rFonts w:ascii="Arial" w:eastAsia="Calibri" w:hAnsi="Arial" w:cs="Arial"/>
          <w:sz w:val="22"/>
          <w:szCs w:val="22"/>
        </w:rPr>
        <w:fldChar w:fldCharType="begin">
          <w:fldData xml:space="preserve">PEVuZE5vdGU+PENpdGU+PEF1dGhvcj5NYWllbGxvPC9BdXRob3I+PFllYXI+MjAxODwvWWVhcj48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=
</w:fldData>
        </w:fldChar>
      </w:r>
      <w:r w:rsidR="000A74BE" w:rsidRPr="00D2213F">
        <w:rPr>
          <w:rFonts w:ascii="Arial" w:eastAsia="Calibri" w:hAnsi="Arial" w:cs="Arial"/>
          <w:sz w:val="22"/>
          <w:szCs w:val="22"/>
        </w:rPr>
        <w:instrText xml:space="preserve"> ADDIN EN.CITE.DATA </w:instrText>
      </w:r>
      <w:r w:rsidR="000A74BE" w:rsidRPr="00D2213F">
        <w:rPr>
          <w:rFonts w:ascii="Arial" w:eastAsia="Calibri" w:hAnsi="Arial" w:cs="Arial"/>
          <w:sz w:val="22"/>
          <w:szCs w:val="22"/>
        </w:rPr>
      </w:r>
      <w:r w:rsidR="000A74BE" w:rsidRPr="00D2213F">
        <w:rPr>
          <w:rFonts w:ascii="Arial" w:eastAsia="Calibri" w:hAnsi="Arial" w:cs="Arial"/>
          <w:sz w:val="22"/>
          <w:szCs w:val="22"/>
        </w:rPr>
        <w:fldChar w:fldCharType="end"/>
      </w:r>
      <w:r w:rsidR="008D17CF" w:rsidRPr="00D2213F">
        <w:rPr>
          <w:rFonts w:ascii="Arial" w:eastAsia="Calibri" w:hAnsi="Arial" w:cs="Arial"/>
          <w:sz w:val="22"/>
          <w:szCs w:val="22"/>
        </w:rPr>
      </w:r>
      <w:r w:rsidR="008D17CF" w:rsidRPr="00D2213F">
        <w:rPr>
          <w:rFonts w:ascii="Arial" w:eastAsia="Calibri" w:hAnsi="Arial" w:cs="Arial"/>
          <w:sz w:val="22"/>
          <w:szCs w:val="22"/>
        </w:rPr>
        <w:fldChar w:fldCharType="separate"/>
      </w:r>
      <w:r w:rsidR="000A74BE" w:rsidRPr="00D2213F">
        <w:rPr>
          <w:rFonts w:ascii="Arial" w:eastAsia="Calibri" w:hAnsi="Arial" w:cs="Arial"/>
          <w:noProof/>
          <w:sz w:val="22"/>
          <w:szCs w:val="22"/>
        </w:rPr>
        <w:t>[22]</w:t>
      </w:r>
      <w:r w:rsidR="008D17CF" w:rsidRPr="00D2213F">
        <w:rPr>
          <w:rFonts w:ascii="Arial" w:eastAsia="Calibri" w:hAnsi="Arial" w:cs="Arial"/>
          <w:sz w:val="22"/>
          <w:szCs w:val="22"/>
        </w:rPr>
        <w:fldChar w:fldCharType="end"/>
      </w:r>
      <w:r w:rsidRPr="00D2213F">
        <w:rPr>
          <w:rFonts w:ascii="Arial" w:eastAsia="Calibri" w:hAnsi="Arial" w:cs="Arial"/>
          <w:sz w:val="22"/>
          <w:szCs w:val="22"/>
        </w:rPr>
        <w:t>. Total bacterial burden</w:t>
      </w:r>
      <w:r w:rsidR="000826E1" w:rsidRPr="00D2213F">
        <w:rPr>
          <w:rFonts w:ascii="Arial" w:eastAsia="Calibri" w:hAnsi="Arial" w:cs="Arial"/>
          <w:sz w:val="22"/>
          <w:szCs w:val="22"/>
        </w:rPr>
        <w:t xml:space="preserve"> includes the </w:t>
      </w:r>
      <w:r w:rsidRPr="00D2213F">
        <w:rPr>
          <w:rFonts w:ascii="Arial" w:eastAsia="Calibri" w:hAnsi="Arial" w:cs="Arial"/>
          <w:sz w:val="22"/>
          <w:szCs w:val="22"/>
        </w:rPr>
        <w:t>sum of</w:t>
      </w:r>
      <w:r w:rsidR="000E1377" w:rsidRPr="00D2213F">
        <w:rPr>
          <w:rFonts w:ascii="Arial" w:eastAsia="Calibri" w:hAnsi="Arial" w:cs="Arial"/>
          <w:sz w:val="22"/>
          <w:szCs w:val="22"/>
        </w:rPr>
        <w:t xml:space="preserve"> </w:t>
      </w:r>
      <w:r w:rsidRPr="00D2213F">
        <w:rPr>
          <w:rFonts w:ascii="Arial" w:eastAsia="Calibri" w:hAnsi="Arial" w:cs="Arial"/>
          <w:sz w:val="22"/>
          <w:szCs w:val="22"/>
        </w:rPr>
        <w:t>CFU from the</w:t>
      </w:r>
      <w:r w:rsidR="00364CB6" w:rsidRPr="00D2213F">
        <w:rPr>
          <w:rFonts w:ascii="Arial" w:eastAsia="Calibri" w:hAnsi="Arial" w:cs="Arial"/>
          <w:sz w:val="22"/>
          <w:szCs w:val="22"/>
        </w:rPr>
        <w:t xml:space="preserve"> </w:t>
      </w:r>
      <w:r w:rsidRPr="00D2213F">
        <w:rPr>
          <w:rFonts w:ascii="Arial" w:eastAsia="Calibri" w:hAnsi="Arial" w:cs="Arial"/>
          <w:sz w:val="22"/>
          <w:szCs w:val="22"/>
        </w:rPr>
        <w:t>lymph nodes</w:t>
      </w:r>
      <w:r w:rsidR="00364CB6" w:rsidRPr="00D2213F">
        <w:rPr>
          <w:rFonts w:ascii="Arial" w:eastAsia="Calibri" w:hAnsi="Arial" w:cs="Arial"/>
          <w:sz w:val="22"/>
          <w:szCs w:val="22"/>
        </w:rPr>
        <w:t xml:space="preserve"> (mediastinal and extrapulmonary) and </w:t>
      </w:r>
      <w:r w:rsidR="00FD4DA5" w:rsidRPr="00D2213F">
        <w:rPr>
          <w:rFonts w:ascii="Arial" w:eastAsia="Calibri" w:hAnsi="Arial" w:cs="Arial"/>
          <w:sz w:val="22"/>
          <w:szCs w:val="22"/>
        </w:rPr>
        <w:t>lun</w:t>
      </w:r>
      <w:r w:rsidR="00364CB6" w:rsidRPr="00D2213F">
        <w:rPr>
          <w:rFonts w:ascii="Arial" w:eastAsia="Calibri" w:hAnsi="Arial" w:cs="Arial"/>
          <w:sz w:val="22"/>
          <w:szCs w:val="22"/>
        </w:rPr>
        <w:t xml:space="preserve">g lesions (e.g., grossly normal lung, granulomas, </w:t>
      </w:r>
      <w:r w:rsidR="008B39B1" w:rsidRPr="00D2213F">
        <w:rPr>
          <w:rFonts w:ascii="Arial" w:eastAsia="Calibri" w:hAnsi="Arial" w:cs="Arial"/>
          <w:sz w:val="22"/>
          <w:szCs w:val="22"/>
        </w:rPr>
        <w:t xml:space="preserve">involved lung, </w:t>
      </w:r>
      <w:r w:rsidR="00441731" w:rsidRPr="00D2213F">
        <w:rPr>
          <w:rFonts w:ascii="Arial" w:eastAsia="Calibri" w:hAnsi="Arial" w:cs="Arial"/>
          <w:sz w:val="22"/>
          <w:szCs w:val="22"/>
        </w:rPr>
        <w:t>or</w:t>
      </w:r>
      <w:r w:rsidR="00D3125B" w:rsidRPr="00D2213F">
        <w:rPr>
          <w:rFonts w:ascii="Arial" w:eastAsia="Calibri" w:hAnsi="Arial" w:cs="Arial"/>
          <w:sz w:val="22"/>
          <w:szCs w:val="22"/>
        </w:rPr>
        <w:t xml:space="preserve"> </w:t>
      </w:r>
      <w:r w:rsidR="00364CB6" w:rsidRPr="00D2213F">
        <w:rPr>
          <w:rFonts w:ascii="Arial" w:eastAsia="Calibri" w:hAnsi="Arial" w:cs="Arial"/>
          <w:sz w:val="22"/>
          <w:szCs w:val="22"/>
        </w:rPr>
        <w:t>diaphragm granulomas)</w:t>
      </w:r>
      <w:r w:rsidR="00FD4DA5" w:rsidRPr="00D2213F">
        <w:rPr>
          <w:rFonts w:ascii="Arial" w:eastAsia="Calibri" w:hAnsi="Arial" w:cs="Arial"/>
          <w:sz w:val="22"/>
          <w:szCs w:val="22"/>
        </w:rPr>
        <w:t xml:space="preserve">. </w:t>
      </w:r>
    </w:p>
    <w:p w14:paraId="0A5FB958" w14:textId="1097A8C8" w:rsidR="00F6125A" w:rsidRPr="00D2213F" w:rsidRDefault="0079171C" w:rsidP="00FF0D46">
      <w:pPr>
        <w:spacing w:line="480" w:lineRule="auto"/>
        <w:ind w:right="225" w:firstLine="720"/>
        <w:rPr>
          <w:rFonts w:ascii="Arial" w:hAnsi="Arial" w:cs="Arial"/>
          <w:sz w:val="22"/>
          <w:szCs w:val="22"/>
        </w:rPr>
      </w:pPr>
      <w:r w:rsidRPr="00D2213F">
        <w:rPr>
          <w:rFonts w:ascii="Arial" w:eastAsia="Calibri" w:hAnsi="Arial" w:cs="Arial"/>
          <w:sz w:val="22"/>
          <w:szCs w:val="22"/>
        </w:rPr>
        <w:t xml:space="preserve">Mtb DNA extractions </w:t>
      </w:r>
      <w:r w:rsidR="00AB0C86" w:rsidRPr="00D2213F">
        <w:rPr>
          <w:rFonts w:ascii="Arial" w:eastAsia="Calibri" w:hAnsi="Arial" w:cs="Arial"/>
          <w:sz w:val="22"/>
          <w:szCs w:val="22"/>
        </w:rPr>
        <w:t>and qPCR</w:t>
      </w:r>
      <w:r w:rsidR="00685F90" w:rsidRPr="00D2213F">
        <w:rPr>
          <w:rFonts w:ascii="Arial" w:eastAsia="Calibri" w:hAnsi="Arial" w:cs="Arial"/>
          <w:sz w:val="22"/>
          <w:szCs w:val="22"/>
        </w:rPr>
        <w:t xml:space="preserve"> for estimating chromosomal equivalents</w:t>
      </w:r>
      <w:r w:rsidR="00AB0C86" w:rsidRPr="00D2213F">
        <w:rPr>
          <w:rFonts w:ascii="Arial" w:eastAsia="Calibri" w:hAnsi="Arial" w:cs="Arial"/>
          <w:sz w:val="22"/>
          <w:szCs w:val="22"/>
        </w:rPr>
        <w:t xml:space="preserve"> </w:t>
      </w:r>
      <w:r w:rsidR="003E7B42" w:rsidRPr="00D2213F">
        <w:rPr>
          <w:rFonts w:ascii="Arial" w:eastAsia="Calibri" w:hAnsi="Arial" w:cs="Arial"/>
          <w:sz w:val="22"/>
          <w:szCs w:val="22"/>
        </w:rPr>
        <w:t xml:space="preserve">were </w:t>
      </w:r>
      <w:r w:rsidR="00AB0C86" w:rsidRPr="00D2213F">
        <w:rPr>
          <w:rFonts w:ascii="Arial" w:eastAsia="Calibri" w:hAnsi="Arial" w:cs="Arial"/>
          <w:sz w:val="22"/>
          <w:szCs w:val="22"/>
        </w:rPr>
        <w:t xml:space="preserve">performed as previously described </w:t>
      </w:r>
      <w:r w:rsidR="00AB0C86" w:rsidRPr="00D2213F">
        <w:rPr>
          <w:rFonts w:ascii="Arial" w:eastAsia="Calibri" w:hAnsi="Arial" w:cs="Arial"/>
          <w:sz w:val="22"/>
          <w:szCs w:val="22"/>
        </w:rPr>
        <w:fldChar w:fldCharType="begin">
          <w:fldData xml:space="preserve">PEVuZE5vdGU+PENpdGU+PEF1dGhvcj5HYW5jaHVhPC9BdXRob3I+PFllYXI+MjAxODwvWWVhcj48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</w:fldData>
        </w:fldChar>
      </w:r>
      <w:r w:rsidR="000A74BE" w:rsidRPr="00D2213F">
        <w:rPr>
          <w:rFonts w:ascii="Arial" w:eastAsia="Calibri" w:hAnsi="Arial" w:cs="Arial"/>
          <w:sz w:val="22"/>
          <w:szCs w:val="22"/>
        </w:rPr>
        <w:instrText xml:space="preserve"> ADDIN EN.CITE </w:instrText>
      </w:r>
      <w:r w:rsidR="000A74BE" w:rsidRPr="00D2213F">
        <w:rPr>
          <w:rFonts w:ascii="Arial" w:eastAsia="Calibri" w:hAnsi="Arial" w:cs="Arial"/>
          <w:sz w:val="22"/>
          <w:szCs w:val="22"/>
        </w:rPr>
        <w:fldChar w:fldCharType="begin">
          <w:fldData xml:space="preserve">PEVuZE5vdGU+PENpdGU+PEF1dGhvcj5HYW5jaHVhPC9BdXRob3I+PFllYXI+MjAxODwvWWVhcj48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</w:fldData>
        </w:fldChar>
      </w:r>
      <w:r w:rsidR="000A74BE" w:rsidRPr="00D2213F">
        <w:rPr>
          <w:rFonts w:ascii="Arial" w:eastAsia="Calibri" w:hAnsi="Arial" w:cs="Arial"/>
          <w:sz w:val="22"/>
          <w:szCs w:val="22"/>
        </w:rPr>
        <w:instrText xml:space="preserve"> ADDIN EN.CITE.DATA </w:instrText>
      </w:r>
      <w:r w:rsidR="000A74BE" w:rsidRPr="00D2213F">
        <w:rPr>
          <w:rFonts w:ascii="Arial" w:eastAsia="Calibri" w:hAnsi="Arial" w:cs="Arial"/>
          <w:sz w:val="22"/>
          <w:szCs w:val="22"/>
        </w:rPr>
      </w:r>
      <w:r w:rsidR="000A74BE" w:rsidRPr="00D2213F">
        <w:rPr>
          <w:rFonts w:ascii="Arial" w:eastAsia="Calibri" w:hAnsi="Arial" w:cs="Arial"/>
          <w:sz w:val="22"/>
          <w:szCs w:val="22"/>
        </w:rPr>
        <w:fldChar w:fldCharType="end"/>
      </w:r>
      <w:r w:rsidR="00AB0C86" w:rsidRPr="00D2213F">
        <w:rPr>
          <w:rFonts w:ascii="Arial" w:eastAsia="Calibri" w:hAnsi="Arial" w:cs="Arial"/>
          <w:sz w:val="22"/>
          <w:szCs w:val="22"/>
        </w:rPr>
      </w:r>
      <w:r w:rsidR="00AB0C86" w:rsidRPr="00D2213F">
        <w:rPr>
          <w:rFonts w:ascii="Arial" w:eastAsia="Calibri" w:hAnsi="Arial" w:cs="Arial"/>
          <w:sz w:val="22"/>
          <w:szCs w:val="22"/>
        </w:rPr>
        <w:fldChar w:fldCharType="separate"/>
      </w:r>
      <w:r w:rsidR="000A74BE" w:rsidRPr="00D2213F">
        <w:rPr>
          <w:rFonts w:ascii="Arial" w:eastAsia="Calibri" w:hAnsi="Arial" w:cs="Arial"/>
          <w:noProof/>
          <w:sz w:val="22"/>
          <w:szCs w:val="22"/>
        </w:rPr>
        <w:t>[23]</w:t>
      </w:r>
      <w:r w:rsidR="00AB0C86" w:rsidRPr="00D2213F">
        <w:rPr>
          <w:rFonts w:ascii="Arial" w:eastAsia="Calibri" w:hAnsi="Arial" w:cs="Arial"/>
          <w:sz w:val="22"/>
          <w:szCs w:val="22"/>
        </w:rPr>
        <w:fldChar w:fldCharType="end"/>
      </w:r>
      <w:r w:rsidR="00AB0C86" w:rsidRPr="00D2213F">
        <w:rPr>
          <w:rFonts w:ascii="Arial" w:eastAsia="Calibri" w:hAnsi="Arial" w:cs="Arial"/>
          <w:sz w:val="22"/>
          <w:szCs w:val="22"/>
        </w:rPr>
        <w:t>.</w:t>
      </w:r>
      <w:r w:rsidR="00371BB8" w:rsidRPr="00D2213F">
        <w:rPr>
          <w:rFonts w:ascii="Arial" w:eastAsia="Calibri" w:hAnsi="Arial" w:cs="Arial"/>
          <w:sz w:val="22"/>
          <w:szCs w:val="22"/>
        </w:rPr>
        <w:t xml:space="preserve"> </w:t>
      </w:r>
      <w:r w:rsidR="00AB0C86" w:rsidRPr="00D2213F">
        <w:rPr>
          <w:rFonts w:ascii="Arial" w:eastAsia="Calibri" w:hAnsi="Arial" w:cs="Arial"/>
          <w:sz w:val="22"/>
          <w:szCs w:val="22"/>
        </w:rPr>
        <w:t xml:space="preserve">Chromosomal equivalents </w:t>
      </w:r>
      <w:r w:rsidR="00A652DA" w:rsidRPr="00D2213F">
        <w:rPr>
          <w:rFonts w:ascii="Arial" w:eastAsia="Calibri" w:hAnsi="Arial" w:cs="Arial"/>
          <w:sz w:val="22"/>
          <w:szCs w:val="22"/>
        </w:rPr>
        <w:t xml:space="preserve">(CEQ) </w:t>
      </w:r>
      <w:r w:rsidR="003B1639" w:rsidRPr="00D2213F">
        <w:rPr>
          <w:rFonts w:ascii="Arial" w:hAnsi="Arial" w:cs="Arial"/>
          <w:sz w:val="22"/>
          <w:szCs w:val="22"/>
        </w:rPr>
        <w:t>were</w:t>
      </w:r>
      <w:r w:rsidR="00A652DA" w:rsidRPr="00D2213F">
        <w:rPr>
          <w:rFonts w:ascii="Arial" w:hAnsi="Arial" w:cs="Arial"/>
          <w:sz w:val="22"/>
          <w:szCs w:val="22"/>
        </w:rPr>
        <w:t xml:space="preserve"> assessed relative to a serially diluted standard curve of </w:t>
      </w:r>
      <w:r w:rsidR="00A652DA" w:rsidRPr="00D2213F">
        <w:rPr>
          <w:rFonts w:ascii="Arial" w:hAnsi="Arial" w:cs="Arial"/>
          <w:i/>
          <w:sz w:val="22"/>
          <w:szCs w:val="22"/>
        </w:rPr>
        <w:t>M. tuberculosis</w:t>
      </w:r>
      <w:r w:rsidR="00A652DA" w:rsidRPr="00D2213F">
        <w:rPr>
          <w:rFonts w:ascii="Arial" w:hAnsi="Arial" w:cs="Arial"/>
          <w:sz w:val="22"/>
          <w:szCs w:val="22"/>
        </w:rPr>
        <w:t xml:space="preserve"> genomic DNA using quantitative real-time PCR; efficiency for each run was kept between 90% and 110%. Each sample was analyzed in triplicate on a ViiA7 real-time PCR system </w:t>
      </w:r>
      <w:r w:rsidR="00C52EAF" w:rsidRPr="00D2213F">
        <w:rPr>
          <w:rFonts w:ascii="Arial" w:hAnsi="Arial" w:cs="Arial"/>
          <w:sz w:val="22"/>
          <w:szCs w:val="22"/>
        </w:rPr>
        <w:t>(</w:t>
      </w:r>
      <w:proofErr w:type="spellStart"/>
      <w:r w:rsidR="00C52EAF" w:rsidRPr="00D2213F">
        <w:rPr>
          <w:rFonts w:ascii="Arial" w:hAnsi="Arial" w:cs="Arial"/>
          <w:sz w:val="22"/>
          <w:szCs w:val="22"/>
        </w:rPr>
        <w:t>ThermoFisher</w:t>
      </w:r>
      <w:proofErr w:type="spellEnd"/>
      <w:r w:rsidR="00C52EAF" w:rsidRPr="00D2213F">
        <w:rPr>
          <w:rFonts w:ascii="Arial" w:hAnsi="Arial" w:cs="Arial"/>
          <w:sz w:val="22"/>
          <w:szCs w:val="22"/>
        </w:rPr>
        <w:t xml:space="preserve"> Scientific, </w:t>
      </w:r>
      <w:r w:rsidR="00C52EAF" w:rsidRPr="00D2213F">
        <w:rPr>
          <w:rFonts w:ascii="Arial" w:eastAsia="Calibri" w:hAnsi="Arial" w:cs="Arial"/>
          <w:sz w:val="22"/>
          <w:szCs w:val="22"/>
        </w:rPr>
        <w:t>Waltham Massachusetts</w:t>
      </w:r>
      <w:r w:rsidR="00C52EAF" w:rsidRPr="00D2213F">
        <w:rPr>
          <w:rFonts w:ascii="Arial" w:hAnsi="Arial" w:cs="Arial"/>
          <w:sz w:val="22"/>
          <w:szCs w:val="22"/>
        </w:rPr>
        <w:t xml:space="preserve">) </w:t>
      </w:r>
      <w:r w:rsidR="00A652DA" w:rsidRPr="00D2213F">
        <w:rPr>
          <w:rFonts w:ascii="Arial" w:hAnsi="Arial" w:cs="Arial"/>
          <w:sz w:val="22"/>
          <w:szCs w:val="22"/>
        </w:rPr>
        <w:t xml:space="preserve">with a 384-well block Quantification of CEQ using primers targeting </w:t>
      </w:r>
      <w:proofErr w:type="spellStart"/>
      <w:r w:rsidR="00A652DA" w:rsidRPr="00D2213F">
        <w:rPr>
          <w:rFonts w:ascii="Arial" w:hAnsi="Arial" w:cs="Arial"/>
          <w:sz w:val="22"/>
          <w:szCs w:val="22"/>
        </w:rPr>
        <w:t>SigF</w:t>
      </w:r>
      <w:proofErr w:type="spellEnd"/>
      <w:r w:rsidR="00A652DA" w:rsidRPr="00D2213F">
        <w:rPr>
          <w:rFonts w:ascii="Arial" w:hAnsi="Arial" w:cs="Arial"/>
          <w:sz w:val="22"/>
          <w:szCs w:val="22"/>
        </w:rPr>
        <w:t xml:space="preserve"> and </w:t>
      </w:r>
      <w:proofErr w:type="spellStart"/>
      <w:r w:rsidR="00A652DA" w:rsidRPr="00D2213F">
        <w:rPr>
          <w:rFonts w:ascii="Arial" w:hAnsi="Arial" w:cs="Arial"/>
          <w:sz w:val="22"/>
          <w:szCs w:val="22"/>
        </w:rPr>
        <w:t>iTaq</w:t>
      </w:r>
      <w:proofErr w:type="spellEnd"/>
      <w:r w:rsidR="00A652DA" w:rsidRPr="00D2213F">
        <w:rPr>
          <w:rFonts w:ascii="Arial" w:hAnsi="Arial" w:cs="Arial"/>
          <w:sz w:val="22"/>
          <w:szCs w:val="22"/>
        </w:rPr>
        <w:t xml:space="preserve"> Universal SYBR Green </w:t>
      </w:r>
      <w:proofErr w:type="spellStart"/>
      <w:r w:rsidR="00A652DA" w:rsidRPr="00D2213F">
        <w:rPr>
          <w:rFonts w:ascii="Arial" w:hAnsi="Arial" w:cs="Arial"/>
          <w:sz w:val="22"/>
          <w:szCs w:val="22"/>
        </w:rPr>
        <w:t>Supermix</w:t>
      </w:r>
      <w:proofErr w:type="spellEnd"/>
      <w:r w:rsidR="00A652DA" w:rsidRPr="00D2213F">
        <w:rPr>
          <w:rFonts w:ascii="Arial" w:hAnsi="Arial" w:cs="Arial"/>
          <w:sz w:val="22"/>
          <w:szCs w:val="22"/>
        </w:rPr>
        <w:t xml:space="preserve"> </w:t>
      </w:r>
      <w:r w:rsidR="00C52EAF" w:rsidRPr="00D2213F">
        <w:rPr>
          <w:rFonts w:ascii="Arial" w:hAnsi="Arial" w:cs="Arial"/>
          <w:sz w:val="22"/>
          <w:szCs w:val="22"/>
        </w:rPr>
        <w:t>(</w:t>
      </w:r>
      <w:r w:rsidR="00A652DA" w:rsidRPr="00D2213F">
        <w:rPr>
          <w:rFonts w:ascii="Arial" w:hAnsi="Arial" w:cs="Arial"/>
          <w:sz w:val="22"/>
          <w:szCs w:val="22"/>
        </w:rPr>
        <w:t>Bio-Rad</w:t>
      </w:r>
      <w:r w:rsidR="00C52EAF" w:rsidRPr="00D2213F">
        <w:rPr>
          <w:rFonts w:ascii="Arial" w:hAnsi="Arial" w:cs="Arial"/>
          <w:sz w:val="22"/>
          <w:szCs w:val="22"/>
        </w:rPr>
        <w:t>, Hercules, CA).</w:t>
      </w:r>
      <w:r w:rsidR="00A652DA" w:rsidRPr="00D2213F">
        <w:rPr>
          <w:rFonts w:ascii="Arial" w:hAnsi="Arial" w:cs="Arial"/>
          <w:sz w:val="22"/>
          <w:szCs w:val="22"/>
        </w:rPr>
        <w:t xml:space="preserve"> </w:t>
      </w:r>
    </w:p>
    <w:p w14:paraId="3234EC71" w14:textId="77777777" w:rsidR="00545EA0" w:rsidRPr="00D2213F" w:rsidRDefault="00545EA0" w:rsidP="00FF0D46">
      <w:pPr>
        <w:spacing w:line="480" w:lineRule="auto"/>
        <w:ind w:right="225" w:firstLine="720"/>
        <w:rPr>
          <w:rFonts w:ascii="Arial" w:eastAsia="Calibri" w:hAnsi="Arial" w:cs="Arial"/>
          <w:sz w:val="22"/>
          <w:szCs w:val="22"/>
        </w:rPr>
      </w:pPr>
    </w:p>
    <w:p w14:paraId="152C9FAB" w14:textId="0AAACF4E" w:rsidR="00D67F73" w:rsidRPr="00D2213F" w:rsidRDefault="00D55B6C" w:rsidP="00A21668">
      <w:pPr>
        <w:outlineLvl w:val="0"/>
        <w:rPr>
          <w:rFonts w:ascii="Arial" w:eastAsia="Calibri" w:hAnsi="Arial" w:cs="Arial"/>
          <w:sz w:val="22"/>
          <w:szCs w:val="22"/>
          <w:u w:val="single"/>
        </w:rPr>
      </w:pPr>
      <w:r w:rsidRPr="00D2213F">
        <w:rPr>
          <w:rFonts w:ascii="Arial" w:eastAsia="Calibri" w:hAnsi="Arial" w:cs="Arial"/>
          <w:sz w:val="22"/>
          <w:szCs w:val="22"/>
          <w:u w:val="single"/>
        </w:rPr>
        <w:t xml:space="preserve">Immunohistochemistry </w:t>
      </w:r>
    </w:p>
    <w:p w14:paraId="584AD65B" w14:textId="77777777" w:rsidR="006E6BB6" w:rsidRPr="00D2213F" w:rsidRDefault="006E6BB6" w:rsidP="00A21668">
      <w:pPr>
        <w:outlineLvl w:val="0"/>
        <w:rPr>
          <w:rFonts w:ascii="Arial" w:eastAsia="Calibri" w:hAnsi="Arial" w:cs="Arial"/>
          <w:sz w:val="22"/>
          <w:szCs w:val="22"/>
          <w:u w:val="single"/>
        </w:rPr>
      </w:pPr>
    </w:p>
    <w:p w14:paraId="52577327" w14:textId="626EF006" w:rsidR="00F16353" w:rsidRPr="00D2213F" w:rsidRDefault="00F16353" w:rsidP="00FF0D46">
      <w:pPr>
        <w:spacing w:line="480" w:lineRule="auto"/>
        <w:rPr>
          <w:rFonts w:ascii="Arial" w:eastAsia="Calibri" w:hAnsi="Arial" w:cs="Arial"/>
          <w:sz w:val="22"/>
          <w:szCs w:val="22"/>
          <w:u w:val="single"/>
        </w:rPr>
      </w:pPr>
      <w:r w:rsidRPr="00D2213F">
        <w:rPr>
          <w:rFonts w:ascii="Arial" w:eastAsia="Calibri" w:hAnsi="Arial" w:cs="Arial"/>
          <w:sz w:val="22"/>
          <w:szCs w:val="22"/>
        </w:rPr>
        <w:t xml:space="preserve">Immunohistochemistry was performed as previously described </w:t>
      </w:r>
      <w:r w:rsidRPr="00D2213F">
        <w:rPr>
          <w:rFonts w:ascii="Arial" w:eastAsia="Calibri" w:hAnsi="Arial" w:cs="Arial"/>
          <w:sz w:val="22"/>
          <w:szCs w:val="22"/>
        </w:rPr>
        <w:fldChar w:fldCharType="begin">
          <w:fldData xml:space="preserve">PEVuZE5vdGU+PENpdGU+PEF1dGhvcj5HYW5jaHVhPC9BdXRob3I+PFllYXI+MjAxODwvWWVhcj48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</w:fldData>
        </w:fldChar>
      </w:r>
      <w:r w:rsidR="000A74BE" w:rsidRPr="00D2213F">
        <w:rPr>
          <w:rFonts w:ascii="Arial" w:eastAsia="Calibri" w:hAnsi="Arial" w:cs="Arial"/>
          <w:sz w:val="22"/>
          <w:szCs w:val="22"/>
        </w:rPr>
        <w:instrText xml:space="preserve"> ADDIN EN.CITE </w:instrText>
      </w:r>
      <w:r w:rsidR="000A74BE" w:rsidRPr="00D2213F">
        <w:rPr>
          <w:rFonts w:ascii="Arial" w:eastAsia="Calibri" w:hAnsi="Arial" w:cs="Arial"/>
          <w:sz w:val="22"/>
          <w:szCs w:val="22"/>
        </w:rPr>
        <w:fldChar w:fldCharType="begin">
          <w:fldData xml:space="preserve">PEVuZE5vdGU+PENpdGU+PEF1dGhvcj5HYW5jaHVhPC9BdXRob3I+PFllYXI+MjAxODwvWWVhcj48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</w:fldData>
        </w:fldChar>
      </w:r>
      <w:r w:rsidR="000A74BE" w:rsidRPr="00D2213F">
        <w:rPr>
          <w:rFonts w:ascii="Arial" w:eastAsia="Calibri" w:hAnsi="Arial" w:cs="Arial"/>
          <w:sz w:val="22"/>
          <w:szCs w:val="22"/>
        </w:rPr>
        <w:instrText xml:space="preserve"> ADDIN EN.CITE.DATA </w:instrText>
      </w:r>
      <w:r w:rsidR="000A74BE" w:rsidRPr="00D2213F">
        <w:rPr>
          <w:rFonts w:ascii="Arial" w:eastAsia="Calibri" w:hAnsi="Arial" w:cs="Arial"/>
          <w:sz w:val="22"/>
          <w:szCs w:val="22"/>
        </w:rPr>
      </w:r>
      <w:r w:rsidR="000A74BE" w:rsidRPr="00D2213F">
        <w:rPr>
          <w:rFonts w:ascii="Arial" w:eastAsia="Calibri" w:hAnsi="Arial" w:cs="Arial"/>
          <w:sz w:val="22"/>
          <w:szCs w:val="22"/>
        </w:rPr>
        <w:fldChar w:fldCharType="end"/>
      </w:r>
      <w:r w:rsidRPr="00D2213F">
        <w:rPr>
          <w:rFonts w:ascii="Arial" w:eastAsia="Calibri" w:hAnsi="Arial" w:cs="Arial"/>
          <w:sz w:val="22"/>
          <w:szCs w:val="22"/>
        </w:rPr>
      </w:r>
      <w:r w:rsidRPr="00D2213F">
        <w:rPr>
          <w:rFonts w:ascii="Arial" w:eastAsia="Calibri" w:hAnsi="Arial" w:cs="Arial"/>
          <w:sz w:val="22"/>
          <w:szCs w:val="22"/>
        </w:rPr>
        <w:fldChar w:fldCharType="separate"/>
      </w:r>
      <w:r w:rsidR="000A74BE" w:rsidRPr="00D2213F">
        <w:rPr>
          <w:rFonts w:ascii="Arial" w:eastAsia="Calibri" w:hAnsi="Arial" w:cs="Arial"/>
          <w:noProof/>
          <w:sz w:val="22"/>
          <w:szCs w:val="22"/>
        </w:rPr>
        <w:t>[23]</w:t>
      </w:r>
      <w:r w:rsidRPr="00D2213F">
        <w:rPr>
          <w:rFonts w:ascii="Arial" w:eastAsia="Calibri" w:hAnsi="Arial" w:cs="Arial"/>
          <w:sz w:val="22"/>
          <w:szCs w:val="22"/>
        </w:rPr>
        <w:fldChar w:fldCharType="end"/>
      </w:r>
      <w:r w:rsidRPr="00D2213F">
        <w:rPr>
          <w:rFonts w:ascii="Arial" w:eastAsia="Calibri" w:hAnsi="Arial" w:cs="Arial"/>
          <w:sz w:val="22"/>
          <w:szCs w:val="22"/>
        </w:rPr>
        <w:t xml:space="preserve">. </w:t>
      </w:r>
      <w:r w:rsidR="003E7B42" w:rsidRPr="00D2213F">
        <w:rPr>
          <w:rFonts w:ascii="Arial" w:eastAsia="Calibri" w:hAnsi="Arial" w:cs="Arial"/>
          <w:sz w:val="22"/>
          <w:szCs w:val="22"/>
        </w:rPr>
        <w:t xml:space="preserve">A portion of each </w:t>
      </w:r>
      <w:r w:rsidRPr="00D2213F">
        <w:rPr>
          <w:rFonts w:ascii="Arial" w:eastAsia="Calibri" w:hAnsi="Arial" w:cs="Arial"/>
          <w:sz w:val="22"/>
          <w:szCs w:val="22"/>
        </w:rPr>
        <w:t xml:space="preserve">lung granuloma </w:t>
      </w:r>
      <w:r w:rsidR="003E7B42" w:rsidRPr="00D2213F">
        <w:rPr>
          <w:rFonts w:ascii="Arial" w:eastAsia="Calibri" w:hAnsi="Arial" w:cs="Arial"/>
          <w:sz w:val="22"/>
          <w:szCs w:val="22"/>
        </w:rPr>
        <w:t>was formalin-fixed and paraffin embedded</w:t>
      </w:r>
      <w:r w:rsidRPr="00D2213F">
        <w:rPr>
          <w:rFonts w:ascii="Arial" w:eastAsia="Calibri" w:hAnsi="Arial" w:cs="Arial"/>
          <w:sz w:val="22"/>
          <w:szCs w:val="22"/>
        </w:rPr>
        <w:t>.  After deparaffinization</w:t>
      </w:r>
      <w:r w:rsidR="006E051E" w:rsidRPr="00D2213F">
        <w:rPr>
          <w:rFonts w:ascii="Arial" w:eastAsia="Calibri" w:hAnsi="Arial" w:cs="Arial"/>
          <w:sz w:val="22"/>
          <w:szCs w:val="22"/>
        </w:rPr>
        <w:t xml:space="preserve"> of processed slides</w:t>
      </w:r>
      <w:r w:rsidRPr="00D2213F">
        <w:rPr>
          <w:rFonts w:ascii="Arial" w:eastAsia="Calibri" w:hAnsi="Arial" w:cs="Arial"/>
          <w:sz w:val="22"/>
          <w:szCs w:val="22"/>
        </w:rPr>
        <w:t>, antigen retrieval was performed using boiling EDTA Tris (pH 9) buffer under pressure for 6 minutes.  Tissues were blocked using 1% bovine serum albumin (BSA) and stained for CD3 (1:200, monoclonal rat Ab11089; Abcam Cambridge, MA) and CD38 (1:1000 polyclonal rabbit A9696, Lifespan Biosciences, Seattle WA) overnight at 4</w:t>
      </w:r>
      <w:r w:rsidR="008524BC" w:rsidRPr="00D2213F">
        <w:rPr>
          <w:rFonts w:ascii="Arial" w:eastAsia="Calibri" w:hAnsi="Arial" w:cs="Arial"/>
          <w:sz w:val="22"/>
          <w:szCs w:val="22"/>
        </w:rPr>
        <w:sym w:font="Symbol" w:char="F0B0"/>
      </w:r>
      <w:r w:rsidRPr="00D2213F">
        <w:rPr>
          <w:rFonts w:ascii="Arial" w:eastAsia="Calibri" w:hAnsi="Arial" w:cs="Arial"/>
          <w:sz w:val="22"/>
          <w:szCs w:val="22"/>
        </w:rPr>
        <w:t xml:space="preserve">C. Appropriate </w:t>
      </w:r>
      <w:r w:rsidRPr="00D2213F">
        <w:rPr>
          <w:rFonts w:ascii="Arial" w:eastAsia="Calibri" w:hAnsi="Arial" w:cs="Arial"/>
          <w:sz w:val="22"/>
          <w:szCs w:val="22"/>
        </w:rPr>
        <w:lastRenderedPageBreak/>
        <w:t>florescent secondary antibodies were</w:t>
      </w:r>
      <w:r w:rsidR="00FF0D46" w:rsidRPr="00D2213F">
        <w:rPr>
          <w:rFonts w:ascii="Arial" w:eastAsia="Calibri" w:hAnsi="Arial" w:cs="Arial"/>
          <w:sz w:val="22"/>
          <w:szCs w:val="22"/>
        </w:rPr>
        <w:t xml:space="preserve"> used to visual</w:t>
      </w:r>
      <w:r w:rsidR="00E109E5" w:rsidRPr="00D2213F">
        <w:rPr>
          <w:rFonts w:ascii="Arial" w:eastAsia="Calibri" w:hAnsi="Arial" w:cs="Arial"/>
          <w:sz w:val="22"/>
          <w:szCs w:val="22"/>
        </w:rPr>
        <w:t>ize</w:t>
      </w:r>
      <w:r w:rsidR="00FF0D46" w:rsidRPr="00D2213F">
        <w:rPr>
          <w:rFonts w:ascii="Arial" w:eastAsia="Calibri" w:hAnsi="Arial" w:cs="Arial"/>
          <w:sz w:val="22"/>
          <w:szCs w:val="22"/>
        </w:rPr>
        <w:t xml:space="preserve"> primary antibodies or as secondary isotype controls</w:t>
      </w:r>
      <w:r w:rsidRPr="00D2213F">
        <w:rPr>
          <w:rFonts w:ascii="Arial" w:eastAsia="Calibri" w:hAnsi="Arial" w:cs="Arial"/>
          <w:sz w:val="22"/>
          <w:szCs w:val="22"/>
        </w:rPr>
        <w:t>.</w:t>
      </w:r>
      <w:r w:rsidR="00FF0D46" w:rsidRPr="00D2213F">
        <w:rPr>
          <w:rFonts w:ascii="Arial" w:eastAsia="Calibri" w:hAnsi="Arial" w:cs="Arial"/>
          <w:sz w:val="22"/>
          <w:szCs w:val="22"/>
        </w:rPr>
        <w:t xml:space="preserve"> </w:t>
      </w:r>
      <w:proofErr w:type="spellStart"/>
      <w:r w:rsidR="00FF0D46" w:rsidRPr="00D2213F">
        <w:rPr>
          <w:rFonts w:ascii="Arial" w:eastAsia="Calibri" w:hAnsi="Arial" w:cs="Arial"/>
          <w:sz w:val="22"/>
          <w:szCs w:val="22"/>
        </w:rPr>
        <w:t>Dapi</w:t>
      </w:r>
      <w:proofErr w:type="spellEnd"/>
      <w:r w:rsidR="00FF0D46" w:rsidRPr="00D2213F">
        <w:rPr>
          <w:rFonts w:ascii="Arial" w:eastAsia="Calibri" w:hAnsi="Arial" w:cs="Arial"/>
          <w:sz w:val="22"/>
          <w:szCs w:val="22"/>
        </w:rPr>
        <w:t xml:space="preserve"> was utilized to identify nuclei.</w:t>
      </w:r>
      <w:r w:rsidR="00E974FA" w:rsidRPr="00D2213F">
        <w:rPr>
          <w:rFonts w:ascii="Arial" w:eastAsia="Calibri" w:hAnsi="Arial" w:cs="Arial"/>
          <w:sz w:val="22"/>
          <w:szCs w:val="22"/>
        </w:rPr>
        <w:t xml:space="preserve"> </w:t>
      </w:r>
      <w:r w:rsidR="00C457D3" w:rsidRPr="00D2213F">
        <w:rPr>
          <w:rFonts w:ascii="Arial" w:eastAsia="Calibri" w:hAnsi="Arial" w:cs="Arial"/>
          <w:sz w:val="22"/>
          <w:szCs w:val="22"/>
        </w:rPr>
        <w:t xml:space="preserve">Enumeration of </w:t>
      </w:r>
      <w:r w:rsidR="00EB66C0" w:rsidRPr="00D2213F">
        <w:rPr>
          <w:rFonts w:ascii="Arial" w:eastAsia="Calibri" w:hAnsi="Arial" w:cs="Arial"/>
          <w:sz w:val="22"/>
          <w:szCs w:val="22"/>
        </w:rPr>
        <w:t xml:space="preserve">CD38 and CD3 </w:t>
      </w:r>
      <w:r w:rsidR="003D20CC" w:rsidRPr="00D2213F">
        <w:rPr>
          <w:rFonts w:ascii="Arial" w:eastAsia="Calibri" w:hAnsi="Arial" w:cs="Arial"/>
          <w:sz w:val="22"/>
          <w:szCs w:val="22"/>
        </w:rPr>
        <w:t>c</w:t>
      </w:r>
      <w:r w:rsidR="00E974FA" w:rsidRPr="00D2213F">
        <w:rPr>
          <w:rFonts w:ascii="Arial" w:eastAsia="Calibri" w:hAnsi="Arial" w:cs="Arial"/>
          <w:sz w:val="22"/>
          <w:szCs w:val="22"/>
        </w:rPr>
        <w:t xml:space="preserve">o-localization </w:t>
      </w:r>
      <w:r w:rsidR="003D20CC" w:rsidRPr="00D2213F">
        <w:rPr>
          <w:rFonts w:ascii="Arial" w:eastAsia="Calibri" w:hAnsi="Arial" w:cs="Arial"/>
          <w:sz w:val="22"/>
          <w:szCs w:val="22"/>
        </w:rPr>
        <w:t>was</w:t>
      </w:r>
      <w:r w:rsidR="00E974FA" w:rsidRPr="00D2213F">
        <w:rPr>
          <w:rFonts w:ascii="Arial" w:eastAsia="Calibri" w:hAnsi="Arial" w:cs="Arial"/>
          <w:sz w:val="22"/>
          <w:szCs w:val="22"/>
        </w:rPr>
        <w:t xml:space="preserve"> manually counted.</w:t>
      </w:r>
      <w:r w:rsidR="00FF0D46" w:rsidRPr="00D2213F">
        <w:rPr>
          <w:rFonts w:ascii="Arial" w:eastAsia="Calibri" w:hAnsi="Arial" w:cs="Arial"/>
          <w:sz w:val="22"/>
          <w:szCs w:val="22"/>
        </w:rPr>
        <w:t xml:space="preserve"> Images were acquired using a Nikon 90I epi-fluorescent microscope (Nikon, Melville, NY) at 20x objective with Nikon Elements AR 4.51.00 64-bit.</w:t>
      </w:r>
    </w:p>
    <w:p w14:paraId="0A904D65" w14:textId="77777777" w:rsidR="00D55B6C" w:rsidRPr="00D2213F" w:rsidRDefault="00D55B6C" w:rsidP="00FF0D46">
      <w:pPr>
        <w:rPr>
          <w:rFonts w:ascii="Arial" w:eastAsia="Calibri" w:hAnsi="Arial" w:cs="Arial"/>
          <w:sz w:val="22"/>
          <w:szCs w:val="22"/>
        </w:rPr>
      </w:pPr>
    </w:p>
    <w:p w14:paraId="1A92F8DB" w14:textId="7C00C00E" w:rsidR="00A21668" w:rsidRPr="00D2213F" w:rsidRDefault="00A21668" w:rsidP="00A41CDF">
      <w:pPr>
        <w:spacing w:line="480" w:lineRule="auto"/>
        <w:outlineLvl w:val="0"/>
        <w:rPr>
          <w:rFonts w:ascii="Arial" w:hAnsi="Arial" w:cs="Arial"/>
          <w:sz w:val="22"/>
          <w:szCs w:val="22"/>
          <w:u w:val="single"/>
        </w:rPr>
      </w:pPr>
      <w:r w:rsidRPr="00D2213F">
        <w:rPr>
          <w:rFonts w:ascii="Arial" w:eastAsia="Calibri" w:hAnsi="Arial" w:cs="Arial"/>
          <w:sz w:val="22"/>
          <w:szCs w:val="22"/>
          <w:u w:val="single"/>
        </w:rPr>
        <w:t>Statistic</w:t>
      </w:r>
      <w:r w:rsidR="00E33A79" w:rsidRPr="00D2213F">
        <w:rPr>
          <w:rFonts w:ascii="Arial" w:eastAsia="Calibri" w:hAnsi="Arial" w:cs="Arial"/>
          <w:sz w:val="22"/>
          <w:szCs w:val="22"/>
          <w:u w:val="single"/>
        </w:rPr>
        <w:t>s</w:t>
      </w:r>
    </w:p>
    <w:p w14:paraId="3073BC6A" w14:textId="6223E9AB" w:rsidR="00F6125A" w:rsidRPr="00D2213F" w:rsidRDefault="00F6125A" w:rsidP="00FC3CEC">
      <w:pPr>
        <w:spacing w:line="480" w:lineRule="auto"/>
        <w:rPr>
          <w:rFonts w:ascii="Arial" w:hAnsi="Arial" w:cs="Arial"/>
          <w:sz w:val="22"/>
          <w:szCs w:val="22"/>
        </w:rPr>
      </w:pPr>
      <w:r w:rsidRPr="00D2213F">
        <w:rPr>
          <w:rFonts w:ascii="Arial" w:hAnsi="Arial" w:cs="Arial"/>
          <w:sz w:val="22"/>
          <w:szCs w:val="22"/>
        </w:rPr>
        <w:t xml:space="preserve">Shapiro-Wilk test was used to test for normality. </w:t>
      </w:r>
      <w:r w:rsidR="00D332A8" w:rsidRPr="00D2213F">
        <w:rPr>
          <w:rFonts w:ascii="Arial" w:hAnsi="Arial" w:cs="Arial"/>
          <w:sz w:val="22"/>
          <w:szCs w:val="22"/>
        </w:rPr>
        <w:t>Treatment</w:t>
      </w:r>
      <w:r w:rsidRPr="00D2213F">
        <w:rPr>
          <w:rFonts w:ascii="Arial" w:hAnsi="Arial" w:cs="Arial"/>
          <w:sz w:val="22"/>
          <w:szCs w:val="22"/>
        </w:rPr>
        <w:t xml:space="preserve"> groups were compared using a Wilcoxon-exact </w:t>
      </w:r>
      <w:r w:rsidR="00D332A8" w:rsidRPr="00D2213F">
        <w:rPr>
          <w:rFonts w:ascii="Arial" w:hAnsi="Arial" w:cs="Arial"/>
          <w:sz w:val="22"/>
          <w:szCs w:val="22"/>
        </w:rPr>
        <w:t xml:space="preserve">test (also known as </w:t>
      </w:r>
      <w:r w:rsidR="00112B38" w:rsidRPr="00D2213F">
        <w:rPr>
          <w:rFonts w:ascii="Arial" w:hAnsi="Arial" w:cs="Arial"/>
          <w:sz w:val="22"/>
          <w:szCs w:val="22"/>
        </w:rPr>
        <w:t xml:space="preserve">the </w:t>
      </w:r>
      <w:r w:rsidR="00D332A8" w:rsidRPr="00D2213F">
        <w:rPr>
          <w:rFonts w:ascii="Arial" w:hAnsi="Arial" w:cs="Arial"/>
          <w:sz w:val="22"/>
          <w:szCs w:val="22"/>
        </w:rPr>
        <w:t xml:space="preserve">Mann-Whitney test) </w:t>
      </w:r>
      <w:r w:rsidRPr="00D2213F">
        <w:rPr>
          <w:rFonts w:ascii="Arial" w:hAnsi="Arial" w:cs="Arial"/>
          <w:sz w:val="22"/>
          <w:szCs w:val="22"/>
        </w:rPr>
        <w:t>(for 2 group</w:t>
      </w:r>
      <w:r w:rsidR="00461AA3" w:rsidRPr="00D2213F">
        <w:rPr>
          <w:rFonts w:ascii="Arial" w:hAnsi="Arial" w:cs="Arial"/>
          <w:sz w:val="22"/>
          <w:szCs w:val="22"/>
        </w:rPr>
        <w:t xml:space="preserve"> comparison</w:t>
      </w:r>
      <w:r w:rsidRPr="00D2213F">
        <w:rPr>
          <w:rFonts w:ascii="Arial" w:hAnsi="Arial" w:cs="Arial"/>
          <w:sz w:val="22"/>
          <w:szCs w:val="22"/>
        </w:rPr>
        <w:t>) or a Kruskal-Wallis with Dunn’s multiple comparison adjusted p-values reported (</w:t>
      </w:r>
      <w:r w:rsidR="00D332A8" w:rsidRPr="00D2213F">
        <w:rPr>
          <w:rFonts w:ascii="Arial" w:hAnsi="Arial" w:cs="Arial"/>
          <w:sz w:val="22"/>
          <w:szCs w:val="22"/>
        </w:rPr>
        <w:t xml:space="preserve">for </w:t>
      </w:r>
      <w:r w:rsidRPr="00D2213F">
        <w:rPr>
          <w:rFonts w:ascii="Arial" w:hAnsi="Arial" w:cs="Arial"/>
          <w:sz w:val="22"/>
          <w:szCs w:val="22"/>
        </w:rPr>
        <w:t>3 or more group</w:t>
      </w:r>
      <w:r w:rsidR="00141A75" w:rsidRPr="00D2213F">
        <w:rPr>
          <w:rFonts w:ascii="Arial" w:hAnsi="Arial" w:cs="Arial"/>
          <w:sz w:val="22"/>
          <w:szCs w:val="22"/>
        </w:rPr>
        <w:t xml:space="preserve"> comparisons</w:t>
      </w:r>
      <w:r w:rsidRPr="00D2213F">
        <w:rPr>
          <w:rFonts w:ascii="Arial" w:hAnsi="Arial" w:cs="Arial"/>
          <w:sz w:val="22"/>
          <w:szCs w:val="22"/>
        </w:rPr>
        <w:t>)</w:t>
      </w:r>
      <w:r w:rsidR="00141A75" w:rsidRPr="00D2213F">
        <w:rPr>
          <w:rFonts w:ascii="Arial" w:hAnsi="Arial" w:cs="Arial"/>
          <w:sz w:val="22"/>
          <w:szCs w:val="22"/>
        </w:rPr>
        <w:t xml:space="preserve"> or Stee</w:t>
      </w:r>
      <w:r w:rsidR="00063574" w:rsidRPr="00D2213F">
        <w:rPr>
          <w:rFonts w:ascii="Arial" w:hAnsi="Arial" w:cs="Arial"/>
          <w:sz w:val="22"/>
          <w:szCs w:val="22"/>
        </w:rPr>
        <w:t>l</w:t>
      </w:r>
      <w:r w:rsidR="00141A75" w:rsidRPr="00D2213F">
        <w:rPr>
          <w:rFonts w:ascii="Arial" w:hAnsi="Arial" w:cs="Arial"/>
          <w:sz w:val="22"/>
          <w:szCs w:val="22"/>
        </w:rPr>
        <w:t xml:space="preserve"> multiple comparison adjustment (for 2 comparisons)</w:t>
      </w:r>
      <w:r w:rsidRPr="00D2213F">
        <w:rPr>
          <w:rFonts w:ascii="Arial" w:hAnsi="Arial" w:cs="Arial"/>
          <w:sz w:val="22"/>
          <w:szCs w:val="22"/>
        </w:rPr>
        <w:t>.</w:t>
      </w:r>
      <w:r w:rsidR="00D332A8" w:rsidRPr="00D2213F">
        <w:rPr>
          <w:rFonts w:ascii="Arial" w:hAnsi="Arial" w:cs="Arial"/>
          <w:sz w:val="22"/>
          <w:szCs w:val="22"/>
        </w:rPr>
        <w:t xml:space="preserve"> </w:t>
      </w:r>
      <w:r w:rsidRPr="00D2213F">
        <w:rPr>
          <w:rFonts w:ascii="Arial" w:hAnsi="Arial" w:cs="Arial"/>
          <w:sz w:val="22"/>
          <w:szCs w:val="22"/>
        </w:rPr>
        <w:t>The Pearson correlation coefficient and corresponding p-value</w:t>
      </w:r>
      <w:r w:rsidR="003B1639" w:rsidRPr="00D2213F">
        <w:rPr>
          <w:rFonts w:ascii="Arial" w:hAnsi="Arial" w:cs="Arial"/>
          <w:sz w:val="22"/>
          <w:szCs w:val="22"/>
        </w:rPr>
        <w:t xml:space="preserve">s were </w:t>
      </w:r>
      <w:r w:rsidRPr="00D2213F">
        <w:rPr>
          <w:rFonts w:ascii="Arial" w:hAnsi="Arial" w:cs="Arial"/>
          <w:sz w:val="22"/>
          <w:szCs w:val="22"/>
        </w:rPr>
        <w:t xml:space="preserve">reported for relationships among </w:t>
      </w:r>
      <w:r w:rsidR="00241935" w:rsidRPr="00D2213F">
        <w:rPr>
          <w:rFonts w:ascii="Arial" w:hAnsi="Arial" w:cs="Arial"/>
          <w:sz w:val="22"/>
          <w:szCs w:val="22"/>
        </w:rPr>
        <w:t xml:space="preserve">normally-distributed </w:t>
      </w:r>
      <w:r w:rsidRPr="00D2213F">
        <w:rPr>
          <w:rFonts w:ascii="Arial" w:hAnsi="Arial" w:cs="Arial"/>
          <w:sz w:val="22"/>
          <w:szCs w:val="22"/>
        </w:rPr>
        <w:t>variables</w:t>
      </w:r>
      <w:r w:rsidR="00241935" w:rsidRPr="00D2213F">
        <w:rPr>
          <w:rFonts w:ascii="Arial" w:hAnsi="Arial" w:cs="Arial"/>
          <w:sz w:val="22"/>
          <w:szCs w:val="22"/>
        </w:rPr>
        <w:t xml:space="preserve"> and the Spearman correlation coefficient was reported for nonparametric data</w:t>
      </w:r>
      <w:r w:rsidRPr="00D2213F">
        <w:rPr>
          <w:rFonts w:ascii="Arial" w:hAnsi="Arial" w:cs="Arial"/>
          <w:sz w:val="22"/>
          <w:szCs w:val="22"/>
        </w:rPr>
        <w:t xml:space="preserve">. All statistical tests on serial data were performed in JMP Pro </w:t>
      </w:r>
      <w:r w:rsidR="00BE36BC" w:rsidRPr="00D2213F">
        <w:rPr>
          <w:rFonts w:ascii="Arial" w:hAnsi="Arial" w:cs="Arial"/>
          <w:sz w:val="22"/>
          <w:szCs w:val="22"/>
        </w:rPr>
        <w:t>14.0</w:t>
      </w:r>
      <w:r w:rsidRPr="00D2213F">
        <w:rPr>
          <w:rFonts w:ascii="Arial" w:hAnsi="Arial" w:cs="Arial"/>
          <w:sz w:val="22"/>
          <w:szCs w:val="22"/>
        </w:rPr>
        <w:t>.0 (64-bit</w:t>
      </w:r>
      <w:r w:rsidR="009942E4" w:rsidRPr="00D2213F">
        <w:rPr>
          <w:rFonts w:ascii="Arial" w:hAnsi="Arial" w:cs="Arial"/>
          <w:sz w:val="22"/>
          <w:szCs w:val="22"/>
        </w:rPr>
        <w:t>, SAS institute, Cary, NC</w:t>
      </w:r>
      <w:r w:rsidRPr="00D2213F">
        <w:rPr>
          <w:rFonts w:ascii="Arial" w:hAnsi="Arial" w:cs="Arial"/>
          <w:sz w:val="22"/>
          <w:szCs w:val="22"/>
        </w:rPr>
        <w:t>).  For group comparisons on non-serial data, Graph</w:t>
      </w:r>
      <w:ins w:id="0" w:author="Lin, Philana L" w:date="2020-04-14T10:11:00Z">
        <w:r w:rsidR="00006753">
          <w:rPr>
            <w:rFonts w:ascii="Arial" w:hAnsi="Arial" w:cs="Arial"/>
            <w:sz w:val="22"/>
            <w:szCs w:val="22"/>
          </w:rPr>
          <w:t xml:space="preserve"> </w:t>
        </w:r>
      </w:ins>
      <w:r w:rsidRPr="00D2213F">
        <w:rPr>
          <w:rFonts w:ascii="Arial" w:hAnsi="Arial" w:cs="Arial"/>
          <w:sz w:val="22"/>
          <w:szCs w:val="22"/>
        </w:rPr>
        <w:t xml:space="preserve">pad Prism Mac OSX (Version </w:t>
      </w:r>
      <w:r w:rsidR="00BE36BC" w:rsidRPr="00D2213F">
        <w:rPr>
          <w:rFonts w:ascii="Arial" w:hAnsi="Arial" w:cs="Arial"/>
          <w:sz w:val="22"/>
          <w:szCs w:val="22"/>
        </w:rPr>
        <w:t>8.2.1</w:t>
      </w:r>
      <w:r w:rsidR="009942E4" w:rsidRPr="00D2213F">
        <w:rPr>
          <w:rFonts w:ascii="Arial" w:hAnsi="Arial" w:cs="Arial"/>
          <w:sz w:val="22"/>
          <w:szCs w:val="22"/>
        </w:rPr>
        <w:t>, GraphPad San Diego, CA</w:t>
      </w:r>
      <w:r w:rsidRPr="00D2213F">
        <w:rPr>
          <w:rFonts w:ascii="Arial" w:hAnsi="Arial" w:cs="Arial"/>
          <w:sz w:val="22"/>
          <w:szCs w:val="22"/>
        </w:rPr>
        <w:t>) was used.  For counts (including cell counts, CFU, and FDG activity), the data was first transformed (adding 1 to entire dataset), so that zeroes could be visualized and analyzed on a log</w:t>
      </w:r>
      <w:r w:rsidRPr="00D2213F">
        <w:rPr>
          <w:rFonts w:ascii="Arial" w:hAnsi="Arial" w:cs="Arial"/>
          <w:sz w:val="22"/>
          <w:szCs w:val="22"/>
          <w:vertAlign w:val="subscript"/>
        </w:rPr>
        <w:t>10</w:t>
      </w:r>
      <w:r w:rsidRPr="00D2213F">
        <w:rPr>
          <w:rFonts w:ascii="Arial" w:hAnsi="Arial" w:cs="Arial"/>
          <w:sz w:val="22"/>
          <w:szCs w:val="22"/>
        </w:rPr>
        <w:t xml:space="preserve"> scale.</w:t>
      </w:r>
      <w:r w:rsidR="0032411E" w:rsidRPr="00D2213F">
        <w:rPr>
          <w:rFonts w:ascii="Arial" w:hAnsi="Arial" w:cs="Arial"/>
          <w:sz w:val="22"/>
          <w:szCs w:val="22"/>
        </w:rPr>
        <w:t xml:space="preserve"> All statistical tests are two</w:t>
      </w:r>
      <w:r w:rsidR="00DD65A6" w:rsidRPr="00D2213F">
        <w:rPr>
          <w:rFonts w:ascii="Arial" w:hAnsi="Arial" w:cs="Arial"/>
          <w:sz w:val="22"/>
          <w:szCs w:val="22"/>
        </w:rPr>
        <w:t>-</w:t>
      </w:r>
      <w:r w:rsidR="0032411E" w:rsidRPr="00D2213F">
        <w:rPr>
          <w:rFonts w:ascii="Arial" w:hAnsi="Arial" w:cs="Arial"/>
          <w:sz w:val="22"/>
          <w:szCs w:val="22"/>
        </w:rPr>
        <w:t xml:space="preserve">sided and significance was established at p </w:t>
      </w:r>
      <w:r w:rsidR="0032411E" w:rsidRPr="00D2213F">
        <w:rPr>
          <w:rFonts w:ascii="Arial" w:hAnsi="Arial" w:cs="Arial"/>
          <w:sz w:val="22"/>
          <w:szCs w:val="22"/>
        </w:rPr>
        <w:sym w:font="Symbol" w:char="F0A3"/>
      </w:r>
      <w:r w:rsidR="0032411E" w:rsidRPr="00D2213F">
        <w:rPr>
          <w:rFonts w:ascii="Arial" w:hAnsi="Arial" w:cs="Arial"/>
          <w:sz w:val="22"/>
          <w:szCs w:val="22"/>
        </w:rPr>
        <w:t xml:space="preserve"> 0.05.</w:t>
      </w:r>
      <w:r w:rsidR="001507E0" w:rsidRPr="00D2213F">
        <w:rPr>
          <w:rFonts w:ascii="Arial" w:hAnsi="Arial" w:cs="Arial"/>
          <w:sz w:val="22"/>
          <w:szCs w:val="22"/>
        </w:rPr>
        <w:t xml:space="preserve"> Permutations tests </w:t>
      </w:r>
      <w:r w:rsidR="00B0306B" w:rsidRPr="00D2213F">
        <w:rPr>
          <w:rFonts w:ascii="Arial" w:hAnsi="Arial" w:cs="Arial"/>
          <w:sz w:val="22"/>
          <w:szCs w:val="22"/>
        </w:rPr>
        <w:t xml:space="preserve">for </w:t>
      </w:r>
      <w:r w:rsidR="001507E0" w:rsidRPr="00D2213F">
        <w:rPr>
          <w:rFonts w:ascii="Arial" w:hAnsi="Arial" w:cs="Arial"/>
          <w:sz w:val="22"/>
          <w:szCs w:val="22"/>
        </w:rPr>
        <w:t>comparison of T cells proportions</w:t>
      </w:r>
      <w:r w:rsidR="004D33FE" w:rsidRPr="00D2213F">
        <w:rPr>
          <w:rFonts w:ascii="Arial" w:hAnsi="Arial" w:cs="Arial"/>
          <w:sz w:val="22"/>
          <w:szCs w:val="22"/>
        </w:rPr>
        <w:t>, presented in pie charts,</w:t>
      </w:r>
      <w:r w:rsidR="001507E0" w:rsidRPr="00D2213F">
        <w:rPr>
          <w:rFonts w:ascii="Arial" w:hAnsi="Arial" w:cs="Arial"/>
          <w:sz w:val="22"/>
          <w:szCs w:val="22"/>
        </w:rPr>
        <w:t xml:space="preserve"> was performed using SPICE </w:t>
      </w:r>
      <w:r w:rsidR="00DD65A6" w:rsidRPr="00D2213F">
        <w:rPr>
          <w:rFonts w:ascii="Arial" w:hAnsi="Arial" w:cs="Arial"/>
          <w:sz w:val="22"/>
          <w:szCs w:val="22"/>
        </w:rPr>
        <w:t xml:space="preserve">6.0 </w:t>
      </w:r>
      <w:r w:rsidR="009942E4" w:rsidRPr="00D2213F">
        <w:rPr>
          <w:rFonts w:ascii="Arial" w:hAnsi="Arial" w:cs="Arial"/>
          <w:sz w:val="22"/>
          <w:szCs w:val="22"/>
        </w:rPr>
        <w:t xml:space="preserve">(NIH, Bethesda MD) </w:t>
      </w:r>
      <w:r w:rsidR="00DD65A6"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&lt;EndNote&gt;&lt;Cite&gt;&lt;Author&gt;Roederer&lt;/Author&gt;&lt;Year&gt;2011&lt;/Year&gt;&lt;RecNum&gt;25&lt;/RecNum&gt;&lt;DisplayText&gt;[30]&lt;/DisplayText&gt;&lt;record&gt;&lt;rec-number&gt;25&lt;/rec-number&gt;&lt;foreign-keys&gt;&lt;key app="EN" db-id="ewfw5erwxexx92e09z65ffpvrvxpfavsxptx" timestamp="1576855479" guid="997ae830-ec11-4fae-88bc-f746fcc20189"&gt;25&lt;/key&gt;&lt;/foreign-keys&gt;&lt;ref-type name="Journal Article"&gt;17&lt;/ref-type&gt;&lt;contributors&gt;&lt;authors&gt;&lt;author&gt;Roederer, M.&lt;/author&gt;&lt;author&gt;Nozzi, J. L.&lt;/author&gt;&lt;author&gt;Nason, M. C.&lt;/author&gt;&lt;/authors&gt;&lt;/contributors&gt;&lt;auth-address&gt;Vaccine Research Center, NIAID, NIH, Bethesda, MD, USA. Roederer@nih.gov&lt;/auth-address&gt;&lt;titles&gt;&lt;title&gt;SPICE: exploration and analysis of post-cytometric complex multivariate datasets&lt;/title&gt;&lt;secondary-title&gt;Cytometry A&lt;/secondary-title&gt;&lt;/titles&gt;&lt;periodical&gt;&lt;full-title&gt;Cytometry A&lt;/full-title&gt;&lt;/periodical&gt;&lt;pages&gt;167-74&lt;/pages&gt;&lt;volume&gt;79&lt;/volume&gt;&lt;number&gt;2&lt;/number&gt;&lt;edition&gt;2011/01/26&lt;/edition&gt;&lt;keywords&gt;&lt;keyword&gt;*Algorithms&lt;/keyword&gt;&lt;keyword&gt;Computational Biology/methods&lt;/keyword&gt;&lt;keyword&gt;Computer Graphics&lt;/keyword&gt;&lt;keyword&gt;*Data Interpretation, Statistical&lt;/keyword&gt;&lt;keyword&gt;Flow Cytometry/*methods&lt;/keyword&gt;&lt;keyword&gt;Humans&lt;/keyword&gt;&lt;keyword&gt;Multivariate Analysis&lt;/keyword&gt;&lt;keyword&gt;Principal Component Analysis/methods&lt;/keyword&gt;&lt;keyword&gt;*Software&lt;/keyword&gt;&lt;/keywords&gt;&lt;dates&gt;&lt;year&gt;2011&lt;/year&gt;&lt;pub-dates&gt;&lt;date&gt;Feb&lt;/date&gt;&lt;/pub-dates&gt;&lt;/dates&gt;&lt;isbn&gt;1552-4930 (Electronic)&amp;#xD;1552-4922 (Linking)&lt;/isbn&gt;&lt;accession-num&gt;21265010&lt;/accession-num&gt;&lt;urls&gt;&lt;related-urls&gt;&lt;url&gt;https://www.ncbi.nlm.nih.gov/pubmed/21265010&lt;/url&gt;&lt;/related-urls&gt;&lt;/urls&gt;&lt;custom2&gt;PMC3072288&lt;/custom2&gt;&lt;electronic-resource-num&gt;10.1002/cyto.a.21015&lt;/electronic-resource-num&gt;&lt;/record&gt;&lt;/Cite&gt;&lt;/EndNote&gt;</w:instrText>
      </w:r>
      <w:r w:rsidR="00DD65A6" w:rsidRPr="00D2213F">
        <w:rPr>
          <w:rFonts w:ascii="Arial" w:hAnsi="Arial" w:cs="Arial"/>
          <w:sz w:val="22"/>
          <w:szCs w:val="22"/>
        </w:rPr>
        <w:fldChar w:fldCharType="separate"/>
      </w:r>
      <w:r w:rsidR="008B1382">
        <w:rPr>
          <w:rFonts w:ascii="Arial" w:hAnsi="Arial" w:cs="Arial"/>
          <w:noProof/>
          <w:sz w:val="22"/>
          <w:szCs w:val="22"/>
        </w:rPr>
        <w:t>[30]</w:t>
      </w:r>
      <w:r w:rsidR="00DD65A6" w:rsidRPr="00D2213F">
        <w:rPr>
          <w:rFonts w:ascii="Arial" w:hAnsi="Arial" w:cs="Arial"/>
          <w:sz w:val="22"/>
          <w:szCs w:val="22"/>
        </w:rPr>
        <w:fldChar w:fldCharType="end"/>
      </w:r>
      <w:r w:rsidR="001507E0" w:rsidRPr="00D2213F">
        <w:rPr>
          <w:rFonts w:ascii="Arial" w:hAnsi="Arial" w:cs="Arial"/>
          <w:sz w:val="22"/>
          <w:szCs w:val="22"/>
        </w:rPr>
        <w:t xml:space="preserve">. </w:t>
      </w:r>
    </w:p>
    <w:p w14:paraId="75CE5EF4" w14:textId="57874C02" w:rsidR="0060557D" w:rsidRPr="00D2213F" w:rsidRDefault="00851D2D" w:rsidP="00FC3CEC">
      <w:pPr>
        <w:spacing w:line="480" w:lineRule="auto"/>
        <w:rPr>
          <w:rFonts w:ascii="Arial" w:hAnsi="Arial" w:cs="Arial"/>
          <w:sz w:val="22"/>
          <w:szCs w:val="22"/>
        </w:rPr>
      </w:pPr>
      <w:r w:rsidRPr="00D2213F">
        <w:rPr>
          <w:rFonts w:ascii="Arial" w:hAnsi="Arial" w:cs="Arial"/>
          <w:sz w:val="22"/>
          <w:szCs w:val="22"/>
        </w:rPr>
        <w:tab/>
      </w:r>
      <w:r w:rsidR="00FC3CEC" w:rsidRPr="00D2213F">
        <w:rPr>
          <w:rFonts w:ascii="Arial" w:hAnsi="Arial" w:cs="Arial"/>
          <w:sz w:val="22"/>
          <w:szCs w:val="22"/>
        </w:rPr>
        <w:t xml:space="preserve">A principal components analysis was performed </w:t>
      </w:r>
      <w:r w:rsidR="00BE36BC" w:rsidRPr="00D2213F">
        <w:rPr>
          <w:rFonts w:ascii="Arial" w:hAnsi="Arial" w:cs="Arial"/>
          <w:sz w:val="22"/>
          <w:szCs w:val="22"/>
        </w:rPr>
        <w:t xml:space="preserve">(using JMP Pro) </w:t>
      </w:r>
      <w:r w:rsidR="00FC3CEC" w:rsidRPr="00D2213F">
        <w:rPr>
          <w:rFonts w:ascii="Arial" w:hAnsi="Arial" w:cs="Arial"/>
          <w:sz w:val="22"/>
          <w:szCs w:val="22"/>
        </w:rPr>
        <w:t xml:space="preserve">on the cytokine </w:t>
      </w:r>
      <w:r w:rsidR="00147806" w:rsidRPr="00D2213F">
        <w:rPr>
          <w:rFonts w:ascii="Arial" w:hAnsi="Arial" w:cs="Arial"/>
          <w:sz w:val="22"/>
          <w:szCs w:val="22"/>
        </w:rPr>
        <w:t xml:space="preserve">expression </w:t>
      </w:r>
      <w:r w:rsidR="00B0306B" w:rsidRPr="00D2213F">
        <w:rPr>
          <w:rFonts w:ascii="Arial" w:hAnsi="Arial" w:cs="Arial"/>
          <w:sz w:val="22"/>
          <w:szCs w:val="22"/>
        </w:rPr>
        <w:t>from</w:t>
      </w:r>
      <w:r w:rsidR="00147806" w:rsidRPr="00D2213F">
        <w:rPr>
          <w:rFonts w:ascii="Arial" w:hAnsi="Arial" w:cs="Arial"/>
          <w:sz w:val="22"/>
          <w:szCs w:val="22"/>
        </w:rPr>
        <w:t xml:space="preserve"> absolute numbers of both CD4 and CD8 cell </w:t>
      </w:r>
      <w:r w:rsidR="00FC3CEC" w:rsidRPr="00D2213F">
        <w:rPr>
          <w:rFonts w:ascii="Arial" w:hAnsi="Arial" w:cs="Arial"/>
          <w:sz w:val="22"/>
          <w:szCs w:val="22"/>
        </w:rPr>
        <w:t>counts (log</w:t>
      </w:r>
      <w:r w:rsidR="00FC3CEC" w:rsidRPr="00D2213F">
        <w:rPr>
          <w:rFonts w:ascii="Arial" w:hAnsi="Arial" w:cs="Arial"/>
          <w:sz w:val="22"/>
          <w:szCs w:val="22"/>
          <w:vertAlign w:val="subscript"/>
        </w:rPr>
        <w:t>10</w:t>
      </w:r>
      <w:r w:rsidR="00FC3CEC" w:rsidRPr="00D2213F">
        <w:rPr>
          <w:rFonts w:ascii="Arial" w:hAnsi="Arial" w:cs="Arial"/>
          <w:sz w:val="22"/>
          <w:szCs w:val="22"/>
        </w:rPr>
        <w:t xml:space="preserve"> transformed) from </w:t>
      </w:r>
      <w:r w:rsidR="00B0306B" w:rsidRPr="00D2213F">
        <w:rPr>
          <w:rFonts w:ascii="Arial" w:hAnsi="Arial" w:cs="Arial"/>
          <w:sz w:val="22"/>
          <w:szCs w:val="22"/>
        </w:rPr>
        <w:t>individual</w:t>
      </w:r>
      <w:r w:rsidR="00FC3CEC" w:rsidRPr="00D2213F">
        <w:rPr>
          <w:rFonts w:ascii="Arial" w:hAnsi="Arial" w:cs="Arial"/>
          <w:sz w:val="22"/>
          <w:szCs w:val="22"/>
        </w:rPr>
        <w:t xml:space="preserve"> granuloma</w:t>
      </w:r>
      <w:r w:rsidR="00B0306B" w:rsidRPr="00D2213F">
        <w:rPr>
          <w:rFonts w:ascii="Arial" w:hAnsi="Arial" w:cs="Arial"/>
          <w:sz w:val="22"/>
          <w:szCs w:val="22"/>
        </w:rPr>
        <w:t>s</w:t>
      </w:r>
      <w:r w:rsidR="00FC3CEC" w:rsidRPr="00D2213F">
        <w:rPr>
          <w:rFonts w:ascii="Arial" w:hAnsi="Arial" w:cs="Arial"/>
          <w:sz w:val="22"/>
          <w:szCs w:val="22"/>
        </w:rPr>
        <w:t xml:space="preserve">.  Using the Kaiser criterion (dropping any components with eigenvalues less than 1), the first principal component was saved as a new variable for both CD4 and CD8 cell types. </w:t>
      </w:r>
    </w:p>
    <w:p w14:paraId="7C7BC1BD" w14:textId="33CDD100" w:rsidR="009B1324" w:rsidRPr="00D2213F" w:rsidRDefault="009B1324" w:rsidP="00FC3CEC">
      <w:pPr>
        <w:spacing w:line="480" w:lineRule="auto"/>
        <w:rPr>
          <w:rFonts w:ascii="Arial" w:hAnsi="Arial" w:cs="Arial"/>
          <w:sz w:val="22"/>
          <w:szCs w:val="22"/>
        </w:rPr>
      </w:pPr>
      <w:r w:rsidRPr="00D2213F">
        <w:rPr>
          <w:rFonts w:ascii="Arial" w:hAnsi="Arial" w:cs="Arial"/>
          <w:sz w:val="22"/>
          <w:szCs w:val="22"/>
        </w:rPr>
        <w:tab/>
        <w:t>To ensure against bias from any single animal in our lung granuloma data, the median frequency and absolute counts of CD4 and CD8 of each animal were calculated and effect sizes between groups examined. We found similar effect size among the CD4 T cells frequency and absolute CD8 T cells. The CD8 T cell effect size between SIV and control was inflated due to one animal (31316) but the overall trends were similar. A similar comparison was performed with the cytokine data used in the principal component analysis with similar effect sizes.</w:t>
      </w:r>
    </w:p>
    <w:p w14:paraId="4241285B" w14:textId="77777777" w:rsidR="00851D2D" w:rsidRPr="00D2213F" w:rsidRDefault="00851D2D" w:rsidP="00A41CDF">
      <w:pPr>
        <w:spacing w:line="480" w:lineRule="auto"/>
        <w:rPr>
          <w:rFonts w:ascii="Arial" w:hAnsi="Arial" w:cs="Arial"/>
          <w:b/>
          <w:sz w:val="22"/>
          <w:szCs w:val="22"/>
        </w:rPr>
      </w:pPr>
    </w:p>
    <w:p w14:paraId="272058D2" w14:textId="77777777" w:rsidR="00361C4B" w:rsidRPr="00D2213F" w:rsidRDefault="00361C4B" w:rsidP="00361C4B">
      <w:pPr>
        <w:spacing w:after="270" w:line="270" w:lineRule="atLeast"/>
        <w:outlineLvl w:val="2"/>
        <w:rPr>
          <w:rFonts w:ascii="Arial" w:hAnsi="Arial" w:cs="Arial"/>
          <w:sz w:val="22"/>
          <w:szCs w:val="22"/>
          <w:u w:val="single"/>
        </w:rPr>
      </w:pPr>
      <w:r w:rsidRPr="00D2213F">
        <w:rPr>
          <w:rFonts w:ascii="Arial" w:hAnsi="Arial" w:cs="Arial"/>
          <w:sz w:val="22"/>
          <w:szCs w:val="22"/>
          <w:u w:val="single"/>
        </w:rPr>
        <w:t>Ethics statement</w:t>
      </w:r>
    </w:p>
    <w:p w14:paraId="1EFC46C2" w14:textId="77777777" w:rsidR="00361C4B" w:rsidRPr="00D2213F" w:rsidRDefault="00361C4B" w:rsidP="00361C4B">
      <w:pPr>
        <w:spacing w:line="480" w:lineRule="auto"/>
        <w:rPr>
          <w:rFonts w:ascii="Arial" w:hAnsi="Arial" w:cs="Arial"/>
          <w:bCs/>
          <w:sz w:val="22"/>
          <w:szCs w:val="22"/>
        </w:rPr>
      </w:pPr>
      <w:bookmarkStart w:id="1" w:name="article1.body1.sec4.sec2.p1"/>
      <w:bookmarkEnd w:id="1"/>
      <w:r w:rsidRPr="00D2213F">
        <w:rPr>
          <w:rFonts w:ascii="Arial" w:hAnsi="Arial" w:cs="Arial"/>
          <w:bCs/>
          <w:sz w:val="22"/>
          <w:szCs w:val="22"/>
        </w:rPr>
        <w:t xml:space="preserve">All animal protocols and procedures were approved by the University of Pittsburgh's Institutional Animal Care and Use Committee (IACUC) that adheres to the national guidelines established in the Animal Welfare Act and Guide for the Care and Use of Laboratory Animals as mandated by the U. S. Public Health Service Policy (PHS). The IACUC approval number for our study is 17050656 and our PHS policy number is D16-00118. </w:t>
      </w:r>
    </w:p>
    <w:p w14:paraId="4F334B7B" w14:textId="77777777" w:rsidR="00361C4B" w:rsidRPr="00D2213F" w:rsidRDefault="00361C4B" w:rsidP="00361C4B">
      <w:pPr>
        <w:spacing w:line="480" w:lineRule="auto"/>
        <w:rPr>
          <w:rFonts w:ascii="Arial" w:hAnsi="Arial" w:cs="Arial"/>
          <w:bCs/>
          <w:sz w:val="22"/>
          <w:szCs w:val="22"/>
        </w:rPr>
      </w:pPr>
    </w:p>
    <w:p w14:paraId="7DE380B3" w14:textId="34A32BF1" w:rsidR="00361C4B" w:rsidRPr="00D2213F" w:rsidRDefault="00361C4B" w:rsidP="00361C4B">
      <w:pPr>
        <w:spacing w:line="480" w:lineRule="auto"/>
        <w:rPr>
          <w:rFonts w:ascii="Arial" w:hAnsi="Arial" w:cs="Arial"/>
          <w:bCs/>
          <w:sz w:val="22"/>
          <w:szCs w:val="22"/>
        </w:rPr>
      </w:pPr>
      <w:r w:rsidRPr="00D2213F">
        <w:rPr>
          <w:rFonts w:ascii="Arial" w:hAnsi="Arial" w:cs="Arial"/>
          <w:bCs/>
          <w:sz w:val="22"/>
          <w:szCs w:val="22"/>
        </w:rPr>
        <w:t xml:space="preserve">University of Pittsburgh housed all NHP in temperature, humidity, and lighting controlled rooms. Single housed cages at </w:t>
      </w:r>
      <w:r w:rsidRPr="00964158">
        <w:rPr>
          <w:rFonts w:ascii="Arial" w:hAnsi="Arial" w:cs="Arial"/>
          <w:bCs/>
          <w:sz w:val="22"/>
          <w:szCs w:val="22"/>
        </w:rPr>
        <w:t xml:space="preserve">least 2 square meters apart were utilized, allowing for visual and tactile contact with neighboring NHP. NHP were fed twice daily with specific formulated biscuits and at least 4 days/week with fruits and vegetables and had </w:t>
      </w:r>
      <w:r w:rsidRPr="00964158">
        <w:rPr>
          <w:rFonts w:ascii="Arial" w:hAnsi="Arial" w:cs="Arial"/>
          <w:bCs/>
          <w:i/>
          <w:iCs/>
          <w:sz w:val="22"/>
          <w:szCs w:val="22"/>
        </w:rPr>
        <w:t>a</w:t>
      </w:r>
      <w:r w:rsidR="001C3BED" w:rsidRPr="00964158">
        <w:rPr>
          <w:rFonts w:ascii="Arial" w:hAnsi="Arial" w:cs="Arial"/>
          <w:bCs/>
          <w:i/>
          <w:iCs/>
          <w:sz w:val="22"/>
          <w:szCs w:val="22"/>
        </w:rPr>
        <w:t>d</w:t>
      </w:r>
      <w:r w:rsidRPr="00964158">
        <w:rPr>
          <w:rFonts w:ascii="Arial" w:hAnsi="Arial" w:cs="Arial"/>
          <w:bCs/>
          <w:i/>
          <w:iCs/>
          <w:sz w:val="22"/>
          <w:szCs w:val="22"/>
        </w:rPr>
        <w:t xml:space="preserve"> libit</w:t>
      </w:r>
      <w:r w:rsidR="001C3BED" w:rsidRPr="00964158">
        <w:rPr>
          <w:rFonts w:ascii="Arial" w:hAnsi="Arial" w:cs="Arial"/>
          <w:bCs/>
          <w:i/>
          <w:iCs/>
          <w:sz w:val="22"/>
          <w:szCs w:val="22"/>
        </w:rPr>
        <w:t>u</w:t>
      </w:r>
      <w:r w:rsidRPr="00964158">
        <w:rPr>
          <w:rFonts w:ascii="Arial" w:hAnsi="Arial" w:cs="Arial"/>
          <w:bCs/>
          <w:i/>
          <w:iCs/>
          <w:sz w:val="22"/>
          <w:szCs w:val="22"/>
        </w:rPr>
        <w:t xml:space="preserve">m </w:t>
      </w:r>
      <w:r w:rsidRPr="00964158">
        <w:rPr>
          <w:rFonts w:ascii="Arial" w:hAnsi="Arial" w:cs="Arial"/>
          <w:bCs/>
          <w:sz w:val="22"/>
          <w:szCs w:val="22"/>
        </w:rPr>
        <w:t xml:space="preserve">access to water. An enhanced enrichment plan was designed and administrated by NHP enrichment specialists. Species-specific behaviors were always encouraged. NHP maintained constant access to toys and other </w:t>
      </w:r>
      <w:proofErr w:type="spellStart"/>
      <w:r w:rsidRPr="00964158">
        <w:rPr>
          <w:rFonts w:ascii="Arial" w:hAnsi="Arial" w:cs="Arial"/>
          <w:bCs/>
          <w:sz w:val="22"/>
          <w:szCs w:val="22"/>
        </w:rPr>
        <w:t>manipulata</w:t>
      </w:r>
      <w:proofErr w:type="spellEnd"/>
      <w:r w:rsidRPr="00964158">
        <w:rPr>
          <w:rFonts w:ascii="Arial" w:hAnsi="Arial" w:cs="Arial"/>
          <w:bCs/>
          <w:sz w:val="22"/>
          <w:szCs w:val="22"/>
        </w:rPr>
        <w:t xml:space="preserve">. All </w:t>
      </w:r>
      <w:proofErr w:type="spellStart"/>
      <w:r w:rsidRPr="00964158">
        <w:rPr>
          <w:rFonts w:ascii="Arial" w:hAnsi="Arial" w:cs="Arial"/>
          <w:bCs/>
          <w:sz w:val="22"/>
          <w:szCs w:val="22"/>
        </w:rPr>
        <w:t>manipulata</w:t>
      </w:r>
      <w:proofErr w:type="spellEnd"/>
      <w:r w:rsidRPr="00964158">
        <w:rPr>
          <w:rFonts w:ascii="Arial" w:hAnsi="Arial" w:cs="Arial"/>
          <w:bCs/>
          <w:sz w:val="22"/>
          <w:szCs w:val="22"/>
        </w:rPr>
        <w:t xml:space="preserve"> and toys were regularly rotated. Puzzle feeders and cardboard tubing were used to simulate</w:t>
      </w:r>
      <w:r w:rsidRPr="00D2213F">
        <w:rPr>
          <w:rFonts w:ascii="Arial" w:hAnsi="Arial" w:cs="Arial"/>
          <w:bCs/>
          <w:sz w:val="22"/>
          <w:szCs w:val="22"/>
        </w:rPr>
        <w:t xml:space="preserve"> foraging for food and adjustable mirrors were utilized to simulate interactions with other animals. Regular human and NHP interactions were encouraged. These interactions consisted of administering small food objects that follow all safety protocols. Caretakers interact with NHP by talking or use of non-aggressive facial expressions while performing housing area tasks. All feedings, cage cleanings, and other routine procedures were completed on a strict schedule to allow NHP to acclimate to a normal daily schedule. All NHP were provided a diverse variety of visual and auditory stimulation, which included either radios or video equipment that are designed for children for at least three hours a day. These radios and video were rotated between animal rooms to avoid too much repetition for the same housed animals. </w:t>
      </w:r>
    </w:p>
    <w:p w14:paraId="1BCD5D1F" w14:textId="77777777" w:rsidR="00361C4B" w:rsidRPr="00D2213F" w:rsidRDefault="00361C4B" w:rsidP="00361C4B">
      <w:pPr>
        <w:spacing w:line="480" w:lineRule="auto"/>
        <w:rPr>
          <w:rFonts w:ascii="Arial" w:hAnsi="Arial" w:cs="Arial"/>
          <w:bCs/>
          <w:sz w:val="22"/>
          <w:szCs w:val="22"/>
        </w:rPr>
      </w:pPr>
    </w:p>
    <w:p w14:paraId="307A3F1C" w14:textId="46A90547" w:rsidR="00361C4B" w:rsidRPr="00D2213F" w:rsidRDefault="00361C4B" w:rsidP="00361C4B">
      <w:pPr>
        <w:spacing w:line="480" w:lineRule="auto"/>
        <w:rPr>
          <w:rFonts w:ascii="Arial" w:hAnsi="Arial" w:cs="Arial"/>
          <w:bCs/>
          <w:sz w:val="22"/>
          <w:szCs w:val="22"/>
        </w:rPr>
      </w:pPr>
      <w:r w:rsidRPr="00D2213F">
        <w:rPr>
          <w:rFonts w:ascii="Arial" w:hAnsi="Arial" w:cs="Arial"/>
          <w:bCs/>
          <w:sz w:val="22"/>
          <w:szCs w:val="22"/>
        </w:rPr>
        <w:t xml:space="preserve">Appetite, attitude, activity level, hydration status, etc. were documented two times daily to ensure the health of each NHP. After Mtb infection, NHP were monitored for signs of TB disease (e.g., anorexia, weight loss, tachypnea, dyspnea, coughing). Physical exams were performed on a regular basis, as well. NHP were sedated prior to any veterinary procedure using ketamine or other approved drugs. Veterinary technicians regularly document disease progression through regular PET CT imaging and closely monitor all NHP for signs of pain or distress. If any signs of pain or distress are identified appropriate supportive care (e.g. dietary </w:t>
      </w:r>
      <w:r w:rsidRPr="00D2213F">
        <w:rPr>
          <w:rFonts w:ascii="Arial" w:hAnsi="Arial" w:cs="Arial"/>
          <w:bCs/>
          <w:sz w:val="22"/>
          <w:szCs w:val="22"/>
        </w:rPr>
        <w:lastRenderedPageBreak/>
        <w:t xml:space="preserve">supplementation, rehydration) and clinical treatments (analgesics) are given. If any NHP has advanced disease or intractable pain they are sedated with ketamine and then humanely euthanized using a lethal dose of sodium pentobarbital. </w:t>
      </w:r>
      <w:r w:rsidR="00CE2FFC" w:rsidRPr="00D2213F">
        <w:rPr>
          <w:rFonts w:ascii="Arial" w:hAnsi="Arial" w:cs="Arial"/>
          <w:bCs/>
          <w:sz w:val="22"/>
          <w:szCs w:val="22"/>
        </w:rPr>
        <w:t xml:space="preserve"> </w:t>
      </w:r>
    </w:p>
    <w:p w14:paraId="24C02345" w14:textId="6F707AC3" w:rsidR="00664EE7" w:rsidRPr="00D2213F" w:rsidRDefault="00E33A79" w:rsidP="00A41CDF">
      <w:pPr>
        <w:spacing w:line="480" w:lineRule="auto"/>
        <w:rPr>
          <w:rFonts w:ascii="Arial" w:hAnsi="Arial" w:cs="Arial"/>
          <w:b/>
          <w:sz w:val="22"/>
          <w:szCs w:val="22"/>
        </w:rPr>
      </w:pPr>
      <w:r w:rsidRPr="00D2213F">
        <w:rPr>
          <w:rFonts w:ascii="Arial" w:hAnsi="Arial" w:cs="Arial"/>
          <w:b/>
          <w:sz w:val="22"/>
          <w:szCs w:val="22"/>
        </w:rPr>
        <w:br w:type="page"/>
      </w:r>
      <w:r w:rsidR="005870A9" w:rsidRPr="00D2213F">
        <w:rPr>
          <w:rFonts w:ascii="Arial" w:hAnsi="Arial" w:cs="Arial"/>
          <w:b/>
          <w:sz w:val="22"/>
          <w:szCs w:val="22"/>
        </w:rPr>
        <w:lastRenderedPageBreak/>
        <w:t>Results</w:t>
      </w:r>
    </w:p>
    <w:p w14:paraId="264BF7D3" w14:textId="64E54C65" w:rsidR="00812C6F" w:rsidRPr="00D2213F" w:rsidRDefault="00461A7A" w:rsidP="00A41CDF">
      <w:pPr>
        <w:spacing w:line="480" w:lineRule="auto"/>
        <w:rPr>
          <w:rFonts w:ascii="Arial" w:hAnsi="Arial" w:cs="Arial"/>
          <w:sz w:val="22"/>
          <w:szCs w:val="22"/>
          <w:u w:val="single"/>
        </w:rPr>
      </w:pPr>
      <w:r w:rsidRPr="00D2213F">
        <w:rPr>
          <w:rFonts w:ascii="Arial" w:hAnsi="Arial" w:cs="Arial"/>
          <w:sz w:val="22"/>
          <w:szCs w:val="22"/>
          <w:u w:val="single"/>
        </w:rPr>
        <w:sym w:font="Symbol" w:char="F061"/>
      </w:r>
      <w:r w:rsidR="00812C6F" w:rsidRPr="00D2213F">
        <w:rPr>
          <w:rFonts w:ascii="Arial" w:hAnsi="Arial" w:cs="Arial"/>
          <w:sz w:val="22"/>
          <w:szCs w:val="22"/>
          <w:u w:val="single"/>
        </w:rPr>
        <w:t>CD4 antibody results in mo</w:t>
      </w:r>
      <w:r w:rsidR="00DC6377" w:rsidRPr="00D2213F">
        <w:rPr>
          <w:rFonts w:ascii="Arial" w:hAnsi="Arial" w:cs="Arial"/>
          <w:sz w:val="22"/>
          <w:szCs w:val="22"/>
          <w:u w:val="single"/>
        </w:rPr>
        <w:t>re dramatic</w:t>
      </w:r>
      <w:r w:rsidR="00812C6F" w:rsidRPr="00D2213F">
        <w:rPr>
          <w:rFonts w:ascii="Arial" w:hAnsi="Arial" w:cs="Arial"/>
          <w:sz w:val="22"/>
          <w:szCs w:val="22"/>
          <w:u w:val="single"/>
        </w:rPr>
        <w:t xml:space="preserve"> and sustained CD4</w:t>
      </w:r>
      <w:r w:rsidR="002C239B" w:rsidRPr="00D2213F">
        <w:rPr>
          <w:rFonts w:ascii="Arial" w:hAnsi="Arial" w:cs="Arial"/>
          <w:sz w:val="22"/>
          <w:szCs w:val="22"/>
          <w:u w:val="single"/>
        </w:rPr>
        <w:t xml:space="preserve"> reduction</w:t>
      </w:r>
      <w:r w:rsidR="00993674" w:rsidRPr="00D2213F">
        <w:rPr>
          <w:rFonts w:ascii="Arial" w:hAnsi="Arial" w:cs="Arial"/>
          <w:sz w:val="22"/>
          <w:szCs w:val="22"/>
          <w:u w:val="single"/>
        </w:rPr>
        <w:t xml:space="preserve"> than</w:t>
      </w:r>
      <w:r w:rsidR="002E0375" w:rsidRPr="00D2213F">
        <w:rPr>
          <w:rFonts w:ascii="Arial" w:hAnsi="Arial" w:cs="Arial"/>
          <w:sz w:val="22"/>
          <w:szCs w:val="22"/>
          <w:u w:val="single"/>
        </w:rPr>
        <w:t xml:space="preserve"> SIV</w:t>
      </w:r>
      <w:r w:rsidR="00E27FC0" w:rsidRPr="00D2213F">
        <w:rPr>
          <w:rFonts w:ascii="Arial" w:hAnsi="Arial" w:cs="Arial"/>
          <w:sz w:val="22"/>
          <w:szCs w:val="22"/>
          <w:u w:val="single"/>
        </w:rPr>
        <w:t xml:space="preserve"> infection </w:t>
      </w:r>
    </w:p>
    <w:p w14:paraId="6979821A" w14:textId="5C7199B0" w:rsidR="00DC6377" w:rsidRPr="00964158" w:rsidRDefault="00E97115" w:rsidP="00A41CDF">
      <w:pPr>
        <w:spacing w:line="480" w:lineRule="auto"/>
        <w:rPr>
          <w:rFonts w:ascii="Arial" w:hAnsi="Arial" w:cs="Arial"/>
          <w:sz w:val="22"/>
          <w:szCs w:val="22"/>
        </w:rPr>
      </w:pPr>
      <w:r w:rsidRPr="00D2213F">
        <w:rPr>
          <w:rFonts w:ascii="Arial" w:hAnsi="Arial" w:cs="Arial"/>
          <w:sz w:val="22"/>
          <w:szCs w:val="22"/>
        </w:rPr>
        <w:t>L</w:t>
      </w:r>
      <w:r w:rsidR="00D72752" w:rsidRPr="00D2213F">
        <w:rPr>
          <w:rFonts w:ascii="Arial" w:hAnsi="Arial" w:cs="Arial"/>
          <w:sz w:val="22"/>
          <w:szCs w:val="22"/>
        </w:rPr>
        <w:t xml:space="preserve">atently infected NHP </w:t>
      </w:r>
      <w:r w:rsidR="0009100F">
        <w:rPr>
          <w:rFonts w:ascii="Arial" w:hAnsi="Arial" w:cs="Arial"/>
          <w:sz w:val="22"/>
          <w:szCs w:val="22"/>
        </w:rPr>
        <w:t xml:space="preserve">(clinically defined at 6 months post-infection) </w:t>
      </w:r>
      <w:r w:rsidR="00D72752" w:rsidRPr="00D2213F">
        <w:rPr>
          <w:rFonts w:ascii="Arial" w:hAnsi="Arial" w:cs="Arial"/>
          <w:sz w:val="22"/>
          <w:szCs w:val="22"/>
        </w:rPr>
        <w:t xml:space="preserve">were stratified to control, </w:t>
      </w:r>
      <w:r w:rsidR="00D72752" w:rsidRPr="00D2213F">
        <w:rPr>
          <w:rFonts w:ascii="Arial" w:hAnsi="Arial" w:cs="Arial"/>
          <w:sz w:val="22"/>
          <w:szCs w:val="22"/>
        </w:rPr>
        <w:sym w:font="Symbol" w:char="F061"/>
      </w:r>
      <w:r w:rsidR="00D72752" w:rsidRPr="00D2213F">
        <w:rPr>
          <w:rFonts w:ascii="Arial" w:hAnsi="Arial" w:cs="Arial"/>
          <w:sz w:val="22"/>
          <w:szCs w:val="22"/>
        </w:rPr>
        <w:t xml:space="preserve">CD4 depleting antibody or SIV infection groups. </w:t>
      </w:r>
      <w:r w:rsidR="00812C6F" w:rsidRPr="00D2213F">
        <w:rPr>
          <w:rFonts w:ascii="Arial" w:hAnsi="Arial" w:cs="Arial"/>
          <w:sz w:val="22"/>
          <w:szCs w:val="22"/>
        </w:rPr>
        <w:t xml:space="preserve">SIV </w:t>
      </w:r>
      <w:r w:rsidR="00754BED" w:rsidRPr="00D2213F">
        <w:rPr>
          <w:rFonts w:ascii="Arial" w:hAnsi="Arial" w:cs="Arial"/>
          <w:sz w:val="22"/>
          <w:szCs w:val="22"/>
        </w:rPr>
        <w:t xml:space="preserve">infection </w:t>
      </w:r>
      <w:r w:rsidR="00C24171" w:rsidRPr="00D2213F">
        <w:rPr>
          <w:rFonts w:ascii="Arial" w:hAnsi="Arial" w:cs="Arial"/>
          <w:sz w:val="22"/>
          <w:szCs w:val="22"/>
        </w:rPr>
        <w:t>was confirmed by quantitative RT-PCR of viral RNA in plasma (Figure 1</w:t>
      </w:r>
      <w:r w:rsidR="00366761" w:rsidRPr="00D2213F">
        <w:rPr>
          <w:rFonts w:ascii="Arial" w:hAnsi="Arial" w:cs="Arial"/>
          <w:sz w:val="22"/>
          <w:szCs w:val="22"/>
        </w:rPr>
        <w:t>A</w:t>
      </w:r>
      <w:r w:rsidR="00C24171" w:rsidRPr="00D2213F">
        <w:rPr>
          <w:rFonts w:ascii="Arial" w:hAnsi="Arial" w:cs="Arial"/>
          <w:sz w:val="22"/>
          <w:szCs w:val="22"/>
        </w:rPr>
        <w:t xml:space="preserve">). </w:t>
      </w:r>
      <w:r w:rsidR="00ED251B" w:rsidRPr="00D2213F">
        <w:rPr>
          <w:rFonts w:ascii="Arial" w:hAnsi="Arial" w:cs="Arial"/>
          <w:sz w:val="22"/>
          <w:szCs w:val="22"/>
        </w:rPr>
        <w:t>SIV</w:t>
      </w:r>
      <w:r w:rsidR="00C24171" w:rsidRPr="00D2213F">
        <w:rPr>
          <w:rFonts w:ascii="Arial" w:hAnsi="Arial" w:cs="Arial"/>
          <w:sz w:val="22"/>
          <w:szCs w:val="22"/>
        </w:rPr>
        <w:t xml:space="preserve"> </w:t>
      </w:r>
      <w:r w:rsidR="000022CF" w:rsidRPr="00D2213F">
        <w:rPr>
          <w:rFonts w:ascii="Arial" w:hAnsi="Arial" w:cs="Arial"/>
          <w:sz w:val="22"/>
          <w:szCs w:val="22"/>
        </w:rPr>
        <w:t xml:space="preserve">induced </w:t>
      </w:r>
      <w:r w:rsidR="00812C6F" w:rsidRPr="00D2213F">
        <w:rPr>
          <w:rFonts w:ascii="Arial" w:hAnsi="Arial" w:cs="Arial"/>
          <w:sz w:val="22"/>
          <w:szCs w:val="22"/>
        </w:rPr>
        <w:t xml:space="preserve">a </w:t>
      </w:r>
      <w:r w:rsidR="00A553ED" w:rsidRPr="00D2213F">
        <w:rPr>
          <w:rFonts w:ascii="Arial" w:hAnsi="Arial" w:cs="Arial"/>
          <w:sz w:val="22"/>
          <w:szCs w:val="22"/>
        </w:rPr>
        <w:t>transient</w:t>
      </w:r>
      <w:r w:rsidR="000022CF" w:rsidRPr="00D2213F">
        <w:rPr>
          <w:rFonts w:ascii="Arial" w:hAnsi="Arial" w:cs="Arial"/>
          <w:sz w:val="22"/>
          <w:szCs w:val="22"/>
        </w:rPr>
        <w:t xml:space="preserve"> reduction in p</w:t>
      </w:r>
      <w:r w:rsidR="00812C6F" w:rsidRPr="00D2213F">
        <w:rPr>
          <w:rFonts w:ascii="Arial" w:hAnsi="Arial" w:cs="Arial"/>
          <w:sz w:val="22"/>
          <w:szCs w:val="22"/>
        </w:rPr>
        <w:t xml:space="preserve">eripheral </w:t>
      </w:r>
      <w:r w:rsidR="00C06CCD" w:rsidRPr="00D2213F">
        <w:rPr>
          <w:rFonts w:ascii="Arial" w:hAnsi="Arial" w:cs="Arial"/>
          <w:sz w:val="22"/>
          <w:szCs w:val="22"/>
        </w:rPr>
        <w:t>CD4</w:t>
      </w:r>
      <w:r w:rsidR="00FA6BBC" w:rsidRPr="00D2213F">
        <w:rPr>
          <w:rFonts w:ascii="Arial" w:hAnsi="Arial" w:cs="Arial"/>
          <w:sz w:val="22"/>
          <w:szCs w:val="22"/>
        </w:rPr>
        <w:t xml:space="preserve"> T</w:t>
      </w:r>
      <w:r w:rsidR="00812C6F" w:rsidRPr="00D2213F">
        <w:rPr>
          <w:rFonts w:ascii="Arial" w:hAnsi="Arial" w:cs="Arial"/>
          <w:sz w:val="22"/>
          <w:szCs w:val="22"/>
        </w:rPr>
        <w:t xml:space="preserve"> cells</w:t>
      </w:r>
      <w:r w:rsidR="000022CF" w:rsidRPr="00D2213F">
        <w:rPr>
          <w:rFonts w:ascii="Arial" w:hAnsi="Arial" w:cs="Arial"/>
          <w:sz w:val="22"/>
          <w:szCs w:val="22"/>
        </w:rPr>
        <w:t xml:space="preserve"> </w:t>
      </w:r>
      <w:r w:rsidR="00754BED" w:rsidRPr="00D2213F">
        <w:rPr>
          <w:rFonts w:ascii="Arial" w:hAnsi="Arial" w:cs="Arial"/>
          <w:sz w:val="22"/>
          <w:szCs w:val="22"/>
        </w:rPr>
        <w:t xml:space="preserve">that was most dramatic </w:t>
      </w:r>
      <w:r w:rsidR="00E52716" w:rsidRPr="00D2213F">
        <w:rPr>
          <w:rFonts w:ascii="Arial" w:hAnsi="Arial" w:cs="Arial"/>
          <w:sz w:val="22"/>
          <w:szCs w:val="22"/>
        </w:rPr>
        <w:t>3 weeks</w:t>
      </w:r>
      <w:r w:rsidR="000022CF" w:rsidRPr="00D2213F">
        <w:rPr>
          <w:rFonts w:ascii="Arial" w:hAnsi="Arial" w:cs="Arial"/>
          <w:sz w:val="22"/>
          <w:szCs w:val="22"/>
        </w:rPr>
        <w:t xml:space="preserve"> after infection</w:t>
      </w:r>
      <w:r w:rsidR="00BC06F2" w:rsidRPr="00D2213F">
        <w:rPr>
          <w:rFonts w:ascii="Arial" w:hAnsi="Arial" w:cs="Arial"/>
          <w:sz w:val="22"/>
          <w:szCs w:val="22"/>
        </w:rPr>
        <w:t>, which</w:t>
      </w:r>
      <w:r w:rsidR="000022CF" w:rsidRPr="00D2213F">
        <w:rPr>
          <w:rFonts w:ascii="Arial" w:hAnsi="Arial" w:cs="Arial"/>
          <w:sz w:val="22"/>
          <w:szCs w:val="22"/>
        </w:rPr>
        <w:t xml:space="preserve"> </w:t>
      </w:r>
      <w:r w:rsidR="00410D64" w:rsidRPr="00D2213F">
        <w:rPr>
          <w:rFonts w:ascii="Arial" w:hAnsi="Arial" w:cs="Arial"/>
          <w:sz w:val="22"/>
          <w:szCs w:val="22"/>
        </w:rPr>
        <w:t xml:space="preserve">coincided with peak viral RNA copies </w:t>
      </w:r>
      <w:r w:rsidR="00812C6F" w:rsidRPr="00D2213F">
        <w:rPr>
          <w:rFonts w:ascii="Arial" w:hAnsi="Arial" w:cs="Arial"/>
          <w:sz w:val="22"/>
          <w:szCs w:val="22"/>
        </w:rPr>
        <w:t>(Figure 1</w:t>
      </w:r>
      <w:r w:rsidR="002766BB" w:rsidRPr="00D2213F">
        <w:rPr>
          <w:rFonts w:ascii="Arial" w:hAnsi="Arial" w:cs="Arial"/>
          <w:sz w:val="22"/>
          <w:szCs w:val="22"/>
        </w:rPr>
        <w:t>B</w:t>
      </w:r>
      <w:r w:rsidR="000022CF" w:rsidRPr="00D2213F">
        <w:rPr>
          <w:rFonts w:ascii="Arial" w:hAnsi="Arial" w:cs="Arial"/>
          <w:sz w:val="22"/>
          <w:szCs w:val="22"/>
        </w:rPr>
        <w:t>)</w:t>
      </w:r>
      <w:r w:rsidR="00E52716" w:rsidRPr="00D2213F">
        <w:rPr>
          <w:rFonts w:ascii="Arial" w:hAnsi="Arial" w:cs="Arial"/>
          <w:sz w:val="22"/>
          <w:szCs w:val="22"/>
        </w:rPr>
        <w:t>,</w:t>
      </w:r>
      <w:r w:rsidR="000022CF" w:rsidRPr="00D2213F">
        <w:rPr>
          <w:rFonts w:ascii="Arial" w:hAnsi="Arial" w:cs="Arial"/>
          <w:sz w:val="22"/>
          <w:szCs w:val="22"/>
        </w:rPr>
        <w:t xml:space="preserve"> as previously observed for this</w:t>
      </w:r>
      <w:r w:rsidR="00B8116D" w:rsidRPr="00D2213F">
        <w:rPr>
          <w:rFonts w:ascii="Arial" w:hAnsi="Arial" w:cs="Arial"/>
          <w:sz w:val="22"/>
          <w:szCs w:val="22"/>
        </w:rPr>
        <w:t xml:space="preserve"> vir</w:t>
      </w:r>
      <w:r w:rsidR="00AF7436" w:rsidRPr="00D2213F">
        <w:rPr>
          <w:rFonts w:ascii="Arial" w:hAnsi="Arial" w:cs="Arial"/>
          <w:sz w:val="22"/>
          <w:szCs w:val="22"/>
        </w:rPr>
        <w:t>al strain</w:t>
      </w:r>
      <w:r w:rsidR="000022CF" w:rsidRPr="00D2213F">
        <w:rPr>
          <w:rFonts w:ascii="Arial" w:hAnsi="Arial" w:cs="Arial"/>
          <w:sz w:val="22"/>
          <w:szCs w:val="22"/>
        </w:rPr>
        <w:t xml:space="preserve"> </w:t>
      </w:r>
      <w:r w:rsidR="00397120"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&lt;EndNote&gt;&lt;Cite&gt;&lt;Author&gt;Diedrich&lt;/Author&gt;&lt;Year&gt;2010&lt;/Year&gt;&lt;RecNum&gt;65&lt;/RecNum&gt;&lt;DisplayText&gt;[11]&lt;/DisplayText&gt;&lt;record&gt;&lt;rec-number&gt;65&lt;/rec-number&gt;&lt;foreign-keys&gt;&lt;key app="EN" db-id="p99zreeatz0zw5ep5e1v0efjrrad55w0at9x" timestamp="1534453957"&gt;65&lt;/key&gt;&lt;/foreign-keys&gt;&lt;ref-type name="Journal Article"&gt;17&lt;/ref-type&gt;&lt;contributors&gt;&lt;authors&gt;&lt;author&gt;Diedrich, Collin R&lt;/author&gt;&lt;author&gt;Mattila, Joshua T&lt;/author&gt;&lt;author&gt;Klein, Edwin&lt;/author&gt;&lt;author&gt;Janssen, Chris&lt;/author&gt;&lt;author&gt;Phuah, JiaYao&lt;/author&gt;&lt;author&gt;Sturgeon, Timothy J&lt;/author&gt;&lt;author&gt;Montelaro, Ronald C&lt;/author&gt;&lt;author&gt;Lin, Philana Ling&lt;/author&gt;&lt;author&gt;Flynn, JoAnne L&lt;/author&gt;&lt;/authors&gt;&lt;secondary-authors&gt;&lt;author&gt;Wilkinson, Robert J&lt;/author&gt;&lt;/secondary-authors&gt;&lt;/contributors&gt;&lt;auth-address&gt;Department of Microbiology and Molecular Genetics, University of Pittsburgh School of Medicine, Pittsburgh, Pennsylvania, United States of America.&lt;/auth-address&gt;&lt;titles&gt;&lt;title&gt;Reactivation of latent tuberculosis in cynomolgus macaques infected with SIV is associated with early peripheral T cell depletion and not virus load.&lt;/title&gt;&lt;secondary-title&gt;PLoS One&lt;/secondary-title&gt;&lt;/titles&gt;&lt;periodical&gt;&lt;full-title&gt;PLoS One&lt;/full-title&gt;&lt;/periodical&gt;&lt;pages&gt;e9611&lt;/pages&gt;&lt;volume&gt;5&lt;/volume&gt;&lt;number&gt;3&lt;/number&gt;&lt;dates&gt;&lt;year&gt;2010&lt;/year&gt;&lt;/dates&gt;&lt;publisher&gt;Public Library of Science&lt;/publisher&gt;&lt;accession-num&gt;20224771&lt;/accession-num&gt;&lt;label&gt;r01070&lt;/label&gt;&lt;urls&gt;&lt;related-urls&gt;&lt;url&gt;http://dx.plos.org/10.1371/journal.pone.0009611&lt;/url&gt;&lt;/related-urls&gt;&lt;pdf-urls&gt;&lt;url&gt;file://localhost/Users/crd64%201/Dropbox/papers%203/Library.papers3/Files/E8/E8EFBC7B-84D3-467B-A695-F53A075D4786.pdf&lt;/url&gt;&lt;/pdf-urls&gt;&lt;/urls&gt;&lt;custom2&gt;PMC2835744&lt;/custom2&gt;&lt;custom3&gt;papers3://publication/uuid/5F4BD74F-63D3-454E-81D5-A6332CC275B5&lt;/custom3&gt;&lt;electronic-resource-num&gt;10.1371/journal.pone.0009611&lt;/electronic-resource-num&gt;&lt;language&gt;English&lt;/language&gt;&lt;/record&gt;&lt;/Cite&gt;&lt;/EndNote&gt;</w:instrText>
      </w:r>
      <w:r w:rsidR="00397120" w:rsidRPr="00D2213F">
        <w:rPr>
          <w:rFonts w:ascii="Arial" w:hAnsi="Arial" w:cs="Arial"/>
          <w:sz w:val="22"/>
          <w:szCs w:val="22"/>
        </w:rPr>
        <w:fldChar w:fldCharType="separate"/>
      </w:r>
      <w:r w:rsidR="000A74BE" w:rsidRPr="00D2213F">
        <w:rPr>
          <w:rFonts w:ascii="Arial" w:hAnsi="Arial" w:cs="Arial"/>
          <w:noProof/>
          <w:sz w:val="22"/>
          <w:szCs w:val="22"/>
        </w:rPr>
        <w:t>[11]</w:t>
      </w:r>
      <w:r w:rsidR="00397120" w:rsidRPr="00D2213F">
        <w:rPr>
          <w:rFonts w:ascii="Arial" w:hAnsi="Arial" w:cs="Arial"/>
          <w:sz w:val="22"/>
          <w:szCs w:val="22"/>
        </w:rPr>
        <w:fldChar w:fldCharType="end"/>
      </w:r>
      <w:r w:rsidR="00812C6F" w:rsidRPr="00D2213F">
        <w:rPr>
          <w:rFonts w:ascii="Arial" w:hAnsi="Arial" w:cs="Arial"/>
          <w:sz w:val="22"/>
          <w:szCs w:val="22"/>
        </w:rPr>
        <w:t xml:space="preserve">. </w:t>
      </w:r>
      <w:r w:rsidR="00131DB5" w:rsidRPr="00D2213F">
        <w:rPr>
          <w:rFonts w:ascii="Arial" w:hAnsi="Arial" w:cs="Arial"/>
          <w:sz w:val="22"/>
          <w:szCs w:val="22"/>
        </w:rPr>
        <w:t xml:space="preserve"> With the exception </w:t>
      </w:r>
      <w:r w:rsidR="004863DF" w:rsidRPr="00D2213F">
        <w:rPr>
          <w:rFonts w:ascii="Arial" w:hAnsi="Arial" w:cs="Arial"/>
          <w:sz w:val="22"/>
          <w:szCs w:val="22"/>
        </w:rPr>
        <w:t xml:space="preserve">of </w:t>
      </w:r>
      <w:r w:rsidR="00131DB5" w:rsidRPr="00D2213F">
        <w:rPr>
          <w:rFonts w:ascii="Arial" w:hAnsi="Arial" w:cs="Arial"/>
          <w:sz w:val="22"/>
          <w:szCs w:val="22"/>
        </w:rPr>
        <w:t xml:space="preserve">this time point (3 weeks post SIV infection), CD4 and CD8 T cell frequencies and absolute counts in the blood were similar to </w:t>
      </w:r>
      <w:r w:rsidR="00EB66C0" w:rsidRPr="00D2213F">
        <w:rPr>
          <w:rFonts w:ascii="Arial" w:hAnsi="Arial" w:cs="Arial"/>
          <w:sz w:val="22"/>
          <w:szCs w:val="22"/>
        </w:rPr>
        <w:t xml:space="preserve">Mtb-only </w:t>
      </w:r>
      <w:r w:rsidR="00131DB5" w:rsidRPr="00D2213F">
        <w:rPr>
          <w:rFonts w:ascii="Arial" w:hAnsi="Arial" w:cs="Arial"/>
          <w:sz w:val="22"/>
          <w:szCs w:val="22"/>
        </w:rPr>
        <w:t xml:space="preserve">control groups. The CD4 </w:t>
      </w:r>
      <w:r w:rsidR="00264BBC" w:rsidRPr="00D2213F">
        <w:rPr>
          <w:rFonts w:ascii="Arial" w:hAnsi="Arial" w:cs="Arial"/>
          <w:sz w:val="22"/>
          <w:szCs w:val="22"/>
        </w:rPr>
        <w:t xml:space="preserve">T </w:t>
      </w:r>
      <w:r w:rsidR="00131DB5" w:rsidRPr="00D2213F">
        <w:rPr>
          <w:rFonts w:ascii="Arial" w:hAnsi="Arial" w:cs="Arial"/>
          <w:sz w:val="22"/>
          <w:szCs w:val="22"/>
        </w:rPr>
        <w:t>cells in the</w:t>
      </w:r>
      <w:r w:rsidR="00FE7B16" w:rsidRPr="00D2213F">
        <w:rPr>
          <w:rFonts w:ascii="Arial" w:hAnsi="Arial" w:cs="Arial"/>
          <w:sz w:val="22"/>
          <w:szCs w:val="22"/>
        </w:rPr>
        <w:t xml:space="preserve"> </w:t>
      </w:r>
      <w:r w:rsidR="008262A6" w:rsidRPr="00D2213F">
        <w:rPr>
          <w:rFonts w:ascii="Arial" w:hAnsi="Arial" w:cs="Arial"/>
          <w:sz w:val="22"/>
          <w:szCs w:val="22"/>
        </w:rPr>
        <w:t>Mtb</w:t>
      </w:r>
      <w:r w:rsidR="00FE7B16" w:rsidRPr="00D2213F">
        <w:rPr>
          <w:rFonts w:ascii="Arial" w:hAnsi="Arial" w:cs="Arial"/>
          <w:sz w:val="22"/>
          <w:szCs w:val="22"/>
        </w:rPr>
        <w:t>/SIV</w:t>
      </w:r>
      <w:r w:rsidR="008262A6" w:rsidRPr="00D2213F">
        <w:rPr>
          <w:rFonts w:ascii="Arial" w:hAnsi="Arial" w:cs="Arial"/>
          <w:sz w:val="22"/>
          <w:szCs w:val="22"/>
        </w:rPr>
        <w:t xml:space="preserve"> NHP </w:t>
      </w:r>
      <w:r w:rsidR="00264BBC" w:rsidRPr="00D2213F">
        <w:rPr>
          <w:rFonts w:ascii="Arial" w:hAnsi="Arial" w:cs="Arial"/>
          <w:sz w:val="22"/>
          <w:szCs w:val="22"/>
        </w:rPr>
        <w:t xml:space="preserve">were transiently </w:t>
      </w:r>
      <w:r w:rsidR="00131DB5" w:rsidRPr="00D2213F">
        <w:rPr>
          <w:rFonts w:ascii="Arial" w:hAnsi="Arial" w:cs="Arial"/>
          <w:sz w:val="22"/>
          <w:szCs w:val="22"/>
        </w:rPr>
        <w:t xml:space="preserve">lower </w:t>
      </w:r>
      <w:r w:rsidR="0009100F">
        <w:rPr>
          <w:rFonts w:ascii="Arial" w:hAnsi="Arial" w:cs="Arial"/>
          <w:sz w:val="22"/>
          <w:szCs w:val="22"/>
        </w:rPr>
        <w:t xml:space="preserve">in the BAL </w:t>
      </w:r>
      <w:r w:rsidR="00131DB5" w:rsidRPr="00D2213F">
        <w:rPr>
          <w:rFonts w:ascii="Arial" w:hAnsi="Arial" w:cs="Arial"/>
          <w:sz w:val="22"/>
          <w:szCs w:val="22"/>
        </w:rPr>
        <w:t>than LTBI controls but not in the peripheral lymph nodes</w:t>
      </w:r>
      <w:r w:rsidR="004863DF" w:rsidRPr="00D2213F">
        <w:rPr>
          <w:rFonts w:ascii="Arial" w:hAnsi="Arial" w:cs="Arial"/>
          <w:sz w:val="22"/>
          <w:szCs w:val="22"/>
        </w:rPr>
        <w:t xml:space="preserve"> (</w:t>
      </w:r>
      <w:proofErr w:type="spellStart"/>
      <w:r w:rsidR="004863DF" w:rsidRPr="00D2213F">
        <w:rPr>
          <w:rFonts w:ascii="Arial" w:hAnsi="Arial" w:cs="Arial"/>
          <w:sz w:val="22"/>
          <w:szCs w:val="22"/>
        </w:rPr>
        <w:t>pLN</w:t>
      </w:r>
      <w:proofErr w:type="spellEnd"/>
      <w:r w:rsidR="004863DF" w:rsidRPr="00D2213F">
        <w:rPr>
          <w:rFonts w:ascii="Arial" w:hAnsi="Arial" w:cs="Arial"/>
          <w:sz w:val="22"/>
          <w:szCs w:val="22"/>
        </w:rPr>
        <w:t>)</w:t>
      </w:r>
      <w:r w:rsidR="00131DB5" w:rsidRPr="00D2213F">
        <w:rPr>
          <w:rFonts w:ascii="Arial" w:hAnsi="Arial" w:cs="Arial"/>
          <w:sz w:val="22"/>
          <w:szCs w:val="22"/>
        </w:rPr>
        <w:t xml:space="preserve">. </w:t>
      </w:r>
      <w:r w:rsidR="00397120" w:rsidRPr="00D2213F">
        <w:rPr>
          <w:rFonts w:ascii="Arial" w:hAnsi="Arial" w:cs="Arial"/>
          <w:sz w:val="22"/>
          <w:szCs w:val="22"/>
        </w:rPr>
        <w:t xml:space="preserve">CD4 </w:t>
      </w:r>
      <w:r w:rsidR="00264BBC" w:rsidRPr="00D2213F">
        <w:rPr>
          <w:rFonts w:ascii="Arial" w:hAnsi="Arial" w:cs="Arial"/>
          <w:sz w:val="22"/>
          <w:szCs w:val="22"/>
        </w:rPr>
        <w:t xml:space="preserve">depletion </w:t>
      </w:r>
      <w:r w:rsidR="00397120" w:rsidRPr="00D2213F">
        <w:rPr>
          <w:rFonts w:ascii="Arial" w:hAnsi="Arial" w:cs="Arial"/>
          <w:sz w:val="22"/>
          <w:szCs w:val="22"/>
        </w:rPr>
        <w:t xml:space="preserve">antibody caused a significant reduction in </w:t>
      </w:r>
      <w:r w:rsidR="00BC06F2" w:rsidRPr="00D2213F">
        <w:rPr>
          <w:rFonts w:ascii="Arial" w:hAnsi="Arial" w:cs="Arial"/>
          <w:sz w:val="22"/>
          <w:szCs w:val="22"/>
        </w:rPr>
        <w:t xml:space="preserve">frequency and absolute numbers of </w:t>
      </w:r>
      <w:r w:rsidR="00C06CCD" w:rsidRPr="00D2213F">
        <w:rPr>
          <w:rFonts w:ascii="Arial" w:hAnsi="Arial" w:cs="Arial"/>
          <w:sz w:val="22"/>
          <w:szCs w:val="22"/>
        </w:rPr>
        <w:t>CD4</w:t>
      </w:r>
      <w:r w:rsidR="00FA6BBC" w:rsidRPr="00D2213F">
        <w:rPr>
          <w:rFonts w:ascii="Arial" w:hAnsi="Arial" w:cs="Arial"/>
          <w:sz w:val="22"/>
          <w:szCs w:val="22"/>
        </w:rPr>
        <w:t xml:space="preserve"> T</w:t>
      </w:r>
      <w:r w:rsidR="00397120" w:rsidRPr="00D2213F">
        <w:rPr>
          <w:rFonts w:ascii="Arial" w:hAnsi="Arial" w:cs="Arial"/>
          <w:sz w:val="22"/>
          <w:szCs w:val="22"/>
        </w:rPr>
        <w:t xml:space="preserve"> cell</w:t>
      </w:r>
      <w:r w:rsidR="00BC06F2" w:rsidRPr="00D2213F">
        <w:rPr>
          <w:rFonts w:ascii="Arial" w:hAnsi="Arial" w:cs="Arial"/>
          <w:sz w:val="22"/>
          <w:szCs w:val="22"/>
        </w:rPr>
        <w:t xml:space="preserve">s </w:t>
      </w:r>
      <w:r w:rsidR="004863DF" w:rsidRPr="00D2213F">
        <w:rPr>
          <w:rFonts w:ascii="Arial" w:hAnsi="Arial" w:cs="Arial"/>
          <w:sz w:val="22"/>
          <w:szCs w:val="22"/>
        </w:rPr>
        <w:t xml:space="preserve">from baseline </w:t>
      </w:r>
      <w:r w:rsidR="00D36B21" w:rsidRPr="00D2213F">
        <w:rPr>
          <w:rFonts w:ascii="Arial" w:hAnsi="Arial" w:cs="Arial"/>
          <w:sz w:val="22"/>
          <w:szCs w:val="22"/>
        </w:rPr>
        <w:t>across multiple time points</w:t>
      </w:r>
      <w:r w:rsidR="00D04DA0" w:rsidRPr="00D2213F">
        <w:rPr>
          <w:rFonts w:ascii="Arial" w:hAnsi="Arial" w:cs="Arial"/>
          <w:sz w:val="22"/>
          <w:szCs w:val="22"/>
        </w:rPr>
        <w:t xml:space="preserve"> in blood </w:t>
      </w:r>
      <w:r w:rsidR="002766BB" w:rsidRPr="00D2213F">
        <w:rPr>
          <w:rFonts w:ascii="Arial" w:hAnsi="Arial" w:cs="Arial"/>
          <w:sz w:val="22"/>
          <w:szCs w:val="22"/>
        </w:rPr>
        <w:t>(Fig</w:t>
      </w:r>
      <w:r w:rsidR="00B25955" w:rsidRPr="00D2213F">
        <w:rPr>
          <w:rFonts w:ascii="Arial" w:hAnsi="Arial" w:cs="Arial"/>
          <w:sz w:val="22"/>
          <w:szCs w:val="22"/>
        </w:rPr>
        <w:t>ure</w:t>
      </w:r>
      <w:r w:rsidR="002766BB" w:rsidRPr="00D2213F">
        <w:rPr>
          <w:rFonts w:ascii="Arial" w:hAnsi="Arial" w:cs="Arial"/>
          <w:sz w:val="22"/>
          <w:szCs w:val="22"/>
        </w:rPr>
        <w:t xml:space="preserve"> 1B)</w:t>
      </w:r>
      <w:r w:rsidR="00B25955" w:rsidRPr="00D2213F">
        <w:rPr>
          <w:rFonts w:ascii="Arial" w:hAnsi="Arial" w:cs="Arial"/>
          <w:sz w:val="22"/>
          <w:szCs w:val="22"/>
        </w:rPr>
        <w:t xml:space="preserve">, airways (Figure 1C) </w:t>
      </w:r>
      <w:r w:rsidR="00D04DA0" w:rsidRPr="00D2213F">
        <w:rPr>
          <w:rFonts w:ascii="Arial" w:hAnsi="Arial" w:cs="Arial"/>
          <w:sz w:val="22"/>
          <w:szCs w:val="22"/>
        </w:rPr>
        <w:t>and</w:t>
      </w:r>
      <w:r w:rsidR="00D36B21" w:rsidRPr="00D2213F">
        <w:rPr>
          <w:rFonts w:ascii="Arial" w:hAnsi="Arial" w:cs="Arial"/>
          <w:sz w:val="22"/>
          <w:szCs w:val="22"/>
        </w:rPr>
        <w:t xml:space="preserve"> within peripheral lymph nodes</w:t>
      </w:r>
      <w:r w:rsidR="002766BB" w:rsidRPr="00D2213F">
        <w:rPr>
          <w:rFonts w:ascii="Arial" w:hAnsi="Arial" w:cs="Arial"/>
          <w:sz w:val="22"/>
          <w:szCs w:val="22"/>
        </w:rPr>
        <w:t xml:space="preserve"> (Fig</w:t>
      </w:r>
      <w:r w:rsidR="00B25955" w:rsidRPr="00D2213F">
        <w:rPr>
          <w:rFonts w:ascii="Arial" w:hAnsi="Arial" w:cs="Arial"/>
          <w:sz w:val="22"/>
          <w:szCs w:val="22"/>
        </w:rPr>
        <w:t>ure</w:t>
      </w:r>
      <w:r w:rsidR="002766BB" w:rsidRPr="00D2213F">
        <w:rPr>
          <w:rFonts w:ascii="Arial" w:hAnsi="Arial" w:cs="Arial"/>
          <w:sz w:val="22"/>
          <w:szCs w:val="22"/>
        </w:rPr>
        <w:t xml:space="preserve"> 1</w:t>
      </w:r>
      <w:r w:rsidR="00B25955" w:rsidRPr="00D2213F">
        <w:rPr>
          <w:rFonts w:ascii="Arial" w:hAnsi="Arial" w:cs="Arial"/>
          <w:sz w:val="22"/>
          <w:szCs w:val="22"/>
        </w:rPr>
        <w:t>D</w:t>
      </w:r>
      <w:r w:rsidR="002766BB" w:rsidRPr="00D2213F">
        <w:rPr>
          <w:rFonts w:ascii="Arial" w:hAnsi="Arial" w:cs="Arial"/>
          <w:sz w:val="22"/>
          <w:szCs w:val="22"/>
        </w:rPr>
        <w:t>)</w:t>
      </w:r>
      <w:r w:rsidR="00E52716" w:rsidRPr="00D2213F">
        <w:rPr>
          <w:rFonts w:ascii="Arial" w:hAnsi="Arial" w:cs="Arial"/>
          <w:sz w:val="22"/>
          <w:szCs w:val="22"/>
        </w:rPr>
        <w:t xml:space="preserve"> </w:t>
      </w:r>
      <w:r w:rsidR="00D04DA0" w:rsidRPr="00D2213F">
        <w:rPr>
          <w:rFonts w:ascii="Arial" w:hAnsi="Arial" w:cs="Arial"/>
          <w:sz w:val="22"/>
          <w:szCs w:val="22"/>
        </w:rPr>
        <w:t xml:space="preserve">as </w:t>
      </w:r>
      <w:r w:rsidR="00BC06F2" w:rsidRPr="00D2213F">
        <w:rPr>
          <w:rFonts w:ascii="Arial" w:hAnsi="Arial" w:cs="Arial"/>
          <w:sz w:val="22"/>
          <w:szCs w:val="22"/>
        </w:rPr>
        <w:t xml:space="preserve">reported </w:t>
      </w:r>
      <w:r w:rsidR="00D04DA0" w:rsidRPr="00D2213F">
        <w:rPr>
          <w:rFonts w:ascii="Arial" w:hAnsi="Arial" w:cs="Arial"/>
          <w:sz w:val="22"/>
          <w:szCs w:val="22"/>
        </w:rPr>
        <w:t xml:space="preserve">previously </w:t>
      </w:r>
      <w:r w:rsidR="00D04DA0"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&lt;EndNote&gt;&lt;Cite&gt;&lt;Author&gt;Lin&lt;/Author&gt;&lt;Year&gt;2012&lt;/Year&gt;&lt;RecNum&gt;70&lt;/RecNum&gt;&lt;DisplayText&gt;[5]&lt;/DisplayText&gt;&lt;record&gt;&lt;rec-number&gt;70&lt;/rec-number&gt;&lt;foreign-keys&gt;&lt;key app="EN" db-id="p99zreeatz0zw5ep5e1v0efjrrad55w0at9x" timestamp="1534453957"&gt;70&lt;/key&gt;&lt;/foreign-keys&gt;&lt;ref-type name="Journal Article"&gt;17&lt;/ref-type&gt;&lt;contributors&gt;&lt;authors&gt;&lt;author&gt;Lin, Philana Ling&lt;/author&gt;&lt;author&gt;Rutledge, Tara&lt;/author&gt;&lt;author&gt;Green, Angela M&lt;/author&gt;&lt;author&gt;Bigbee, Matthew&lt;/author&gt;&lt;author&gt;Fuhrman, Carl&lt;/author&gt;&lt;author&gt;Klein, Edwin&lt;/author&gt;&lt;author&gt;Flynn, JoAnne L&lt;/author&gt;&lt;/authors&gt;&lt;/contributors&gt;&lt;auth-address&gt;Department of Pediatrics, Children&amp;amp;apos;s Hospital of Pittsburgh of the University of Pittsburgh Medical Center, Pittsburgh, PA, USA.&lt;/auth-address&gt;&lt;titles&gt;&lt;title&gt;CD4 T cell depletion exacerbates acute Mycobacterium tuberculosis while reactivation of latent infection is dependent on severity of tissue depletion in cynomolgus macaques.&lt;/title&gt;&lt;secondary-title&gt;AIDS Res Hum Retroviruses&lt;/secondary-title&gt;&lt;/titles&gt;&lt;periodical&gt;&lt;full-title&gt;AIDS Res Hum Retroviruses&lt;/full-title&gt;&lt;/periodical&gt;&lt;pages&gt;1693-1702&lt;/pages&gt;&lt;volume&gt;28&lt;/volume&gt;&lt;number&gt;12&lt;/number&gt;&lt;dates&gt;&lt;year&gt;2012&lt;/year&gt;&lt;pub-dates&gt;&lt;date&gt;Dec&lt;/date&gt;&lt;/pub-dates&gt;&lt;/dates&gt;&lt;accession-num&gt;22480184&lt;/accession-num&gt;&lt;label&gt;r00701&lt;/label&gt;&lt;urls&gt;&lt;related-urls&gt;&lt;url&gt;http://online.liebertpub.com/doi/abs/10.1089/aid.2012.0028&lt;/url&gt;&lt;/related-urls&gt;&lt;pdf-urls&gt;&lt;url&gt;file://localhost/Users/crd64%201/Dropbox/papers%203/Library.papers3/Files/02/02FBC29F-C099-4B53-949D-EE9D3948AF1C.pdf&lt;/url&gt;&lt;/pdf-urls&gt;&lt;/urls&gt;&lt;custom2&gt;PMC3505050&lt;/custom2&gt;&lt;custom3&gt;papers3://publication/uuid/7607C87F-0C02-4741-A76E-1B7EA7E74562&lt;/custom3&gt;&lt;electronic-resource-num&gt;10.1089/AID.2012.0028&lt;/electronic-resource-num&gt;&lt;language&gt;English&lt;/language&gt;&lt;/record&gt;&lt;/Cite&gt;&lt;/EndNote&gt;</w:instrText>
      </w:r>
      <w:r w:rsidR="00D04DA0" w:rsidRPr="00D2213F">
        <w:rPr>
          <w:rFonts w:ascii="Arial" w:hAnsi="Arial" w:cs="Arial"/>
          <w:sz w:val="22"/>
          <w:szCs w:val="22"/>
        </w:rPr>
        <w:fldChar w:fldCharType="separate"/>
      </w:r>
      <w:r w:rsidR="000A74BE" w:rsidRPr="00D2213F">
        <w:rPr>
          <w:rFonts w:ascii="Arial" w:hAnsi="Arial" w:cs="Arial"/>
          <w:noProof/>
          <w:sz w:val="22"/>
          <w:szCs w:val="22"/>
        </w:rPr>
        <w:t>[5]</w:t>
      </w:r>
      <w:r w:rsidR="00D04DA0" w:rsidRPr="00D2213F">
        <w:rPr>
          <w:rFonts w:ascii="Arial" w:hAnsi="Arial" w:cs="Arial"/>
          <w:sz w:val="22"/>
          <w:szCs w:val="22"/>
        </w:rPr>
        <w:fldChar w:fldCharType="end"/>
      </w:r>
      <w:r w:rsidR="00D72752" w:rsidRPr="00D2213F">
        <w:rPr>
          <w:rFonts w:ascii="Arial" w:hAnsi="Arial" w:cs="Arial"/>
          <w:sz w:val="22"/>
          <w:szCs w:val="22"/>
        </w:rPr>
        <w:t xml:space="preserve">. Overall, latently infected NHP undergoing CD4 depletion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E52716" w:rsidRPr="00D2213F">
        <w:rPr>
          <w:rFonts w:ascii="Arial" w:hAnsi="Arial" w:cs="Arial"/>
          <w:sz w:val="22"/>
          <w:szCs w:val="22"/>
        </w:rPr>
        <w:t>NHP</w:t>
      </w:r>
      <w:r w:rsidR="00D72752" w:rsidRPr="00D2213F">
        <w:rPr>
          <w:rFonts w:ascii="Arial" w:hAnsi="Arial" w:cs="Arial"/>
          <w:sz w:val="22"/>
          <w:szCs w:val="22"/>
        </w:rPr>
        <w:t>)</w:t>
      </w:r>
      <w:r w:rsidR="00397120" w:rsidRPr="00D2213F">
        <w:rPr>
          <w:rFonts w:ascii="Arial" w:hAnsi="Arial" w:cs="Arial"/>
          <w:sz w:val="22"/>
          <w:szCs w:val="22"/>
        </w:rPr>
        <w:t xml:space="preserve"> </w:t>
      </w:r>
      <w:r w:rsidR="00D72752" w:rsidRPr="00D2213F">
        <w:rPr>
          <w:rFonts w:ascii="Arial" w:hAnsi="Arial" w:cs="Arial"/>
          <w:sz w:val="22"/>
          <w:szCs w:val="22"/>
        </w:rPr>
        <w:t>had more severe and sustained reduction</w:t>
      </w:r>
      <w:r w:rsidR="00ED251B" w:rsidRPr="00D2213F">
        <w:rPr>
          <w:rFonts w:ascii="Arial" w:hAnsi="Arial" w:cs="Arial"/>
          <w:sz w:val="22"/>
          <w:szCs w:val="22"/>
        </w:rPr>
        <w:t>s</w:t>
      </w:r>
      <w:r w:rsidR="00D72752" w:rsidRPr="00D2213F">
        <w:rPr>
          <w:rFonts w:ascii="Arial" w:hAnsi="Arial" w:cs="Arial"/>
          <w:sz w:val="22"/>
          <w:szCs w:val="22"/>
        </w:rPr>
        <w:t xml:space="preserve"> in CD4 T cells in the blood and </w:t>
      </w:r>
      <w:proofErr w:type="spellStart"/>
      <w:r w:rsidR="00D72752" w:rsidRPr="00D2213F">
        <w:rPr>
          <w:rFonts w:ascii="Arial" w:hAnsi="Arial" w:cs="Arial"/>
          <w:sz w:val="22"/>
          <w:szCs w:val="22"/>
        </w:rPr>
        <w:t>pLN</w:t>
      </w:r>
      <w:proofErr w:type="spellEnd"/>
      <w:r w:rsidR="00D72752" w:rsidRPr="00D2213F">
        <w:rPr>
          <w:rFonts w:ascii="Arial" w:hAnsi="Arial" w:cs="Arial"/>
          <w:sz w:val="22"/>
          <w:szCs w:val="22"/>
        </w:rPr>
        <w:t xml:space="preserve"> compared to animals undergoing </w:t>
      </w:r>
      <w:r w:rsidR="00D72752" w:rsidRPr="00964158">
        <w:rPr>
          <w:rFonts w:ascii="Arial" w:hAnsi="Arial" w:cs="Arial"/>
          <w:sz w:val="22"/>
          <w:szCs w:val="22"/>
        </w:rPr>
        <w:t>SIV infection (</w:t>
      </w:r>
      <w:r w:rsidR="008D2908" w:rsidRPr="00964158">
        <w:rPr>
          <w:rFonts w:ascii="Arial" w:hAnsi="Arial" w:cs="Arial"/>
          <w:sz w:val="22"/>
          <w:szCs w:val="22"/>
        </w:rPr>
        <w:t>Mtb/SIV</w:t>
      </w:r>
      <w:r w:rsidR="00E52716" w:rsidRPr="00964158">
        <w:rPr>
          <w:rFonts w:ascii="Arial" w:hAnsi="Arial" w:cs="Arial"/>
          <w:sz w:val="22"/>
          <w:szCs w:val="22"/>
        </w:rPr>
        <w:t xml:space="preserve"> NHP</w:t>
      </w:r>
      <w:r w:rsidR="00D72752" w:rsidRPr="00964158">
        <w:rPr>
          <w:rFonts w:ascii="Arial" w:hAnsi="Arial" w:cs="Arial"/>
          <w:sz w:val="22"/>
          <w:szCs w:val="22"/>
        </w:rPr>
        <w:t xml:space="preserve">) and </w:t>
      </w:r>
      <w:r w:rsidR="00131DB5" w:rsidRPr="00964158">
        <w:rPr>
          <w:rFonts w:ascii="Arial" w:hAnsi="Arial" w:cs="Arial"/>
          <w:sz w:val="22"/>
          <w:szCs w:val="22"/>
        </w:rPr>
        <w:t xml:space="preserve">LTBI </w:t>
      </w:r>
      <w:r w:rsidR="00D72752" w:rsidRPr="00964158">
        <w:rPr>
          <w:rFonts w:ascii="Arial" w:hAnsi="Arial" w:cs="Arial"/>
          <w:sz w:val="22"/>
          <w:szCs w:val="22"/>
        </w:rPr>
        <w:t xml:space="preserve">control groups. </w:t>
      </w:r>
      <w:r w:rsidR="00E52716" w:rsidRPr="00964158">
        <w:rPr>
          <w:rFonts w:ascii="Arial" w:hAnsi="Arial" w:cs="Arial"/>
          <w:sz w:val="22"/>
          <w:szCs w:val="22"/>
        </w:rPr>
        <w:t xml:space="preserve"> </w:t>
      </w:r>
    </w:p>
    <w:p w14:paraId="7091CF8F" w14:textId="77777777" w:rsidR="00DC6377" w:rsidRPr="00964158" w:rsidRDefault="00DC6377" w:rsidP="00281ED8">
      <w:pPr>
        <w:spacing w:line="480" w:lineRule="auto"/>
        <w:ind w:firstLine="90"/>
        <w:rPr>
          <w:rFonts w:ascii="Arial" w:hAnsi="Arial" w:cs="Arial"/>
          <w:sz w:val="22"/>
          <w:szCs w:val="22"/>
        </w:rPr>
      </w:pPr>
    </w:p>
    <w:p w14:paraId="14E7903D" w14:textId="12E6A8CD" w:rsidR="00281ED8" w:rsidRPr="00964158" w:rsidRDefault="00C32286" w:rsidP="00D24D18">
      <w:pPr>
        <w:spacing w:line="480" w:lineRule="auto"/>
        <w:rPr>
          <w:rFonts w:ascii="Arial" w:hAnsi="Arial" w:cs="Arial"/>
          <w:sz w:val="22"/>
          <w:szCs w:val="22"/>
          <w:u w:val="single"/>
        </w:rPr>
      </w:pPr>
      <w:r w:rsidRPr="00964158">
        <w:rPr>
          <w:rFonts w:ascii="Arial" w:hAnsi="Arial" w:cs="Arial"/>
          <w:sz w:val="22"/>
          <w:szCs w:val="22"/>
          <w:u w:val="single"/>
        </w:rPr>
        <w:t>Mtb/SIV co-infected NHPs developed more signs of reactivation</w:t>
      </w:r>
      <w:r w:rsidR="00947D91" w:rsidRPr="00964158">
        <w:rPr>
          <w:rFonts w:ascii="Arial" w:hAnsi="Arial" w:cs="Arial"/>
          <w:sz w:val="22"/>
          <w:szCs w:val="22"/>
          <w:u w:val="single"/>
        </w:rPr>
        <w:t xml:space="preserve"> with greater bacterial dissemination and Mtb growth in new granulomas during reactivation. </w:t>
      </w:r>
    </w:p>
    <w:p w14:paraId="2790A1AB" w14:textId="0C888690" w:rsidR="00912E16" w:rsidRPr="00D2213F" w:rsidRDefault="0046784E" w:rsidP="00FD4522">
      <w:pPr>
        <w:spacing w:line="480" w:lineRule="auto"/>
        <w:rPr>
          <w:rFonts w:ascii="Arial" w:hAnsi="Arial" w:cs="Arial"/>
          <w:sz w:val="22"/>
          <w:szCs w:val="22"/>
        </w:rPr>
      </w:pPr>
      <w:r w:rsidRPr="00D2213F">
        <w:rPr>
          <w:rFonts w:ascii="Arial" w:hAnsi="Arial" w:cs="Arial"/>
          <w:sz w:val="22"/>
          <w:szCs w:val="22"/>
        </w:rPr>
        <w:t xml:space="preserve">We previously published that both CD4 depletion </w:t>
      </w:r>
      <w:r w:rsidR="006600DF"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&lt;EndNote&gt;&lt;Cite&gt;&lt;Author&gt;Lin&lt;/Author&gt;&lt;Year&gt;2012&lt;/Year&gt;&lt;RecNum&gt;5&lt;/RecNum&gt;&lt;DisplayText&gt;[5]&lt;/DisplayText&gt;&lt;record&gt;&lt;rec-number&gt;5&lt;/rec-number&gt;&lt;foreign-keys&gt;&lt;key app="EN" db-id="sarvsvzxz992s9e02dopte09ddzdeaa0frpd" timestamp="1586355574"&gt;5&lt;/key&gt;&lt;/foreign-keys&gt;&lt;ref-type name="Journal Article"&gt;17&lt;/ref-type&gt;&lt;contributors&gt;&lt;authors&gt;&lt;author&gt;Lin, Philana Ling&lt;/author&gt;&lt;author&gt;Rutledge, Tara&lt;/author&gt;&lt;author&gt;Green, Angela M&lt;/author&gt;&lt;author&gt;Bigbee, Matthew&lt;/author&gt;&lt;author&gt;Fuhrman, Carl&lt;/author&gt;&lt;author&gt;Klein, Edwin&lt;/author&gt;&lt;author&gt;Flynn, JoAnne L&lt;/author&gt;&lt;/authors&gt;&lt;/contributors&gt;&lt;auth-address&gt;Department of Pediatrics, Children&amp;amp;apos;s Hospital of Pittsburgh of the University of Pittsburgh Medical Center, Pittsburgh, PA, USA.&lt;/auth-address&gt;&lt;titles&gt;&lt;title&gt;CD4 T cell depletion exacerbates acute Mycobacterium tuberculosis while reactivation of latent infection is dependent on severity of tissue depletion in cynomolgus macaques.&lt;/title&gt;&lt;secondary-title&gt;AIDS Res Hum Retroviruses&lt;/secondary-title&gt;&lt;/titles&gt;&lt;periodical&gt;&lt;full-title&gt;AIDS Res Hum Retroviruses&lt;/full-title&gt;&lt;/periodical&gt;&lt;pages&gt;1693-1702&lt;/pages&gt;&lt;volume&gt;28&lt;/volume&gt;&lt;number&gt;12&lt;/number&gt;&lt;dates&gt;&lt;year&gt;2012&lt;/year&gt;&lt;pub-dates&gt;&lt;date&gt;Dec&lt;/date&gt;&lt;/pub-dates&gt;&lt;/dates&gt;&lt;accession-num&gt;22480184&lt;/accession-num&gt;&lt;label&gt;r00701&lt;/label&gt;&lt;urls&gt;&lt;related-urls&gt;&lt;url&gt;http://online.liebertpub.com/doi/abs/10.1089/aid.2012.0028&lt;/url&gt;&lt;/related-urls&gt;&lt;pdf-urls&gt;&lt;url&gt;file://localhost/Users/crd64%201/Dropbox/papers%203/Library.papers3/Files/02/02FBC29F-C099-4B53-949D-EE9D3948AF1C.pdf&lt;/url&gt;&lt;/pdf-urls&gt;&lt;/urls&gt;&lt;custom2&gt;PMC3505050&lt;/custom2&gt;&lt;custom3&gt;papers3://publication/uuid/7607C87F-0C02-4741-A76E-1B7EA7E74562&lt;/custom3&gt;&lt;electronic-resource-num&gt;10.1089/AID.2012.0028&lt;/electronic-resource-num&gt;&lt;language&gt;English&lt;/language&gt;&lt;/record&gt;&lt;/Cite&gt;&lt;/EndNote&gt;</w:instrText>
      </w:r>
      <w:r w:rsidR="006600DF" w:rsidRPr="00D2213F">
        <w:rPr>
          <w:rFonts w:ascii="Arial" w:hAnsi="Arial" w:cs="Arial"/>
          <w:sz w:val="22"/>
          <w:szCs w:val="22"/>
        </w:rPr>
        <w:fldChar w:fldCharType="separate"/>
      </w:r>
      <w:r w:rsidR="000A74BE" w:rsidRPr="00D2213F">
        <w:rPr>
          <w:rFonts w:ascii="Arial" w:hAnsi="Arial" w:cs="Arial"/>
          <w:noProof/>
          <w:sz w:val="22"/>
          <w:szCs w:val="22"/>
        </w:rPr>
        <w:t>[5]</w:t>
      </w:r>
      <w:r w:rsidR="006600DF" w:rsidRPr="00D2213F">
        <w:rPr>
          <w:rFonts w:ascii="Arial" w:hAnsi="Arial" w:cs="Arial"/>
          <w:sz w:val="22"/>
          <w:szCs w:val="22"/>
        </w:rPr>
        <w:fldChar w:fldCharType="end"/>
      </w:r>
      <w:r w:rsidR="006600DF" w:rsidRPr="00D2213F">
        <w:rPr>
          <w:rFonts w:ascii="Arial" w:hAnsi="Arial" w:cs="Arial"/>
          <w:sz w:val="22"/>
          <w:szCs w:val="22"/>
        </w:rPr>
        <w:t xml:space="preserve"> </w:t>
      </w:r>
      <w:r w:rsidRPr="00D2213F">
        <w:rPr>
          <w:rFonts w:ascii="Arial" w:hAnsi="Arial" w:cs="Arial"/>
          <w:sz w:val="22"/>
          <w:szCs w:val="22"/>
        </w:rPr>
        <w:t>and SIV</w:t>
      </w:r>
      <w:r w:rsidRPr="00D2213F">
        <w:rPr>
          <w:rFonts w:ascii="Arial" w:hAnsi="Arial" w:cs="Arial"/>
          <w:sz w:val="22"/>
          <w:szCs w:val="22"/>
          <w:vertAlign w:val="subscript"/>
        </w:rPr>
        <w:t>mac251</w:t>
      </w:r>
      <w:r w:rsidRPr="00D2213F">
        <w:rPr>
          <w:rFonts w:ascii="Arial" w:hAnsi="Arial" w:cs="Arial"/>
          <w:sz w:val="22"/>
          <w:szCs w:val="22"/>
        </w:rPr>
        <w:t xml:space="preserve"> infection </w:t>
      </w:r>
      <w:r w:rsidR="006600DF"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&lt;EndNote&gt;&lt;Cite&gt;&lt;Author&gt;Diedrich&lt;/Author&gt;&lt;Year&gt;2010&lt;/Year&gt;&lt;RecNum&gt;10&lt;/RecNum&gt;&lt;DisplayText&gt;[11]&lt;/DisplayText&gt;&lt;record&gt;&lt;rec-number&gt;10&lt;/rec-number&gt;&lt;foreign-keys&gt;&lt;key app="EN" db-id="ewfw5erwxexx92e09z65ffpvrvxpfavsxptx" timestamp="1576855479" guid="13e556b0-abef-4619-aba6-efa016922b00"&gt;10&lt;/key&gt;&lt;/foreign-keys&gt;&lt;ref-type name="Journal Article"&gt;17&lt;/ref-type&gt;&lt;contributors&gt;&lt;authors&gt;&lt;author&gt;Diedrich, Collin R&lt;/author&gt;&lt;author&gt;Mattila, Joshua T&lt;/author&gt;&lt;author&gt;Klein, Edwin&lt;/author&gt;&lt;author&gt;Janssen, Chris&lt;/author&gt;&lt;author&gt;Phuah, JiaYao&lt;/author&gt;&lt;author&gt;Sturgeon, Timothy J&lt;/author&gt;&lt;author&gt;Montelaro, Ronald C&lt;/author&gt;&lt;author&gt;Lin, Philana Ling&lt;/author&gt;&lt;author&gt;Flynn, JoAnne L&lt;/author&gt;&lt;/authors&gt;&lt;secondary-authors&gt;&lt;author&gt;Wilkinson, Robert J&lt;/author&gt;&lt;/secondary-authors&gt;&lt;/contributors&gt;&lt;auth-address&gt;Department of Microbiology and Molecular Genetics, University of Pittsburgh School of Medicine, Pittsburgh, Pennsylvania, United States of America.&lt;/auth-address&gt;&lt;titles&gt;&lt;title&gt;Reactivation of latent tuberculosis in cynomolgus macaques infected with SIV is associated with early peripheral T cell depletion and not virus load.&lt;/title&gt;&lt;secondary-title&gt;PLoS One&lt;/secondary-title&gt;&lt;/titles&gt;&lt;periodical&gt;&lt;full-title&gt;PLoS One&lt;/full-title&gt;&lt;/periodical&gt;&lt;pages&gt;e9611&lt;/pages&gt;&lt;volume&gt;5&lt;/volume&gt;&lt;number&gt;3&lt;/number&gt;&lt;dates&gt;&lt;year&gt;2010&lt;/year&gt;&lt;/dates&gt;&lt;publisher&gt;Public Library of Science&lt;/publisher&gt;&lt;accession-num&gt;20224771&lt;/accession-num&gt;&lt;label&gt;r01070&lt;/label&gt;&lt;urls&gt;&lt;related-urls&gt;&lt;url&gt;http://dx.plos.org/10.1371/journal.pone.0009611&lt;/url&gt;&lt;/related-urls&gt;&lt;pdf-urls&gt;&lt;url&gt;file://localhost/Users/crd64%201/Dropbox/papers%203/Library.papers3/Files/E8/E8EFBC7B-84D3-467B-A695-F53A075D4786.pdf&lt;/url&gt;&lt;/pdf-urls&gt;&lt;/urls&gt;&lt;custom2&gt;PMC2835744&lt;/custom2&gt;&lt;custom3&gt;papers3://publication/uuid/5F4BD74F-63D3-454E-81D5-A6332CC275B5&lt;/custom3&gt;&lt;electronic-resource-num&gt;10.1371/journal.pone.0009611&lt;/electronic-resource-num&gt;&lt;language&gt;English&lt;/language&gt;&lt;/record&gt;&lt;/Cite&gt;&lt;/EndNote&gt;</w:instrText>
      </w:r>
      <w:r w:rsidR="006600DF" w:rsidRPr="00D2213F">
        <w:rPr>
          <w:rFonts w:ascii="Arial" w:hAnsi="Arial" w:cs="Arial"/>
          <w:sz w:val="22"/>
          <w:szCs w:val="22"/>
        </w:rPr>
        <w:fldChar w:fldCharType="separate"/>
      </w:r>
      <w:r w:rsidR="000A74BE" w:rsidRPr="00D2213F">
        <w:rPr>
          <w:rFonts w:ascii="Arial" w:hAnsi="Arial" w:cs="Arial"/>
          <w:noProof/>
          <w:sz w:val="22"/>
          <w:szCs w:val="22"/>
        </w:rPr>
        <w:t>[11]</w:t>
      </w:r>
      <w:r w:rsidR="006600DF" w:rsidRPr="00D2213F">
        <w:rPr>
          <w:rFonts w:ascii="Arial" w:hAnsi="Arial" w:cs="Arial"/>
          <w:sz w:val="22"/>
          <w:szCs w:val="22"/>
        </w:rPr>
        <w:fldChar w:fldCharType="end"/>
      </w:r>
      <w:r w:rsidR="006600DF" w:rsidRPr="00D2213F">
        <w:rPr>
          <w:rFonts w:ascii="Arial" w:hAnsi="Arial" w:cs="Arial"/>
          <w:sz w:val="22"/>
          <w:szCs w:val="22"/>
        </w:rPr>
        <w:t xml:space="preserve"> </w:t>
      </w:r>
      <w:r w:rsidRPr="00D2213F">
        <w:rPr>
          <w:rFonts w:ascii="Arial" w:hAnsi="Arial" w:cs="Arial"/>
          <w:sz w:val="22"/>
          <w:szCs w:val="22"/>
        </w:rPr>
        <w:t xml:space="preserve">during LTBI resulted in reactivation rates of 50% </w:t>
      </w:r>
      <w:r w:rsidR="006A382E" w:rsidRPr="00D2213F">
        <w:rPr>
          <w:rFonts w:ascii="Arial" w:hAnsi="Arial" w:cs="Arial"/>
          <w:sz w:val="22"/>
          <w:szCs w:val="22"/>
        </w:rPr>
        <w:t xml:space="preserve">(within 12 weeks) </w:t>
      </w:r>
      <w:r w:rsidRPr="00D2213F">
        <w:rPr>
          <w:rFonts w:ascii="Arial" w:hAnsi="Arial" w:cs="Arial"/>
          <w:sz w:val="22"/>
          <w:szCs w:val="22"/>
        </w:rPr>
        <w:t>and 100%</w:t>
      </w:r>
      <w:r w:rsidR="006A382E" w:rsidRPr="00D2213F">
        <w:rPr>
          <w:rFonts w:ascii="Arial" w:hAnsi="Arial" w:cs="Arial"/>
          <w:sz w:val="22"/>
          <w:szCs w:val="22"/>
        </w:rPr>
        <w:t xml:space="preserve"> (</w:t>
      </w:r>
      <w:r w:rsidR="003D20CC" w:rsidRPr="00D2213F">
        <w:rPr>
          <w:rFonts w:ascii="Arial" w:hAnsi="Arial" w:cs="Arial"/>
          <w:sz w:val="22"/>
          <w:szCs w:val="22"/>
        </w:rPr>
        <w:t xml:space="preserve">50% by 8 weeks and 100% by </w:t>
      </w:r>
      <w:r w:rsidR="006A382E" w:rsidRPr="00D2213F">
        <w:rPr>
          <w:rFonts w:ascii="Arial" w:hAnsi="Arial" w:cs="Arial"/>
          <w:sz w:val="22"/>
          <w:szCs w:val="22"/>
        </w:rPr>
        <w:t>48 weeks</w:t>
      </w:r>
      <w:r w:rsidR="00BA2325" w:rsidRPr="00D2213F">
        <w:rPr>
          <w:rFonts w:ascii="Arial" w:hAnsi="Arial" w:cs="Arial"/>
          <w:sz w:val="22"/>
          <w:szCs w:val="22"/>
        </w:rPr>
        <w:t xml:space="preserve"> </w:t>
      </w:r>
      <w:r w:rsidR="003D20CC" w:rsidRPr="00D2213F">
        <w:rPr>
          <w:rFonts w:ascii="Arial" w:hAnsi="Arial" w:cs="Arial"/>
          <w:sz w:val="22"/>
          <w:szCs w:val="22"/>
        </w:rPr>
        <w:t>after SIV</w:t>
      </w:r>
      <w:r w:rsidR="006A382E" w:rsidRPr="00D2213F">
        <w:rPr>
          <w:rFonts w:ascii="Arial" w:hAnsi="Arial" w:cs="Arial"/>
          <w:sz w:val="22"/>
          <w:szCs w:val="22"/>
        </w:rPr>
        <w:t>)</w:t>
      </w:r>
      <w:r w:rsidRPr="00D2213F">
        <w:rPr>
          <w:rFonts w:ascii="Arial" w:hAnsi="Arial" w:cs="Arial"/>
          <w:sz w:val="22"/>
          <w:szCs w:val="22"/>
        </w:rPr>
        <w:t xml:space="preserve">, respectively. </w:t>
      </w:r>
      <w:r w:rsidR="00886014" w:rsidRPr="00D2213F">
        <w:rPr>
          <w:rFonts w:ascii="Arial" w:hAnsi="Arial" w:cs="Arial"/>
          <w:sz w:val="22"/>
          <w:szCs w:val="22"/>
        </w:rPr>
        <w:t>To</w:t>
      </w:r>
      <w:r w:rsidR="006A382E" w:rsidRPr="00D2213F">
        <w:rPr>
          <w:rFonts w:ascii="Arial" w:hAnsi="Arial" w:cs="Arial"/>
          <w:sz w:val="22"/>
          <w:szCs w:val="22"/>
        </w:rPr>
        <w:t xml:space="preserve"> better characterize the pathogenesis of reactivation </w:t>
      </w:r>
      <w:r w:rsidR="00886014" w:rsidRPr="00D2213F">
        <w:rPr>
          <w:rFonts w:ascii="Arial" w:hAnsi="Arial" w:cs="Arial"/>
          <w:sz w:val="22"/>
          <w:szCs w:val="22"/>
        </w:rPr>
        <w:t>due to these interventions</w:t>
      </w:r>
      <w:r w:rsidR="006A382E" w:rsidRPr="00D2213F">
        <w:rPr>
          <w:rFonts w:ascii="Arial" w:hAnsi="Arial" w:cs="Arial"/>
          <w:sz w:val="22"/>
          <w:szCs w:val="22"/>
        </w:rPr>
        <w:t xml:space="preserve"> without profoundly perturbing the immune response </w:t>
      </w:r>
      <w:r w:rsidR="00886014" w:rsidRPr="00D2213F">
        <w:rPr>
          <w:rFonts w:ascii="Arial" w:hAnsi="Arial" w:cs="Arial"/>
          <w:sz w:val="22"/>
          <w:szCs w:val="22"/>
        </w:rPr>
        <w:t xml:space="preserve">with </w:t>
      </w:r>
      <w:r w:rsidR="006A382E" w:rsidRPr="00D2213F">
        <w:rPr>
          <w:rFonts w:ascii="Arial" w:hAnsi="Arial" w:cs="Arial"/>
          <w:sz w:val="22"/>
          <w:szCs w:val="22"/>
        </w:rPr>
        <w:t xml:space="preserve">overwhelming bacterial burden and severe pathology, subclinical reactivation was used as </w:t>
      </w:r>
      <w:r w:rsidR="002E1197" w:rsidRPr="00D2213F">
        <w:rPr>
          <w:rFonts w:ascii="Arial" w:hAnsi="Arial" w:cs="Arial"/>
          <w:sz w:val="22"/>
          <w:szCs w:val="22"/>
        </w:rPr>
        <w:t xml:space="preserve">an </w:t>
      </w:r>
      <w:r w:rsidR="006A382E" w:rsidRPr="00D2213F">
        <w:rPr>
          <w:rFonts w:ascii="Arial" w:hAnsi="Arial" w:cs="Arial"/>
          <w:sz w:val="22"/>
          <w:szCs w:val="22"/>
        </w:rPr>
        <w:t xml:space="preserve">endpoint. </w:t>
      </w:r>
      <w:r w:rsidR="003E0A9E" w:rsidRPr="00D2213F">
        <w:rPr>
          <w:rFonts w:ascii="Arial" w:hAnsi="Arial" w:cs="Arial"/>
          <w:sz w:val="22"/>
          <w:szCs w:val="22"/>
        </w:rPr>
        <w:t xml:space="preserve">Subclinical </w:t>
      </w:r>
      <w:r w:rsidR="00103D9D" w:rsidRPr="00D2213F">
        <w:rPr>
          <w:rFonts w:ascii="Arial" w:hAnsi="Arial" w:cs="Arial"/>
          <w:sz w:val="22"/>
          <w:szCs w:val="22"/>
        </w:rPr>
        <w:t>r</w:t>
      </w:r>
      <w:r w:rsidR="00AC60C9" w:rsidRPr="00D2213F">
        <w:rPr>
          <w:rFonts w:ascii="Arial" w:hAnsi="Arial" w:cs="Arial"/>
          <w:sz w:val="22"/>
          <w:szCs w:val="22"/>
        </w:rPr>
        <w:t xml:space="preserve">eactivation of </w:t>
      </w:r>
      <w:r w:rsidR="00EF45BD" w:rsidRPr="00D2213F">
        <w:rPr>
          <w:rFonts w:ascii="Arial" w:hAnsi="Arial" w:cs="Arial"/>
          <w:sz w:val="22"/>
          <w:szCs w:val="22"/>
        </w:rPr>
        <w:t>LTBI</w:t>
      </w:r>
      <w:r w:rsidR="00AC60C9" w:rsidRPr="00D2213F">
        <w:rPr>
          <w:rFonts w:ascii="Arial" w:hAnsi="Arial" w:cs="Arial"/>
          <w:sz w:val="22"/>
          <w:szCs w:val="22"/>
        </w:rPr>
        <w:t xml:space="preserve"> was defined by the appearance of a new lung granuloma</w:t>
      </w:r>
      <w:r w:rsidR="00D5351F" w:rsidRPr="00D2213F">
        <w:rPr>
          <w:rFonts w:ascii="Arial" w:hAnsi="Arial" w:cs="Arial"/>
          <w:sz w:val="22"/>
          <w:szCs w:val="22"/>
        </w:rPr>
        <w:t xml:space="preserve"> by PET CT after immune suppression (</w:t>
      </w:r>
      <w:r w:rsidR="006A382E" w:rsidRPr="00D2213F">
        <w:rPr>
          <w:rFonts w:ascii="Arial" w:hAnsi="Arial" w:cs="Arial"/>
          <w:sz w:val="22"/>
          <w:szCs w:val="22"/>
        </w:rPr>
        <w:t xml:space="preserve">representing </w:t>
      </w:r>
      <w:r w:rsidR="00D5351F" w:rsidRPr="00D2213F">
        <w:rPr>
          <w:rFonts w:ascii="Arial" w:hAnsi="Arial" w:cs="Arial"/>
          <w:sz w:val="22"/>
          <w:szCs w:val="22"/>
        </w:rPr>
        <w:t>Mtb dissemination and impaired immune control),</w:t>
      </w:r>
      <w:r w:rsidR="00AC60C9" w:rsidRPr="00D2213F">
        <w:rPr>
          <w:rFonts w:ascii="Arial" w:hAnsi="Arial" w:cs="Arial"/>
          <w:sz w:val="22"/>
          <w:szCs w:val="22"/>
        </w:rPr>
        <w:t xml:space="preserve"> as previously published </w:t>
      </w:r>
      <w:r w:rsidR="00AC60C9" w:rsidRPr="00D2213F">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dXJjZS1udW0+PGxhbmd1YWdlPkVuZ2xpc2g8L2xhbmd1YWdlPjwvcmVjb3JkPjwvQ2l0ZT48L0Vu
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dXJjZS1udW0+PGxhbmd1YWdlPkVuZ2xpc2g8L2xhbmd1YWdlPjwvcmVjb3JkPjwvQ2l0ZT48L0Vu
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AC60C9" w:rsidRPr="00D2213F">
        <w:rPr>
          <w:rFonts w:ascii="Arial" w:hAnsi="Arial" w:cs="Arial"/>
          <w:sz w:val="22"/>
          <w:szCs w:val="22"/>
        </w:rPr>
      </w:r>
      <w:r w:rsidR="00AC60C9" w:rsidRPr="00D2213F">
        <w:rPr>
          <w:rFonts w:ascii="Arial" w:hAnsi="Arial" w:cs="Arial"/>
          <w:sz w:val="22"/>
          <w:szCs w:val="22"/>
        </w:rPr>
        <w:fldChar w:fldCharType="separate"/>
      </w:r>
      <w:r w:rsidR="000A74BE" w:rsidRPr="00D2213F">
        <w:rPr>
          <w:rFonts w:ascii="Arial" w:hAnsi="Arial" w:cs="Arial"/>
          <w:noProof/>
          <w:sz w:val="22"/>
          <w:szCs w:val="22"/>
        </w:rPr>
        <w:t>[18]</w:t>
      </w:r>
      <w:r w:rsidR="00AC60C9" w:rsidRPr="00D2213F">
        <w:rPr>
          <w:rFonts w:ascii="Arial" w:hAnsi="Arial" w:cs="Arial"/>
          <w:sz w:val="22"/>
          <w:szCs w:val="22"/>
        </w:rPr>
        <w:fldChar w:fldCharType="end"/>
      </w:r>
      <w:r w:rsidR="00AC60C9" w:rsidRPr="00D2213F">
        <w:rPr>
          <w:rFonts w:ascii="Arial" w:hAnsi="Arial" w:cs="Arial"/>
          <w:sz w:val="22"/>
          <w:szCs w:val="22"/>
        </w:rPr>
        <w:t>.</w:t>
      </w:r>
      <w:r w:rsidR="003E0A9E" w:rsidRPr="00D2213F">
        <w:rPr>
          <w:rFonts w:ascii="Arial" w:hAnsi="Arial" w:cs="Arial"/>
          <w:sz w:val="22"/>
          <w:szCs w:val="22"/>
        </w:rPr>
        <w:t xml:space="preserve"> </w:t>
      </w:r>
      <w:r w:rsidR="006A382E" w:rsidRPr="00D2213F">
        <w:rPr>
          <w:rFonts w:ascii="Arial" w:hAnsi="Arial" w:cs="Arial"/>
          <w:sz w:val="22"/>
          <w:szCs w:val="22"/>
        </w:rPr>
        <w:t xml:space="preserve">The presence of </w:t>
      </w:r>
      <w:r w:rsidR="00FB1439" w:rsidRPr="00D2213F">
        <w:rPr>
          <w:rFonts w:ascii="Arial" w:hAnsi="Arial" w:cs="Arial"/>
          <w:sz w:val="22"/>
          <w:szCs w:val="22"/>
        </w:rPr>
        <w:t xml:space="preserve">these new </w:t>
      </w:r>
      <w:r w:rsidR="006A382E" w:rsidRPr="00D2213F">
        <w:rPr>
          <w:rFonts w:ascii="Arial" w:hAnsi="Arial" w:cs="Arial"/>
          <w:sz w:val="22"/>
          <w:szCs w:val="22"/>
        </w:rPr>
        <w:t xml:space="preserve">granulomas observed by PET CT </w:t>
      </w:r>
      <w:r w:rsidR="002E1197" w:rsidRPr="00D2213F">
        <w:rPr>
          <w:rFonts w:ascii="Arial" w:hAnsi="Arial" w:cs="Arial"/>
          <w:sz w:val="22"/>
          <w:szCs w:val="22"/>
        </w:rPr>
        <w:t>was</w:t>
      </w:r>
      <w:r w:rsidR="006A382E" w:rsidRPr="00D2213F">
        <w:rPr>
          <w:rFonts w:ascii="Arial" w:hAnsi="Arial" w:cs="Arial"/>
          <w:sz w:val="22"/>
          <w:szCs w:val="22"/>
        </w:rPr>
        <w:t xml:space="preserve"> confirmed by gross pathology at necropsy. </w:t>
      </w:r>
    </w:p>
    <w:p w14:paraId="2B60094B" w14:textId="664A3A3B" w:rsidR="000947DF" w:rsidRPr="00D2213F" w:rsidRDefault="00912E16" w:rsidP="00FD4522">
      <w:pPr>
        <w:spacing w:line="480" w:lineRule="auto"/>
        <w:rPr>
          <w:rFonts w:ascii="Arial" w:hAnsi="Arial" w:cs="Arial"/>
          <w:sz w:val="22"/>
          <w:szCs w:val="22"/>
        </w:rPr>
      </w:pPr>
      <w:r w:rsidRPr="00D2213F">
        <w:rPr>
          <w:rFonts w:ascii="Arial" w:hAnsi="Arial" w:cs="Arial"/>
          <w:sz w:val="22"/>
          <w:szCs w:val="22"/>
        </w:rPr>
        <w:tab/>
      </w:r>
      <w:r w:rsidR="008D2908" w:rsidRPr="00D2213F">
        <w:rPr>
          <w:rFonts w:ascii="Arial" w:hAnsi="Arial" w:cs="Arial"/>
          <w:sz w:val="22"/>
          <w:szCs w:val="22"/>
        </w:rPr>
        <w:t xml:space="preserve">Despite </w:t>
      </w:r>
      <w:r w:rsidR="003D20CC" w:rsidRPr="00D2213F">
        <w:rPr>
          <w:rFonts w:ascii="Arial" w:hAnsi="Arial" w:cs="Arial"/>
          <w:sz w:val="22"/>
          <w:szCs w:val="22"/>
        </w:rPr>
        <w:t>a greater</w:t>
      </w:r>
      <w:r w:rsidR="008D2908" w:rsidRPr="00D2213F">
        <w:rPr>
          <w:rFonts w:ascii="Arial" w:hAnsi="Arial" w:cs="Arial"/>
          <w:sz w:val="22"/>
          <w:szCs w:val="22"/>
        </w:rPr>
        <w:t xml:space="preserve"> reduction of CD4 T cells by </w:t>
      </w:r>
      <w:r w:rsidR="008D2908" w:rsidRPr="00D2213F">
        <w:rPr>
          <w:rFonts w:ascii="Arial" w:hAnsi="Arial" w:cs="Arial"/>
          <w:sz w:val="22"/>
          <w:szCs w:val="22"/>
        </w:rPr>
        <w:sym w:font="Symbol" w:char="F061"/>
      </w:r>
      <w:r w:rsidR="008D2908" w:rsidRPr="00D2213F">
        <w:rPr>
          <w:rFonts w:ascii="Arial" w:hAnsi="Arial" w:cs="Arial"/>
          <w:sz w:val="22"/>
          <w:szCs w:val="22"/>
        </w:rPr>
        <w:t>CD4 depletion antibody than SIV</w:t>
      </w:r>
      <w:r w:rsidR="008D2908" w:rsidRPr="00D2213F">
        <w:rPr>
          <w:rFonts w:ascii="Arial" w:hAnsi="Arial" w:cs="Arial"/>
          <w:sz w:val="22"/>
          <w:szCs w:val="22"/>
          <w:vertAlign w:val="subscript"/>
        </w:rPr>
        <w:t>mac251</w:t>
      </w:r>
      <w:r w:rsidR="008D2908" w:rsidRPr="00D2213F">
        <w:rPr>
          <w:rFonts w:ascii="Arial" w:hAnsi="Arial" w:cs="Arial"/>
          <w:sz w:val="22"/>
          <w:szCs w:val="22"/>
        </w:rPr>
        <w:t xml:space="preserve"> (Figure 1)</w:t>
      </w:r>
      <w:r w:rsidR="00886014" w:rsidRPr="00D2213F">
        <w:rPr>
          <w:rFonts w:ascii="Arial" w:hAnsi="Arial" w:cs="Arial"/>
          <w:sz w:val="22"/>
          <w:szCs w:val="22"/>
        </w:rPr>
        <w:t>, the strict definition for</w:t>
      </w:r>
      <w:r w:rsidR="008D2908" w:rsidRPr="00D2213F">
        <w:rPr>
          <w:rFonts w:ascii="Arial" w:hAnsi="Arial" w:cs="Arial"/>
          <w:sz w:val="22"/>
          <w:szCs w:val="22"/>
        </w:rPr>
        <w:t xml:space="preserve"> </w:t>
      </w:r>
      <w:r w:rsidR="006E2B42" w:rsidRPr="00D2213F">
        <w:rPr>
          <w:rFonts w:ascii="Arial" w:hAnsi="Arial" w:cs="Arial"/>
          <w:sz w:val="22"/>
          <w:szCs w:val="22"/>
        </w:rPr>
        <w:t xml:space="preserve">subclinical </w:t>
      </w:r>
      <w:r w:rsidR="00FB1439" w:rsidRPr="00D2213F">
        <w:rPr>
          <w:rFonts w:ascii="Arial" w:hAnsi="Arial" w:cs="Arial"/>
          <w:sz w:val="22"/>
          <w:szCs w:val="22"/>
        </w:rPr>
        <w:t xml:space="preserve">reactivation </w:t>
      </w:r>
      <w:r w:rsidR="00886014" w:rsidRPr="00D2213F">
        <w:rPr>
          <w:rFonts w:ascii="Arial" w:hAnsi="Arial" w:cs="Arial"/>
          <w:sz w:val="22"/>
          <w:szCs w:val="22"/>
        </w:rPr>
        <w:t>resulted in similar rates of reactivation in</w:t>
      </w:r>
      <w:r w:rsidR="00FB1439" w:rsidRPr="00D2213F">
        <w:rPr>
          <w:rFonts w:ascii="Arial" w:hAnsi="Arial" w:cs="Arial"/>
          <w:sz w:val="22"/>
          <w:szCs w:val="22"/>
        </w:rPr>
        <w:t xml:space="preserve"> </w:t>
      </w:r>
      <w:r w:rsidR="008D2908" w:rsidRPr="00D2213F">
        <w:rPr>
          <w:rFonts w:ascii="Arial" w:hAnsi="Arial" w:cs="Arial"/>
          <w:sz w:val="22"/>
          <w:szCs w:val="22"/>
        </w:rPr>
        <w:t>Mtb/SIV</w:t>
      </w:r>
      <w:r w:rsidR="006E2B42" w:rsidRPr="00D2213F">
        <w:rPr>
          <w:rFonts w:ascii="Arial" w:hAnsi="Arial" w:cs="Arial"/>
          <w:sz w:val="22"/>
          <w:szCs w:val="22"/>
        </w:rPr>
        <w:t xml:space="preserve"> (4 of </w:t>
      </w:r>
      <w:r w:rsidR="00AC60C9" w:rsidRPr="00D2213F">
        <w:rPr>
          <w:rFonts w:ascii="Arial" w:hAnsi="Arial" w:cs="Arial"/>
          <w:sz w:val="22"/>
          <w:szCs w:val="22"/>
        </w:rPr>
        <w:t>8</w:t>
      </w:r>
      <w:r w:rsidR="006E2B42" w:rsidRPr="00D2213F">
        <w:rPr>
          <w:rFonts w:ascii="Arial" w:hAnsi="Arial" w:cs="Arial"/>
          <w:sz w:val="22"/>
          <w:szCs w:val="22"/>
        </w:rPr>
        <w:t xml:space="preserve"> or 50%) and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6E2B42" w:rsidRPr="00D2213F">
        <w:rPr>
          <w:rFonts w:ascii="Arial" w:hAnsi="Arial" w:cs="Arial"/>
          <w:sz w:val="22"/>
          <w:szCs w:val="22"/>
        </w:rPr>
        <w:t>(</w:t>
      </w:r>
      <w:r w:rsidR="00AC60C9" w:rsidRPr="00D2213F">
        <w:rPr>
          <w:rFonts w:ascii="Arial" w:hAnsi="Arial" w:cs="Arial"/>
          <w:sz w:val="22"/>
          <w:szCs w:val="22"/>
        </w:rPr>
        <w:t>5 of 7</w:t>
      </w:r>
      <w:r w:rsidR="006E2B42" w:rsidRPr="00D2213F">
        <w:rPr>
          <w:rFonts w:ascii="Arial" w:hAnsi="Arial" w:cs="Arial"/>
          <w:sz w:val="22"/>
          <w:szCs w:val="22"/>
        </w:rPr>
        <w:t xml:space="preserve"> or </w:t>
      </w:r>
      <w:r w:rsidR="00AC60C9" w:rsidRPr="00D2213F">
        <w:rPr>
          <w:rFonts w:ascii="Arial" w:hAnsi="Arial" w:cs="Arial"/>
          <w:sz w:val="22"/>
          <w:szCs w:val="22"/>
        </w:rPr>
        <w:t>71%)</w:t>
      </w:r>
      <w:r w:rsidR="006E2B42" w:rsidRPr="00D2213F">
        <w:rPr>
          <w:rFonts w:ascii="Arial" w:hAnsi="Arial" w:cs="Arial"/>
          <w:sz w:val="22"/>
          <w:szCs w:val="22"/>
        </w:rPr>
        <w:t xml:space="preserve"> </w:t>
      </w:r>
      <w:r w:rsidR="00886014" w:rsidRPr="00D2213F">
        <w:rPr>
          <w:rFonts w:ascii="Arial" w:hAnsi="Arial" w:cs="Arial"/>
          <w:sz w:val="22"/>
          <w:szCs w:val="22"/>
        </w:rPr>
        <w:t xml:space="preserve">animals </w:t>
      </w:r>
      <w:r w:rsidR="00BF0B03" w:rsidRPr="00D2213F">
        <w:rPr>
          <w:rFonts w:ascii="Arial" w:hAnsi="Arial" w:cs="Arial"/>
          <w:sz w:val="22"/>
          <w:szCs w:val="22"/>
        </w:rPr>
        <w:t xml:space="preserve">during the </w:t>
      </w:r>
      <w:r w:rsidR="00AF7436" w:rsidRPr="00D2213F">
        <w:rPr>
          <w:rFonts w:ascii="Arial" w:hAnsi="Arial" w:cs="Arial"/>
          <w:sz w:val="22"/>
          <w:szCs w:val="22"/>
        </w:rPr>
        <w:t xml:space="preserve">8 weeks of </w:t>
      </w:r>
      <w:r w:rsidR="0009100F">
        <w:rPr>
          <w:rFonts w:ascii="Arial" w:hAnsi="Arial" w:cs="Arial"/>
          <w:sz w:val="22"/>
          <w:szCs w:val="22"/>
        </w:rPr>
        <w:t>CD4 depletion or SIV infection</w:t>
      </w:r>
      <w:r w:rsidR="0009100F" w:rsidRPr="00D2213F">
        <w:rPr>
          <w:rFonts w:ascii="Arial" w:hAnsi="Arial" w:cs="Arial"/>
          <w:sz w:val="22"/>
          <w:szCs w:val="22"/>
        </w:rPr>
        <w:t xml:space="preserve"> </w:t>
      </w:r>
      <w:r w:rsidR="006E2B42" w:rsidRPr="00D2213F">
        <w:rPr>
          <w:rFonts w:ascii="Arial" w:hAnsi="Arial" w:cs="Arial"/>
          <w:sz w:val="22"/>
          <w:szCs w:val="22"/>
        </w:rPr>
        <w:t>after LTBI</w:t>
      </w:r>
      <w:r w:rsidR="006545D2" w:rsidRPr="00D2213F">
        <w:rPr>
          <w:rFonts w:ascii="Arial" w:hAnsi="Arial" w:cs="Arial"/>
          <w:sz w:val="22"/>
          <w:szCs w:val="22"/>
        </w:rPr>
        <w:t xml:space="preserve"> </w:t>
      </w:r>
      <w:r w:rsidR="006E2B42" w:rsidRPr="00D2213F">
        <w:rPr>
          <w:rFonts w:ascii="Arial" w:hAnsi="Arial" w:cs="Arial"/>
          <w:sz w:val="22"/>
          <w:szCs w:val="22"/>
        </w:rPr>
        <w:lastRenderedPageBreak/>
        <w:t xml:space="preserve">(Supplemental Table </w:t>
      </w:r>
      <w:r w:rsidR="006545D2" w:rsidRPr="00D2213F">
        <w:rPr>
          <w:rFonts w:ascii="Arial" w:hAnsi="Arial" w:cs="Arial"/>
          <w:sz w:val="22"/>
          <w:szCs w:val="22"/>
        </w:rPr>
        <w:t>2)</w:t>
      </w:r>
      <w:r w:rsidR="00AC60C9" w:rsidRPr="00D2213F">
        <w:rPr>
          <w:rFonts w:ascii="Arial" w:hAnsi="Arial" w:cs="Arial"/>
          <w:sz w:val="22"/>
          <w:szCs w:val="22"/>
        </w:rPr>
        <w:t xml:space="preserve">. </w:t>
      </w:r>
      <w:r w:rsidR="007540B7" w:rsidRPr="00D2213F">
        <w:rPr>
          <w:rFonts w:ascii="Arial" w:hAnsi="Arial" w:cs="Arial"/>
          <w:sz w:val="22"/>
          <w:szCs w:val="22"/>
        </w:rPr>
        <w:t xml:space="preserve">Because this study was powered based on each experimental group against LTBI control and not by reactivation status within each group, statistical power to examine rates of reactivation between groups was limited. </w:t>
      </w:r>
      <w:r w:rsidR="00404EFA" w:rsidRPr="00D2213F">
        <w:rPr>
          <w:rFonts w:ascii="Arial" w:hAnsi="Arial" w:cs="Arial"/>
          <w:sz w:val="22"/>
          <w:szCs w:val="22"/>
        </w:rPr>
        <w:t xml:space="preserve">Among animals with reactivation, only 1 of the 5 animals in the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404EFA" w:rsidRPr="00D2213F">
        <w:rPr>
          <w:rFonts w:ascii="Arial" w:hAnsi="Arial" w:cs="Arial"/>
          <w:sz w:val="22"/>
          <w:szCs w:val="22"/>
        </w:rPr>
        <w:t xml:space="preserve">group had clinical signs (i.e., increased respiratory effort) compared to all </w:t>
      </w:r>
      <w:r w:rsidR="00886014" w:rsidRPr="00D2213F">
        <w:rPr>
          <w:rFonts w:ascii="Arial" w:hAnsi="Arial" w:cs="Arial"/>
          <w:sz w:val="22"/>
          <w:szCs w:val="22"/>
        </w:rPr>
        <w:t xml:space="preserve">4 </w:t>
      </w:r>
      <w:r w:rsidR="00404EFA" w:rsidRPr="00D2213F">
        <w:rPr>
          <w:rFonts w:ascii="Arial" w:hAnsi="Arial" w:cs="Arial"/>
          <w:sz w:val="22"/>
          <w:szCs w:val="22"/>
        </w:rPr>
        <w:t xml:space="preserve">of the </w:t>
      </w:r>
      <w:r w:rsidR="008D2908" w:rsidRPr="00D2213F">
        <w:rPr>
          <w:rFonts w:ascii="Arial" w:hAnsi="Arial" w:cs="Arial"/>
          <w:sz w:val="22"/>
          <w:szCs w:val="22"/>
        </w:rPr>
        <w:t>Mtb/SIV</w:t>
      </w:r>
      <w:r w:rsidR="00404EFA" w:rsidRPr="00D2213F">
        <w:rPr>
          <w:rFonts w:ascii="Arial" w:hAnsi="Arial" w:cs="Arial"/>
          <w:sz w:val="22"/>
          <w:szCs w:val="22"/>
        </w:rPr>
        <w:t xml:space="preserve"> animals with reactivation (i.e., lethargy, increased respiratory effort). </w:t>
      </w:r>
      <w:r w:rsidR="00BF0B03" w:rsidRPr="00D2213F">
        <w:rPr>
          <w:rFonts w:ascii="Arial" w:hAnsi="Arial" w:cs="Arial"/>
          <w:sz w:val="22"/>
          <w:szCs w:val="22"/>
        </w:rPr>
        <w:t>A</w:t>
      </w:r>
      <w:r w:rsidR="00A37479" w:rsidRPr="00D2213F">
        <w:rPr>
          <w:rFonts w:ascii="Arial" w:hAnsi="Arial" w:cs="Arial"/>
          <w:sz w:val="22"/>
          <w:szCs w:val="22"/>
        </w:rPr>
        <w:t xml:space="preserve">ll 5 of the reactivation animals in the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174D8C" w:rsidRPr="00D2213F">
        <w:rPr>
          <w:rFonts w:ascii="Arial" w:hAnsi="Arial" w:cs="Arial"/>
          <w:sz w:val="22"/>
          <w:szCs w:val="22"/>
        </w:rPr>
        <w:t xml:space="preserve">group </w:t>
      </w:r>
      <w:r w:rsidR="00BF0B03" w:rsidRPr="00D2213F">
        <w:rPr>
          <w:rFonts w:ascii="Arial" w:hAnsi="Arial" w:cs="Arial"/>
          <w:sz w:val="22"/>
          <w:szCs w:val="22"/>
        </w:rPr>
        <w:t xml:space="preserve">and all 4 </w:t>
      </w:r>
      <w:r w:rsidR="00886014" w:rsidRPr="00D2213F">
        <w:rPr>
          <w:rFonts w:ascii="Arial" w:hAnsi="Arial" w:cs="Arial"/>
          <w:sz w:val="22"/>
          <w:szCs w:val="22"/>
        </w:rPr>
        <w:t xml:space="preserve">in </w:t>
      </w:r>
      <w:r w:rsidR="00BF0B03" w:rsidRPr="00D2213F">
        <w:rPr>
          <w:rFonts w:ascii="Arial" w:hAnsi="Arial" w:cs="Arial"/>
          <w:sz w:val="22"/>
          <w:szCs w:val="22"/>
        </w:rPr>
        <w:t xml:space="preserve">the </w:t>
      </w:r>
      <w:r w:rsidR="008D2908" w:rsidRPr="00D2213F">
        <w:rPr>
          <w:rFonts w:ascii="Arial" w:hAnsi="Arial" w:cs="Arial"/>
          <w:sz w:val="22"/>
          <w:szCs w:val="22"/>
        </w:rPr>
        <w:t>Mtb/SIV</w:t>
      </w:r>
      <w:r w:rsidR="00BF0B03" w:rsidRPr="00D2213F">
        <w:rPr>
          <w:rFonts w:ascii="Arial" w:hAnsi="Arial" w:cs="Arial"/>
          <w:sz w:val="22"/>
          <w:szCs w:val="22"/>
        </w:rPr>
        <w:t xml:space="preserve"> </w:t>
      </w:r>
      <w:r w:rsidR="00886014" w:rsidRPr="00D2213F">
        <w:rPr>
          <w:rFonts w:ascii="Arial" w:hAnsi="Arial" w:cs="Arial"/>
          <w:sz w:val="22"/>
          <w:szCs w:val="22"/>
        </w:rPr>
        <w:t xml:space="preserve">group </w:t>
      </w:r>
      <w:r w:rsidR="00A37479" w:rsidRPr="00D2213F">
        <w:rPr>
          <w:rFonts w:ascii="Arial" w:hAnsi="Arial" w:cs="Arial"/>
          <w:sz w:val="22"/>
          <w:szCs w:val="22"/>
        </w:rPr>
        <w:t>had elevated ESR</w:t>
      </w:r>
      <w:r w:rsidR="003729D1" w:rsidRPr="00D2213F">
        <w:rPr>
          <w:rFonts w:ascii="Arial" w:hAnsi="Arial" w:cs="Arial"/>
          <w:sz w:val="22"/>
          <w:szCs w:val="22"/>
        </w:rPr>
        <w:t xml:space="preserve">s (a </w:t>
      </w:r>
      <w:r w:rsidR="003729D1" w:rsidRPr="000A775D">
        <w:rPr>
          <w:rFonts w:ascii="Arial" w:hAnsi="Arial" w:cs="Arial"/>
          <w:sz w:val="22"/>
          <w:szCs w:val="22"/>
        </w:rPr>
        <w:t>systemic marker of inflammation)</w:t>
      </w:r>
      <w:r w:rsidR="00B91860" w:rsidRPr="000A775D">
        <w:rPr>
          <w:rFonts w:ascii="Arial" w:hAnsi="Arial" w:cs="Arial"/>
          <w:sz w:val="22"/>
          <w:szCs w:val="22"/>
        </w:rPr>
        <w:t>,</w:t>
      </w:r>
      <w:r w:rsidR="00A37479" w:rsidRPr="000A775D">
        <w:rPr>
          <w:rFonts w:ascii="Arial" w:hAnsi="Arial" w:cs="Arial"/>
          <w:sz w:val="22"/>
          <w:szCs w:val="22"/>
        </w:rPr>
        <w:t xml:space="preserve"> </w:t>
      </w:r>
      <w:r w:rsidR="00A902C3" w:rsidRPr="000A775D">
        <w:rPr>
          <w:rFonts w:ascii="Arial" w:hAnsi="Arial" w:cs="Arial"/>
          <w:sz w:val="22"/>
          <w:szCs w:val="22"/>
        </w:rPr>
        <w:t xml:space="preserve">including </w:t>
      </w:r>
      <w:r w:rsidR="00EF5023">
        <w:rPr>
          <w:rFonts w:ascii="Arial" w:hAnsi="Arial" w:cs="Arial"/>
          <w:sz w:val="22"/>
          <w:szCs w:val="22"/>
        </w:rPr>
        <w:t>5</w:t>
      </w:r>
      <w:r w:rsidR="00BF0B03" w:rsidRPr="000A775D">
        <w:rPr>
          <w:rFonts w:ascii="Arial" w:hAnsi="Arial" w:cs="Arial"/>
          <w:sz w:val="22"/>
          <w:szCs w:val="22"/>
        </w:rPr>
        <w:t xml:space="preserve"> </w:t>
      </w:r>
      <w:r w:rsidR="00A902C3" w:rsidRPr="000A775D">
        <w:rPr>
          <w:rFonts w:ascii="Arial" w:hAnsi="Arial" w:cs="Arial"/>
          <w:sz w:val="22"/>
          <w:szCs w:val="22"/>
        </w:rPr>
        <w:t xml:space="preserve">animals that also had growth of Mtb detected by </w:t>
      </w:r>
      <w:r w:rsidR="001373AF" w:rsidRPr="000A775D">
        <w:rPr>
          <w:rFonts w:ascii="Arial" w:hAnsi="Arial" w:cs="Arial"/>
          <w:sz w:val="22"/>
          <w:szCs w:val="22"/>
        </w:rPr>
        <w:t>gastric aspirate (</w:t>
      </w:r>
      <w:r w:rsidR="00A902C3" w:rsidRPr="000A775D">
        <w:rPr>
          <w:rFonts w:ascii="Arial" w:hAnsi="Arial" w:cs="Arial"/>
          <w:sz w:val="22"/>
          <w:szCs w:val="22"/>
        </w:rPr>
        <w:t>GA</w:t>
      </w:r>
      <w:r w:rsidR="001373AF" w:rsidRPr="000A775D">
        <w:rPr>
          <w:rFonts w:ascii="Arial" w:hAnsi="Arial" w:cs="Arial"/>
          <w:sz w:val="22"/>
          <w:szCs w:val="22"/>
        </w:rPr>
        <w:t>)</w:t>
      </w:r>
      <w:r w:rsidR="00A902C3" w:rsidRPr="000A775D">
        <w:rPr>
          <w:rFonts w:ascii="Arial" w:hAnsi="Arial" w:cs="Arial"/>
          <w:sz w:val="22"/>
          <w:szCs w:val="22"/>
        </w:rPr>
        <w:t xml:space="preserve"> or BAL</w:t>
      </w:r>
      <w:r w:rsidR="00BF0B03" w:rsidRPr="000A775D">
        <w:rPr>
          <w:rFonts w:ascii="Arial" w:hAnsi="Arial" w:cs="Arial"/>
          <w:sz w:val="22"/>
          <w:szCs w:val="22"/>
        </w:rPr>
        <w:t xml:space="preserve"> (</w:t>
      </w:r>
      <w:r w:rsidR="00A15E5D" w:rsidRPr="000A775D">
        <w:rPr>
          <w:rFonts w:ascii="Arial" w:hAnsi="Arial" w:cs="Arial"/>
          <w:sz w:val="22"/>
          <w:szCs w:val="22"/>
        </w:rPr>
        <w:t xml:space="preserve">3 </w:t>
      </w:r>
      <w:r w:rsidR="00BF0B03" w:rsidRPr="000A775D">
        <w:rPr>
          <w:rFonts w:ascii="Arial" w:hAnsi="Arial" w:cs="Arial"/>
          <w:sz w:val="22"/>
          <w:szCs w:val="22"/>
        </w:rPr>
        <w:t xml:space="preserve">in </w:t>
      </w:r>
      <w:r w:rsidR="00A15E5D" w:rsidRPr="000A775D">
        <w:rPr>
          <w:rFonts w:ascii="Arial" w:hAnsi="Arial" w:cs="Arial"/>
          <w:sz w:val="22"/>
          <w:szCs w:val="22"/>
        </w:rPr>
        <w:t xml:space="preserve">Mtb/SIV and </w:t>
      </w:r>
      <w:r w:rsidR="00EF5023">
        <w:rPr>
          <w:rFonts w:ascii="Arial" w:hAnsi="Arial" w:cs="Arial"/>
          <w:sz w:val="22"/>
          <w:szCs w:val="22"/>
        </w:rPr>
        <w:t>2</w:t>
      </w:r>
      <w:r w:rsidR="00A15E5D" w:rsidRPr="000A775D">
        <w:rPr>
          <w:rFonts w:ascii="Arial" w:hAnsi="Arial" w:cs="Arial"/>
          <w:sz w:val="22"/>
          <w:szCs w:val="22"/>
        </w:rPr>
        <w:t xml:space="preserve"> in Mtb/</w:t>
      </w:r>
      <w:r w:rsidR="00A15E5D" w:rsidRPr="000A775D">
        <w:rPr>
          <w:rFonts w:ascii="Arial" w:hAnsi="Arial" w:cs="Arial"/>
          <w:sz w:val="22"/>
          <w:szCs w:val="22"/>
        </w:rPr>
        <w:sym w:font="Symbol" w:char="F061"/>
      </w:r>
      <w:r w:rsidR="00A15E5D" w:rsidRPr="000A775D">
        <w:rPr>
          <w:rFonts w:ascii="Arial" w:hAnsi="Arial" w:cs="Arial"/>
          <w:sz w:val="22"/>
          <w:szCs w:val="22"/>
        </w:rPr>
        <w:t xml:space="preserve">CD4 </w:t>
      </w:r>
      <w:r w:rsidR="00BF0B03" w:rsidRPr="000A775D">
        <w:rPr>
          <w:rFonts w:ascii="Arial" w:hAnsi="Arial" w:cs="Arial"/>
          <w:sz w:val="22"/>
          <w:szCs w:val="22"/>
        </w:rPr>
        <w:t>group</w:t>
      </w:r>
      <w:r w:rsidR="00A15E5D" w:rsidRPr="000A775D">
        <w:rPr>
          <w:rFonts w:ascii="Arial" w:hAnsi="Arial" w:cs="Arial"/>
          <w:sz w:val="22"/>
          <w:szCs w:val="22"/>
        </w:rPr>
        <w:t>s</w:t>
      </w:r>
      <w:r w:rsidR="00CA6469" w:rsidRPr="000A775D">
        <w:rPr>
          <w:rFonts w:ascii="Arial" w:hAnsi="Arial" w:cs="Arial"/>
          <w:sz w:val="22"/>
          <w:szCs w:val="22"/>
        </w:rPr>
        <w:t xml:space="preserve">, </w:t>
      </w:r>
      <w:r w:rsidR="006545D2" w:rsidRPr="000A775D">
        <w:rPr>
          <w:rFonts w:ascii="Arial" w:hAnsi="Arial" w:cs="Arial"/>
          <w:sz w:val="22"/>
          <w:szCs w:val="22"/>
        </w:rPr>
        <w:t>S</w:t>
      </w:r>
      <w:r w:rsidR="00CA6469" w:rsidRPr="000A775D">
        <w:rPr>
          <w:rFonts w:ascii="Arial" w:hAnsi="Arial" w:cs="Arial"/>
          <w:sz w:val="22"/>
          <w:szCs w:val="22"/>
        </w:rPr>
        <w:t xml:space="preserve">upplemental </w:t>
      </w:r>
      <w:r w:rsidR="006545D2" w:rsidRPr="000A775D">
        <w:rPr>
          <w:rFonts w:ascii="Arial" w:hAnsi="Arial" w:cs="Arial"/>
          <w:sz w:val="22"/>
          <w:szCs w:val="22"/>
        </w:rPr>
        <w:t>T</w:t>
      </w:r>
      <w:r w:rsidR="00CA6469" w:rsidRPr="000A775D">
        <w:rPr>
          <w:rFonts w:ascii="Arial" w:hAnsi="Arial" w:cs="Arial"/>
          <w:sz w:val="22"/>
          <w:szCs w:val="22"/>
        </w:rPr>
        <w:t>able 2)</w:t>
      </w:r>
      <w:r w:rsidR="00A902C3" w:rsidRPr="000A775D">
        <w:rPr>
          <w:rFonts w:ascii="Arial" w:hAnsi="Arial" w:cs="Arial"/>
          <w:sz w:val="22"/>
          <w:szCs w:val="22"/>
        </w:rPr>
        <w:t>.</w:t>
      </w:r>
      <w:r w:rsidR="00231451" w:rsidRPr="000A775D" w:rsidDel="00231451">
        <w:rPr>
          <w:rFonts w:ascii="Arial" w:hAnsi="Arial" w:cs="Arial"/>
          <w:sz w:val="22"/>
          <w:szCs w:val="22"/>
        </w:rPr>
        <w:t xml:space="preserve"> </w:t>
      </w:r>
      <w:r w:rsidR="00D57499" w:rsidRPr="000A775D">
        <w:rPr>
          <w:rFonts w:ascii="Arial" w:hAnsi="Arial" w:cs="Arial"/>
          <w:sz w:val="22"/>
          <w:szCs w:val="22"/>
        </w:rPr>
        <w:t xml:space="preserve">At necropsy, the degree of </w:t>
      </w:r>
      <w:r w:rsidR="006618F0" w:rsidRPr="000A775D">
        <w:rPr>
          <w:rFonts w:ascii="Arial" w:hAnsi="Arial" w:cs="Arial"/>
          <w:sz w:val="22"/>
          <w:szCs w:val="22"/>
        </w:rPr>
        <w:t xml:space="preserve">TB-specific </w:t>
      </w:r>
      <w:r w:rsidR="00D57499" w:rsidRPr="000A775D">
        <w:rPr>
          <w:rFonts w:ascii="Arial" w:hAnsi="Arial" w:cs="Arial"/>
          <w:sz w:val="22"/>
          <w:szCs w:val="22"/>
        </w:rPr>
        <w:t xml:space="preserve">gross pathology </w:t>
      </w:r>
      <w:r w:rsidR="006618F0" w:rsidRPr="000A775D">
        <w:rPr>
          <w:rFonts w:ascii="Arial" w:hAnsi="Arial" w:cs="Arial"/>
          <w:sz w:val="22"/>
          <w:szCs w:val="22"/>
        </w:rPr>
        <w:t>(</w:t>
      </w:r>
      <w:r w:rsidR="00D57499" w:rsidRPr="000A775D">
        <w:rPr>
          <w:rFonts w:ascii="Arial" w:hAnsi="Arial" w:cs="Arial"/>
          <w:sz w:val="22"/>
          <w:szCs w:val="22"/>
        </w:rPr>
        <w:t>determined by necropsy score</w:t>
      </w:r>
      <w:r w:rsidR="0021526E" w:rsidRPr="000A775D">
        <w:rPr>
          <w:rFonts w:ascii="Arial" w:hAnsi="Arial" w:cs="Arial"/>
          <w:sz w:val="22"/>
          <w:szCs w:val="22"/>
        </w:rPr>
        <w:t xml:space="preserve"> </w:t>
      </w:r>
      <w:r w:rsidR="00722863" w:rsidRPr="000A775D">
        <w:rPr>
          <w:rFonts w:ascii="Arial" w:hAnsi="Arial" w:cs="Arial"/>
          <w:sz w:val="22"/>
          <w:szCs w:val="22"/>
        </w:rPr>
        <w:fldChar w:fldCharType="begin">
          <w:fldData xml:space="preserve">PEVuZE5vdGU+PENpdGU+PEF1dGhvcj5NYWllbGxvPC9BdXRob3I+PFllYXI+MjAxODwvWWVhcj48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==
</w:fldData>
        </w:fldChar>
      </w:r>
      <w:r w:rsidR="000A74BE" w:rsidRPr="000A775D">
        <w:rPr>
          <w:rFonts w:ascii="Arial" w:hAnsi="Arial" w:cs="Arial"/>
          <w:sz w:val="22"/>
          <w:szCs w:val="22"/>
        </w:rPr>
        <w:instrText xml:space="preserve"> ADDIN EN.CITE </w:instrText>
      </w:r>
      <w:r w:rsidR="000A74BE" w:rsidRPr="000A775D">
        <w:rPr>
          <w:rFonts w:ascii="Arial" w:hAnsi="Arial" w:cs="Arial"/>
          <w:sz w:val="22"/>
          <w:szCs w:val="22"/>
        </w:rPr>
        <w:fldChar w:fldCharType="begin">
          <w:fldData xml:space="preserve">PEVuZE5vdGU+PENpdGU+PEF1dGhvcj5NYWllbGxvPC9BdXRob3I+PFllYXI+MjAxODwvWWVhcj48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==
</w:fldData>
        </w:fldChar>
      </w:r>
      <w:r w:rsidR="000A74BE" w:rsidRPr="000A775D">
        <w:rPr>
          <w:rFonts w:ascii="Arial" w:hAnsi="Arial" w:cs="Arial"/>
          <w:sz w:val="22"/>
          <w:szCs w:val="22"/>
        </w:rPr>
        <w:instrText xml:space="preserve"> ADDIN EN.CITE.DATA </w:instrText>
      </w:r>
      <w:r w:rsidR="000A74BE" w:rsidRPr="000A775D">
        <w:rPr>
          <w:rFonts w:ascii="Arial" w:hAnsi="Arial" w:cs="Arial"/>
          <w:sz w:val="22"/>
          <w:szCs w:val="22"/>
        </w:rPr>
      </w:r>
      <w:r w:rsidR="000A74BE" w:rsidRPr="000A775D">
        <w:rPr>
          <w:rFonts w:ascii="Arial" w:hAnsi="Arial" w:cs="Arial"/>
          <w:sz w:val="22"/>
          <w:szCs w:val="22"/>
        </w:rPr>
        <w:fldChar w:fldCharType="end"/>
      </w:r>
      <w:r w:rsidR="00722863" w:rsidRPr="000A775D">
        <w:rPr>
          <w:rFonts w:ascii="Arial" w:hAnsi="Arial" w:cs="Arial"/>
          <w:sz w:val="22"/>
          <w:szCs w:val="22"/>
        </w:rPr>
      </w:r>
      <w:r w:rsidR="00722863" w:rsidRPr="000A775D">
        <w:rPr>
          <w:rFonts w:ascii="Arial" w:hAnsi="Arial" w:cs="Arial"/>
          <w:sz w:val="22"/>
          <w:szCs w:val="22"/>
        </w:rPr>
        <w:fldChar w:fldCharType="separate"/>
      </w:r>
      <w:r w:rsidR="000A74BE" w:rsidRPr="000A775D">
        <w:rPr>
          <w:rFonts w:ascii="Arial" w:hAnsi="Arial" w:cs="Arial"/>
          <w:noProof/>
          <w:sz w:val="22"/>
          <w:szCs w:val="22"/>
        </w:rPr>
        <w:t>[22]</w:t>
      </w:r>
      <w:r w:rsidR="00722863" w:rsidRPr="000A775D">
        <w:rPr>
          <w:rFonts w:ascii="Arial" w:hAnsi="Arial" w:cs="Arial"/>
          <w:sz w:val="22"/>
          <w:szCs w:val="22"/>
        </w:rPr>
        <w:fldChar w:fldCharType="end"/>
      </w:r>
      <w:r w:rsidR="006618F0" w:rsidRPr="000A775D">
        <w:rPr>
          <w:rFonts w:ascii="Arial" w:hAnsi="Arial" w:cs="Arial"/>
          <w:sz w:val="22"/>
          <w:szCs w:val="22"/>
        </w:rPr>
        <w:t>)</w:t>
      </w:r>
      <w:r w:rsidR="00D57499" w:rsidRPr="000A775D">
        <w:rPr>
          <w:rFonts w:ascii="Arial" w:hAnsi="Arial" w:cs="Arial"/>
          <w:sz w:val="22"/>
          <w:szCs w:val="22"/>
        </w:rPr>
        <w:t xml:space="preserve"> was similar between </w:t>
      </w:r>
      <w:r w:rsidR="00AC60C9" w:rsidRPr="000A775D">
        <w:rPr>
          <w:rFonts w:ascii="Arial" w:hAnsi="Arial" w:cs="Arial"/>
          <w:sz w:val="22"/>
          <w:szCs w:val="22"/>
        </w:rPr>
        <w:t xml:space="preserve">reactivators </w:t>
      </w:r>
      <w:r w:rsidR="00D57499" w:rsidRPr="000A775D">
        <w:rPr>
          <w:rFonts w:ascii="Arial" w:hAnsi="Arial" w:cs="Arial"/>
          <w:sz w:val="22"/>
          <w:szCs w:val="22"/>
        </w:rPr>
        <w:t>and non-reactivators receiving CD4 depletion</w:t>
      </w:r>
      <w:r w:rsidR="001373AF" w:rsidRPr="000A775D">
        <w:rPr>
          <w:rFonts w:ascii="Arial" w:hAnsi="Arial" w:cs="Arial"/>
          <w:sz w:val="22"/>
          <w:szCs w:val="22"/>
        </w:rPr>
        <w:t xml:space="preserve"> </w:t>
      </w:r>
      <w:r w:rsidR="00DD6DD9" w:rsidRPr="000A775D">
        <w:rPr>
          <w:rFonts w:ascii="Arial" w:hAnsi="Arial" w:cs="Arial"/>
          <w:sz w:val="22"/>
          <w:szCs w:val="22"/>
        </w:rPr>
        <w:t>(Figure 2A</w:t>
      </w:r>
      <w:r w:rsidR="001373AF" w:rsidRPr="000A775D">
        <w:rPr>
          <w:rFonts w:ascii="Arial" w:hAnsi="Arial" w:cs="Arial"/>
          <w:sz w:val="22"/>
          <w:szCs w:val="22"/>
        </w:rPr>
        <w:t>), while</w:t>
      </w:r>
      <w:r w:rsidR="006618F0" w:rsidRPr="000A775D">
        <w:rPr>
          <w:rFonts w:ascii="Arial" w:hAnsi="Arial" w:cs="Arial"/>
          <w:sz w:val="22"/>
          <w:szCs w:val="22"/>
        </w:rPr>
        <w:t xml:space="preserve"> a </w:t>
      </w:r>
      <w:r w:rsidR="00A15E5D" w:rsidRPr="000A775D">
        <w:rPr>
          <w:rFonts w:ascii="Arial" w:hAnsi="Arial" w:cs="Arial"/>
          <w:sz w:val="22"/>
          <w:szCs w:val="22"/>
        </w:rPr>
        <w:t xml:space="preserve">marked difference </w:t>
      </w:r>
      <w:r w:rsidR="001373AF" w:rsidRPr="000A775D">
        <w:rPr>
          <w:rFonts w:ascii="Arial" w:hAnsi="Arial" w:cs="Arial"/>
          <w:sz w:val="22"/>
          <w:szCs w:val="22"/>
        </w:rPr>
        <w:t>(</w:t>
      </w:r>
      <w:r w:rsidR="00E31AA9" w:rsidRPr="000A775D">
        <w:rPr>
          <w:rFonts w:ascii="Arial" w:hAnsi="Arial" w:cs="Arial"/>
          <w:sz w:val="22"/>
          <w:szCs w:val="22"/>
        </w:rPr>
        <w:t>p</w:t>
      </w:r>
      <w:r w:rsidR="001373AF" w:rsidRPr="000A775D">
        <w:rPr>
          <w:rFonts w:ascii="Arial" w:hAnsi="Arial" w:cs="Arial"/>
          <w:sz w:val="22"/>
          <w:szCs w:val="22"/>
        </w:rPr>
        <w:t xml:space="preserve"> = 0.096) </w:t>
      </w:r>
      <w:r w:rsidR="00006753" w:rsidRPr="000A775D">
        <w:rPr>
          <w:rFonts w:ascii="Arial" w:hAnsi="Arial" w:cs="Arial"/>
          <w:sz w:val="22"/>
          <w:szCs w:val="22"/>
        </w:rPr>
        <w:t xml:space="preserve">(though not statistically significant) </w:t>
      </w:r>
      <w:r w:rsidR="006618F0" w:rsidRPr="000A775D">
        <w:rPr>
          <w:rFonts w:ascii="Arial" w:hAnsi="Arial" w:cs="Arial"/>
          <w:sz w:val="22"/>
          <w:szCs w:val="22"/>
        </w:rPr>
        <w:t xml:space="preserve">toward higher necropsy score was observed among reactivators of the </w:t>
      </w:r>
      <w:r w:rsidR="008D2908" w:rsidRPr="000A775D">
        <w:rPr>
          <w:rFonts w:ascii="Arial" w:hAnsi="Arial" w:cs="Arial"/>
          <w:sz w:val="22"/>
          <w:szCs w:val="22"/>
        </w:rPr>
        <w:t>Mtb/SIV</w:t>
      </w:r>
      <w:r w:rsidR="006618F0" w:rsidRPr="000A775D">
        <w:rPr>
          <w:rFonts w:ascii="Arial" w:hAnsi="Arial" w:cs="Arial"/>
          <w:sz w:val="22"/>
          <w:szCs w:val="22"/>
        </w:rPr>
        <w:t xml:space="preserve"> group</w:t>
      </w:r>
      <w:r w:rsidR="00D57499" w:rsidRPr="000A775D">
        <w:rPr>
          <w:rFonts w:ascii="Arial" w:hAnsi="Arial" w:cs="Arial"/>
          <w:sz w:val="22"/>
          <w:szCs w:val="22"/>
        </w:rPr>
        <w:t xml:space="preserve">. </w:t>
      </w:r>
      <w:r w:rsidR="006618F0" w:rsidRPr="000A775D">
        <w:rPr>
          <w:rFonts w:ascii="Arial" w:hAnsi="Arial" w:cs="Arial"/>
          <w:sz w:val="22"/>
          <w:szCs w:val="22"/>
        </w:rPr>
        <w:t>Some of the scores may have been underestimated</w:t>
      </w:r>
      <w:r w:rsidR="006618F0" w:rsidRPr="00D2213F">
        <w:rPr>
          <w:rFonts w:ascii="Arial" w:hAnsi="Arial" w:cs="Arial"/>
          <w:sz w:val="22"/>
          <w:szCs w:val="22"/>
        </w:rPr>
        <w:t xml:space="preserve"> </w:t>
      </w:r>
      <w:r w:rsidR="00EB0B66" w:rsidRPr="00D2213F">
        <w:rPr>
          <w:rFonts w:ascii="Arial" w:hAnsi="Arial" w:cs="Arial"/>
          <w:sz w:val="22"/>
          <w:szCs w:val="22"/>
        </w:rPr>
        <w:t>if</w:t>
      </w:r>
      <w:r w:rsidR="006618F0" w:rsidRPr="00D2213F">
        <w:rPr>
          <w:rFonts w:ascii="Arial" w:hAnsi="Arial" w:cs="Arial"/>
          <w:sz w:val="22"/>
          <w:szCs w:val="22"/>
        </w:rPr>
        <w:t xml:space="preserve"> animals were euthanized </w:t>
      </w:r>
      <w:r w:rsidR="00BE07E4" w:rsidRPr="00D2213F">
        <w:rPr>
          <w:rFonts w:ascii="Arial" w:hAnsi="Arial" w:cs="Arial"/>
          <w:sz w:val="22"/>
          <w:szCs w:val="22"/>
        </w:rPr>
        <w:t>early</w:t>
      </w:r>
      <w:r w:rsidR="006618F0" w:rsidRPr="00D2213F">
        <w:rPr>
          <w:rFonts w:ascii="Arial" w:hAnsi="Arial" w:cs="Arial"/>
          <w:sz w:val="22"/>
          <w:szCs w:val="22"/>
        </w:rPr>
        <w:t xml:space="preserve"> (i.e., one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853CA8" w:rsidRPr="00D2213F">
        <w:rPr>
          <w:rFonts w:ascii="Arial" w:hAnsi="Arial" w:cs="Arial"/>
          <w:sz w:val="22"/>
          <w:szCs w:val="22"/>
        </w:rPr>
        <w:t>NHP</w:t>
      </w:r>
      <w:r w:rsidR="006618F0" w:rsidRPr="00D2213F">
        <w:rPr>
          <w:rFonts w:ascii="Arial" w:hAnsi="Arial" w:cs="Arial"/>
          <w:sz w:val="22"/>
          <w:szCs w:val="22"/>
        </w:rPr>
        <w:t xml:space="preserve"> suffered an </w:t>
      </w:r>
      <w:r w:rsidR="00B91860" w:rsidRPr="00D2213F">
        <w:rPr>
          <w:rFonts w:ascii="Arial" w:hAnsi="Arial" w:cs="Arial"/>
          <w:sz w:val="22"/>
          <w:szCs w:val="22"/>
        </w:rPr>
        <w:t xml:space="preserve">unrelated </w:t>
      </w:r>
      <w:r w:rsidR="006618F0" w:rsidRPr="00D2213F">
        <w:rPr>
          <w:rFonts w:ascii="Arial" w:hAnsi="Arial" w:cs="Arial"/>
          <w:sz w:val="22"/>
          <w:szCs w:val="22"/>
        </w:rPr>
        <w:t>aneurysm requiring early necropsy</w:t>
      </w:r>
      <w:r w:rsidR="00574F49" w:rsidRPr="00D2213F">
        <w:rPr>
          <w:rFonts w:ascii="Arial" w:hAnsi="Arial" w:cs="Arial"/>
          <w:sz w:val="22"/>
          <w:szCs w:val="22"/>
        </w:rPr>
        <w:t>,</w:t>
      </w:r>
      <w:r w:rsidR="00190216" w:rsidRPr="00D2213F">
        <w:rPr>
          <w:rFonts w:ascii="Arial" w:hAnsi="Arial" w:cs="Arial"/>
          <w:sz w:val="22"/>
          <w:szCs w:val="22"/>
        </w:rPr>
        <w:t xml:space="preserve"> </w:t>
      </w:r>
      <w:r w:rsidR="006618F0" w:rsidRPr="00D2213F">
        <w:rPr>
          <w:rFonts w:ascii="Arial" w:hAnsi="Arial" w:cs="Arial"/>
          <w:sz w:val="22"/>
          <w:szCs w:val="22"/>
        </w:rPr>
        <w:t xml:space="preserve">one </w:t>
      </w:r>
      <w:r w:rsidR="008D2908" w:rsidRPr="00D2213F">
        <w:rPr>
          <w:rFonts w:ascii="Arial" w:hAnsi="Arial" w:cs="Arial"/>
          <w:sz w:val="22"/>
          <w:szCs w:val="22"/>
        </w:rPr>
        <w:t>Mtb/SIV</w:t>
      </w:r>
      <w:r w:rsidR="006618F0" w:rsidRPr="00D2213F">
        <w:rPr>
          <w:rFonts w:ascii="Arial" w:hAnsi="Arial" w:cs="Arial"/>
          <w:sz w:val="22"/>
          <w:szCs w:val="22"/>
        </w:rPr>
        <w:t xml:space="preserve"> </w:t>
      </w:r>
      <w:r w:rsidR="00853CA8" w:rsidRPr="00D2213F">
        <w:rPr>
          <w:rFonts w:ascii="Arial" w:hAnsi="Arial" w:cs="Arial"/>
          <w:sz w:val="22"/>
          <w:szCs w:val="22"/>
        </w:rPr>
        <w:t>NHP</w:t>
      </w:r>
      <w:r w:rsidR="006618F0" w:rsidRPr="00D2213F">
        <w:rPr>
          <w:rFonts w:ascii="Arial" w:hAnsi="Arial" w:cs="Arial"/>
          <w:sz w:val="22"/>
          <w:szCs w:val="22"/>
        </w:rPr>
        <w:t xml:space="preserve"> developed overt </w:t>
      </w:r>
      <w:r w:rsidR="00A30B26" w:rsidRPr="00D2213F">
        <w:rPr>
          <w:rFonts w:ascii="Arial" w:hAnsi="Arial" w:cs="Arial"/>
          <w:sz w:val="22"/>
          <w:szCs w:val="22"/>
        </w:rPr>
        <w:t xml:space="preserve">PET CT </w:t>
      </w:r>
      <w:r w:rsidR="006618F0" w:rsidRPr="00D2213F">
        <w:rPr>
          <w:rFonts w:ascii="Arial" w:hAnsi="Arial" w:cs="Arial"/>
          <w:sz w:val="22"/>
          <w:szCs w:val="22"/>
        </w:rPr>
        <w:t>signs of reactivation</w:t>
      </w:r>
      <w:r w:rsidR="00190216" w:rsidRPr="00D2213F">
        <w:rPr>
          <w:rFonts w:ascii="Arial" w:hAnsi="Arial" w:cs="Arial"/>
          <w:sz w:val="22"/>
          <w:szCs w:val="22"/>
        </w:rPr>
        <w:t>, and</w:t>
      </w:r>
      <w:r w:rsidR="006618F0" w:rsidRPr="00D2213F">
        <w:rPr>
          <w:rFonts w:ascii="Arial" w:hAnsi="Arial" w:cs="Arial"/>
          <w:sz w:val="22"/>
          <w:szCs w:val="22"/>
        </w:rPr>
        <w:t xml:space="preserve"> one </w:t>
      </w:r>
      <w:r w:rsidR="008D2908" w:rsidRPr="00D2213F">
        <w:rPr>
          <w:rFonts w:ascii="Arial" w:hAnsi="Arial" w:cs="Arial"/>
          <w:sz w:val="22"/>
          <w:szCs w:val="22"/>
        </w:rPr>
        <w:t>Mtb/SIV</w:t>
      </w:r>
      <w:r w:rsidR="006618F0" w:rsidRPr="00D2213F">
        <w:rPr>
          <w:rFonts w:ascii="Arial" w:hAnsi="Arial" w:cs="Arial"/>
          <w:sz w:val="22"/>
          <w:szCs w:val="22"/>
        </w:rPr>
        <w:t xml:space="preserve"> </w:t>
      </w:r>
      <w:r w:rsidR="00853CA8" w:rsidRPr="00D2213F">
        <w:rPr>
          <w:rFonts w:ascii="Arial" w:hAnsi="Arial" w:cs="Arial"/>
          <w:sz w:val="22"/>
          <w:szCs w:val="22"/>
        </w:rPr>
        <w:t>NHP</w:t>
      </w:r>
      <w:r w:rsidR="006618F0" w:rsidRPr="00D2213F">
        <w:rPr>
          <w:rFonts w:ascii="Arial" w:hAnsi="Arial" w:cs="Arial"/>
          <w:sz w:val="22"/>
          <w:szCs w:val="22"/>
        </w:rPr>
        <w:t xml:space="preserve"> developed clinical signs of deterioration). </w:t>
      </w:r>
      <w:r w:rsidR="00016BEC" w:rsidRPr="00D2213F">
        <w:rPr>
          <w:rFonts w:ascii="Arial" w:hAnsi="Arial" w:cs="Arial"/>
          <w:sz w:val="22"/>
          <w:szCs w:val="22"/>
        </w:rPr>
        <w:t xml:space="preserve">Both reactivators and non-reactivators in the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016BEC" w:rsidRPr="00D2213F">
        <w:rPr>
          <w:rFonts w:ascii="Arial" w:hAnsi="Arial" w:cs="Arial"/>
          <w:sz w:val="22"/>
          <w:szCs w:val="22"/>
        </w:rPr>
        <w:t>group had similar Mtb burden in the lungs</w:t>
      </w:r>
      <w:r w:rsidR="005E5758" w:rsidRPr="00D2213F">
        <w:rPr>
          <w:rFonts w:ascii="Arial" w:hAnsi="Arial" w:cs="Arial"/>
          <w:sz w:val="22"/>
          <w:szCs w:val="22"/>
        </w:rPr>
        <w:t xml:space="preserve"> and </w:t>
      </w:r>
      <w:r w:rsidR="00016BEC" w:rsidRPr="00D2213F">
        <w:rPr>
          <w:rFonts w:ascii="Arial" w:hAnsi="Arial" w:cs="Arial"/>
          <w:sz w:val="22"/>
          <w:szCs w:val="22"/>
        </w:rPr>
        <w:t>lymph node</w:t>
      </w:r>
      <w:r w:rsidR="005E5758" w:rsidRPr="00D2213F">
        <w:rPr>
          <w:rFonts w:ascii="Arial" w:hAnsi="Arial" w:cs="Arial"/>
          <w:sz w:val="22"/>
          <w:szCs w:val="22"/>
        </w:rPr>
        <w:t>s</w:t>
      </w:r>
      <w:r w:rsidR="00016BEC" w:rsidRPr="00D2213F">
        <w:rPr>
          <w:rFonts w:ascii="Arial" w:hAnsi="Arial" w:cs="Arial"/>
          <w:sz w:val="22"/>
          <w:szCs w:val="22"/>
        </w:rPr>
        <w:t xml:space="preserve"> </w:t>
      </w:r>
      <w:r w:rsidR="00B25955" w:rsidRPr="00D2213F">
        <w:rPr>
          <w:rFonts w:ascii="Arial" w:hAnsi="Arial" w:cs="Arial"/>
          <w:sz w:val="22"/>
          <w:szCs w:val="22"/>
        </w:rPr>
        <w:t xml:space="preserve">(Figure 2B) </w:t>
      </w:r>
      <w:r w:rsidR="00016BEC" w:rsidRPr="00D2213F">
        <w:rPr>
          <w:rFonts w:ascii="Arial" w:hAnsi="Arial" w:cs="Arial"/>
          <w:sz w:val="22"/>
          <w:szCs w:val="22"/>
        </w:rPr>
        <w:t xml:space="preserve">with similar extrapulmonary </w:t>
      </w:r>
      <w:r w:rsidR="00853CA8" w:rsidRPr="00D2213F">
        <w:rPr>
          <w:rFonts w:ascii="Arial" w:hAnsi="Arial" w:cs="Arial"/>
          <w:sz w:val="22"/>
          <w:szCs w:val="22"/>
        </w:rPr>
        <w:t>involvement</w:t>
      </w:r>
      <w:r w:rsidR="00016BEC" w:rsidRPr="00D2213F">
        <w:rPr>
          <w:rFonts w:ascii="Arial" w:hAnsi="Arial" w:cs="Arial"/>
          <w:sz w:val="22"/>
          <w:szCs w:val="22"/>
        </w:rPr>
        <w:t xml:space="preserve"> (Figure </w:t>
      </w:r>
      <w:r w:rsidR="006C4904" w:rsidRPr="00D2213F">
        <w:rPr>
          <w:rFonts w:ascii="Arial" w:hAnsi="Arial" w:cs="Arial"/>
          <w:sz w:val="22"/>
          <w:szCs w:val="22"/>
        </w:rPr>
        <w:t>2</w:t>
      </w:r>
      <w:r w:rsidR="00B25955" w:rsidRPr="00D2213F">
        <w:rPr>
          <w:rFonts w:ascii="Arial" w:hAnsi="Arial" w:cs="Arial"/>
          <w:sz w:val="22"/>
          <w:szCs w:val="22"/>
        </w:rPr>
        <w:t>A</w:t>
      </w:r>
      <w:r w:rsidR="00E31AA9" w:rsidRPr="00D2213F">
        <w:rPr>
          <w:rFonts w:ascii="Arial" w:hAnsi="Arial" w:cs="Arial"/>
          <w:sz w:val="22"/>
          <w:szCs w:val="22"/>
        </w:rPr>
        <w:t>)</w:t>
      </w:r>
      <w:r w:rsidR="00016BEC" w:rsidRPr="00D2213F">
        <w:rPr>
          <w:rFonts w:ascii="Arial" w:hAnsi="Arial" w:cs="Arial"/>
          <w:sz w:val="22"/>
          <w:szCs w:val="22"/>
        </w:rPr>
        <w:t xml:space="preserve">. In contrast, </w:t>
      </w:r>
      <w:r w:rsidR="008D2908" w:rsidRPr="00D2213F">
        <w:rPr>
          <w:rFonts w:ascii="Arial" w:hAnsi="Arial" w:cs="Arial"/>
          <w:sz w:val="22"/>
          <w:szCs w:val="22"/>
        </w:rPr>
        <w:t>Mtb/SIV</w:t>
      </w:r>
      <w:r w:rsidR="00016BEC" w:rsidRPr="00D2213F">
        <w:rPr>
          <w:rFonts w:ascii="Arial" w:hAnsi="Arial" w:cs="Arial"/>
          <w:sz w:val="22"/>
          <w:szCs w:val="22"/>
        </w:rPr>
        <w:t xml:space="preserve"> reactivated animals had greater </w:t>
      </w:r>
      <w:r w:rsidR="007C1165" w:rsidRPr="00D2213F">
        <w:rPr>
          <w:rFonts w:ascii="Arial" w:hAnsi="Arial" w:cs="Arial"/>
          <w:sz w:val="22"/>
          <w:szCs w:val="22"/>
        </w:rPr>
        <w:t xml:space="preserve">total </w:t>
      </w:r>
      <w:r w:rsidR="00BE07E4" w:rsidRPr="00D2213F">
        <w:rPr>
          <w:rFonts w:ascii="Arial" w:hAnsi="Arial" w:cs="Arial"/>
          <w:sz w:val="22"/>
          <w:szCs w:val="22"/>
        </w:rPr>
        <w:t xml:space="preserve">bacterial </w:t>
      </w:r>
      <w:r w:rsidR="00016BEC" w:rsidRPr="00D2213F">
        <w:rPr>
          <w:rFonts w:ascii="Arial" w:hAnsi="Arial" w:cs="Arial"/>
          <w:sz w:val="22"/>
          <w:szCs w:val="22"/>
        </w:rPr>
        <w:t>burden and lung burden compare</w:t>
      </w:r>
      <w:r w:rsidR="00B91860" w:rsidRPr="00D2213F">
        <w:rPr>
          <w:rFonts w:ascii="Arial" w:hAnsi="Arial" w:cs="Arial"/>
          <w:sz w:val="22"/>
          <w:szCs w:val="22"/>
        </w:rPr>
        <w:t>d</w:t>
      </w:r>
      <w:r w:rsidR="00016BEC" w:rsidRPr="00D2213F">
        <w:rPr>
          <w:rFonts w:ascii="Arial" w:hAnsi="Arial" w:cs="Arial"/>
          <w:sz w:val="22"/>
          <w:szCs w:val="22"/>
        </w:rPr>
        <w:t xml:space="preserve"> to non-reactivators</w:t>
      </w:r>
      <w:r w:rsidR="006C4904" w:rsidRPr="00D2213F">
        <w:rPr>
          <w:rFonts w:ascii="Arial" w:hAnsi="Arial" w:cs="Arial"/>
          <w:sz w:val="22"/>
          <w:szCs w:val="22"/>
        </w:rPr>
        <w:t xml:space="preserve"> (Fig</w:t>
      </w:r>
      <w:r w:rsidR="00195FAA">
        <w:rPr>
          <w:rFonts w:ascii="Arial" w:hAnsi="Arial" w:cs="Arial"/>
          <w:sz w:val="22"/>
          <w:szCs w:val="22"/>
        </w:rPr>
        <w:t>ure</w:t>
      </w:r>
      <w:r w:rsidR="006C4904" w:rsidRPr="00D2213F">
        <w:rPr>
          <w:rFonts w:ascii="Arial" w:hAnsi="Arial" w:cs="Arial"/>
          <w:sz w:val="22"/>
          <w:szCs w:val="22"/>
        </w:rPr>
        <w:t xml:space="preserve"> 2B)</w:t>
      </w:r>
      <w:r w:rsidR="00016BEC" w:rsidRPr="00D2213F">
        <w:rPr>
          <w:rFonts w:ascii="Arial" w:hAnsi="Arial" w:cs="Arial"/>
          <w:sz w:val="22"/>
          <w:szCs w:val="22"/>
        </w:rPr>
        <w:t xml:space="preserve">. </w:t>
      </w:r>
      <w:r w:rsidR="005E5758" w:rsidRPr="00D2213F">
        <w:rPr>
          <w:rFonts w:ascii="Arial" w:hAnsi="Arial" w:cs="Arial"/>
          <w:sz w:val="22"/>
          <w:szCs w:val="22"/>
        </w:rPr>
        <w:t xml:space="preserve">A greater proportion of granulomas with Mtb growth was observed among </w:t>
      </w:r>
      <w:r w:rsidR="008D2908" w:rsidRPr="00D2213F">
        <w:rPr>
          <w:rFonts w:ascii="Arial" w:hAnsi="Arial" w:cs="Arial"/>
          <w:sz w:val="22"/>
          <w:szCs w:val="22"/>
        </w:rPr>
        <w:t>Mtb/SIV</w:t>
      </w:r>
      <w:r w:rsidR="005E5758" w:rsidRPr="00D2213F">
        <w:rPr>
          <w:rFonts w:ascii="Arial" w:hAnsi="Arial" w:cs="Arial"/>
          <w:sz w:val="22"/>
          <w:szCs w:val="22"/>
        </w:rPr>
        <w:t xml:space="preserve"> reactivators compared to non-reactivators (Figure </w:t>
      </w:r>
      <w:r w:rsidR="006C4904" w:rsidRPr="00D2213F">
        <w:rPr>
          <w:rFonts w:ascii="Arial" w:hAnsi="Arial" w:cs="Arial"/>
          <w:sz w:val="22"/>
          <w:szCs w:val="22"/>
        </w:rPr>
        <w:t>2</w:t>
      </w:r>
      <w:r w:rsidR="00B25955" w:rsidRPr="00D2213F">
        <w:rPr>
          <w:rFonts w:ascii="Arial" w:hAnsi="Arial" w:cs="Arial"/>
          <w:sz w:val="22"/>
          <w:szCs w:val="22"/>
        </w:rPr>
        <w:t>C</w:t>
      </w:r>
      <w:r w:rsidR="005E5758" w:rsidRPr="00D2213F">
        <w:rPr>
          <w:rFonts w:ascii="Arial" w:hAnsi="Arial" w:cs="Arial"/>
          <w:sz w:val="22"/>
          <w:szCs w:val="22"/>
        </w:rPr>
        <w:t xml:space="preserve">). All </w:t>
      </w:r>
      <w:r w:rsidR="008D2908" w:rsidRPr="00D2213F">
        <w:rPr>
          <w:rFonts w:ascii="Arial" w:hAnsi="Arial" w:cs="Arial"/>
          <w:sz w:val="22"/>
          <w:szCs w:val="22"/>
        </w:rPr>
        <w:t>Mtb/SIV</w:t>
      </w:r>
      <w:r w:rsidR="005E5758" w:rsidRPr="00D2213F">
        <w:rPr>
          <w:rFonts w:ascii="Arial" w:hAnsi="Arial" w:cs="Arial"/>
          <w:sz w:val="22"/>
          <w:szCs w:val="22"/>
        </w:rPr>
        <w:t xml:space="preserve"> reactivated animals had extrapulmonary involvement</w:t>
      </w:r>
      <w:r w:rsidR="006C4904" w:rsidRPr="00D2213F">
        <w:rPr>
          <w:rFonts w:ascii="Arial" w:hAnsi="Arial" w:cs="Arial"/>
          <w:sz w:val="22"/>
          <w:szCs w:val="22"/>
        </w:rPr>
        <w:t xml:space="preserve"> (Fig</w:t>
      </w:r>
      <w:r w:rsidR="00195FAA">
        <w:rPr>
          <w:rFonts w:ascii="Arial" w:hAnsi="Arial" w:cs="Arial"/>
          <w:sz w:val="22"/>
          <w:szCs w:val="22"/>
        </w:rPr>
        <w:t>ure</w:t>
      </w:r>
      <w:r w:rsidR="006C4904" w:rsidRPr="00D2213F">
        <w:rPr>
          <w:rFonts w:ascii="Arial" w:hAnsi="Arial" w:cs="Arial"/>
          <w:sz w:val="22"/>
          <w:szCs w:val="22"/>
        </w:rPr>
        <w:t>. 2</w:t>
      </w:r>
      <w:r w:rsidR="00B25955" w:rsidRPr="00D2213F">
        <w:rPr>
          <w:rFonts w:ascii="Arial" w:hAnsi="Arial" w:cs="Arial"/>
          <w:sz w:val="22"/>
          <w:szCs w:val="22"/>
        </w:rPr>
        <w:t>A</w:t>
      </w:r>
      <w:r w:rsidR="006C4904" w:rsidRPr="00D2213F">
        <w:rPr>
          <w:rFonts w:ascii="Arial" w:hAnsi="Arial" w:cs="Arial"/>
          <w:sz w:val="22"/>
          <w:szCs w:val="22"/>
        </w:rPr>
        <w:t>)</w:t>
      </w:r>
      <w:r w:rsidR="005E5758" w:rsidRPr="00D2213F">
        <w:rPr>
          <w:rFonts w:ascii="Arial" w:hAnsi="Arial" w:cs="Arial"/>
          <w:sz w:val="22"/>
          <w:szCs w:val="22"/>
        </w:rPr>
        <w:t xml:space="preserve">. </w:t>
      </w:r>
      <w:r w:rsidR="00EB0B66" w:rsidRPr="00D2213F">
        <w:rPr>
          <w:rFonts w:ascii="Arial" w:hAnsi="Arial" w:cs="Arial"/>
          <w:sz w:val="22"/>
          <w:szCs w:val="22"/>
        </w:rPr>
        <w:t>A</w:t>
      </w:r>
      <w:r w:rsidR="009D30E7" w:rsidRPr="00D2213F">
        <w:rPr>
          <w:rFonts w:ascii="Arial" w:hAnsi="Arial" w:cs="Arial"/>
          <w:sz w:val="22"/>
          <w:szCs w:val="22"/>
        </w:rPr>
        <w:t xml:space="preserve"> positive correlation was observed </w:t>
      </w:r>
      <w:r w:rsidR="00BE07E4" w:rsidRPr="00D2213F">
        <w:rPr>
          <w:rFonts w:ascii="Arial" w:hAnsi="Arial" w:cs="Arial"/>
          <w:sz w:val="22"/>
          <w:szCs w:val="22"/>
        </w:rPr>
        <w:t xml:space="preserve">between Mtb growth within thoracic lymph nodes and extrapulmonary involvement </w:t>
      </w:r>
      <w:r w:rsidR="009D30E7" w:rsidRPr="00D2213F">
        <w:rPr>
          <w:rFonts w:ascii="Arial" w:hAnsi="Arial" w:cs="Arial"/>
          <w:sz w:val="22"/>
          <w:szCs w:val="22"/>
        </w:rPr>
        <w:t xml:space="preserve">among </w:t>
      </w:r>
      <w:r w:rsidR="008D2908" w:rsidRPr="00D2213F">
        <w:rPr>
          <w:rFonts w:ascii="Arial" w:hAnsi="Arial" w:cs="Arial"/>
          <w:sz w:val="22"/>
          <w:szCs w:val="22"/>
        </w:rPr>
        <w:t>Mtb/SIV</w:t>
      </w:r>
      <w:r w:rsidR="009D30E7" w:rsidRPr="00D2213F">
        <w:rPr>
          <w:rFonts w:ascii="Arial" w:hAnsi="Arial" w:cs="Arial"/>
          <w:sz w:val="22"/>
          <w:szCs w:val="22"/>
        </w:rPr>
        <w:t xml:space="preserve"> </w:t>
      </w:r>
      <w:r w:rsidR="00853CA8" w:rsidRPr="00D2213F">
        <w:rPr>
          <w:rFonts w:ascii="Arial" w:hAnsi="Arial" w:cs="Arial"/>
          <w:sz w:val="22"/>
          <w:szCs w:val="22"/>
        </w:rPr>
        <w:t>NHP</w:t>
      </w:r>
      <w:r w:rsidR="009D30E7" w:rsidRPr="00D2213F">
        <w:rPr>
          <w:rFonts w:ascii="Arial" w:hAnsi="Arial" w:cs="Arial"/>
          <w:sz w:val="22"/>
          <w:szCs w:val="22"/>
        </w:rPr>
        <w:t xml:space="preserve"> but not in the control or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8F5A3C" w:rsidRPr="00D2213F">
        <w:rPr>
          <w:rFonts w:ascii="Arial" w:hAnsi="Arial" w:cs="Arial"/>
          <w:sz w:val="22"/>
          <w:szCs w:val="22"/>
        </w:rPr>
        <w:t>NHP</w:t>
      </w:r>
      <w:r w:rsidR="009D30E7" w:rsidRPr="00D2213F">
        <w:rPr>
          <w:rFonts w:ascii="Arial" w:hAnsi="Arial" w:cs="Arial"/>
          <w:sz w:val="22"/>
          <w:szCs w:val="22"/>
        </w:rPr>
        <w:t xml:space="preserve"> </w:t>
      </w:r>
      <w:r w:rsidR="00095E8C" w:rsidRPr="00D2213F">
        <w:rPr>
          <w:rFonts w:ascii="Arial" w:hAnsi="Arial" w:cs="Arial"/>
          <w:sz w:val="22"/>
          <w:szCs w:val="22"/>
        </w:rPr>
        <w:t xml:space="preserve">(Supplemental Figure </w:t>
      </w:r>
      <w:r w:rsidR="004432F0" w:rsidRPr="00D2213F">
        <w:rPr>
          <w:rFonts w:ascii="Arial" w:hAnsi="Arial" w:cs="Arial"/>
          <w:sz w:val="22"/>
          <w:szCs w:val="22"/>
        </w:rPr>
        <w:t>2</w:t>
      </w:r>
      <w:r w:rsidR="00095E8C" w:rsidRPr="00D2213F">
        <w:rPr>
          <w:rFonts w:ascii="Arial" w:hAnsi="Arial" w:cs="Arial"/>
          <w:sz w:val="22"/>
          <w:szCs w:val="22"/>
        </w:rPr>
        <w:t>).</w:t>
      </w:r>
      <w:r w:rsidR="009D30E7" w:rsidRPr="00D2213F">
        <w:rPr>
          <w:rFonts w:ascii="Arial" w:hAnsi="Arial" w:cs="Arial"/>
          <w:sz w:val="22"/>
          <w:szCs w:val="22"/>
        </w:rPr>
        <w:t xml:space="preserve"> </w:t>
      </w:r>
      <w:r w:rsidR="00886014" w:rsidRPr="00D2213F">
        <w:rPr>
          <w:rFonts w:ascii="Arial" w:hAnsi="Arial" w:cs="Arial"/>
          <w:sz w:val="22"/>
          <w:szCs w:val="22"/>
        </w:rPr>
        <w:t xml:space="preserve">Limited </w:t>
      </w:r>
      <w:r w:rsidR="002D1646" w:rsidRPr="00D2213F">
        <w:rPr>
          <w:rFonts w:ascii="Arial" w:hAnsi="Arial" w:cs="Arial"/>
          <w:sz w:val="22"/>
          <w:szCs w:val="22"/>
        </w:rPr>
        <w:t>bacterial killing in the lymph nodes has been previously observed during Mtb infection</w:t>
      </w:r>
      <w:r w:rsidR="00886014" w:rsidRPr="00D2213F">
        <w:rPr>
          <w:rFonts w:ascii="Arial" w:hAnsi="Arial" w:cs="Arial"/>
          <w:sz w:val="22"/>
          <w:szCs w:val="22"/>
        </w:rPr>
        <w:t>, with</w:t>
      </w:r>
      <w:r w:rsidR="002D1646" w:rsidRPr="00D2213F">
        <w:rPr>
          <w:rFonts w:ascii="Arial" w:hAnsi="Arial" w:cs="Arial"/>
          <w:sz w:val="22"/>
          <w:szCs w:val="22"/>
        </w:rPr>
        <w:t xml:space="preserve"> lymph node involvement positively correlated with extrapulmonary disease</w:t>
      </w:r>
      <w:r w:rsidR="00E50574" w:rsidRPr="00D2213F">
        <w:rPr>
          <w:rFonts w:ascii="Arial" w:hAnsi="Arial" w:cs="Arial"/>
          <w:sz w:val="22"/>
          <w:szCs w:val="22"/>
        </w:rPr>
        <w:t xml:space="preserve"> </w:t>
      </w:r>
      <w:r w:rsidR="00E50574" w:rsidRPr="00D2213F">
        <w:rPr>
          <w:rFonts w:ascii="Arial" w:hAnsi="Arial" w:cs="Arial"/>
          <w:sz w:val="22"/>
          <w:szCs w:val="22"/>
        </w:rPr>
        <w:fldChar w:fldCharType="begin">
          <w:fldData xml:space="preserve">PEVuZE5vdGU+PENpdGU+PEF1dGhvcj5HYW5jaHVhPC9BdXRob3I+PFllYXI+MjAxODwvWWVhcj48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</w:fldData>
        </w:fldChar>
      </w:r>
      <w:r w:rsidR="00E50574" w:rsidRPr="00D2213F">
        <w:rPr>
          <w:rFonts w:ascii="Arial" w:hAnsi="Arial" w:cs="Arial"/>
          <w:sz w:val="22"/>
          <w:szCs w:val="22"/>
        </w:rPr>
        <w:instrText xml:space="preserve"> ADDIN EN.CITE </w:instrText>
      </w:r>
      <w:r w:rsidR="00E50574" w:rsidRPr="00D2213F">
        <w:rPr>
          <w:rFonts w:ascii="Arial" w:hAnsi="Arial" w:cs="Arial"/>
          <w:sz w:val="22"/>
          <w:szCs w:val="22"/>
        </w:rPr>
        <w:fldChar w:fldCharType="begin">
          <w:fldData xml:space="preserve">PEVuZE5vdGU+PENpdGU+PEF1dGhvcj5HYW5jaHVhPC9BdXRob3I+PFllYXI+MjAxODwvWWVhcj48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</w:fldData>
        </w:fldChar>
      </w:r>
      <w:r w:rsidR="00E50574" w:rsidRPr="00D2213F">
        <w:rPr>
          <w:rFonts w:ascii="Arial" w:hAnsi="Arial" w:cs="Arial"/>
          <w:sz w:val="22"/>
          <w:szCs w:val="22"/>
        </w:rPr>
        <w:instrText xml:space="preserve"> ADDIN EN.CITE.DATA </w:instrText>
      </w:r>
      <w:r w:rsidR="00E50574" w:rsidRPr="00D2213F">
        <w:rPr>
          <w:rFonts w:ascii="Arial" w:hAnsi="Arial" w:cs="Arial"/>
          <w:sz w:val="22"/>
          <w:szCs w:val="22"/>
        </w:rPr>
      </w:r>
      <w:r w:rsidR="00E50574" w:rsidRPr="00D2213F">
        <w:rPr>
          <w:rFonts w:ascii="Arial" w:hAnsi="Arial" w:cs="Arial"/>
          <w:sz w:val="22"/>
          <w:szCs w:val="22"/>
        </w:rPr>
        <w:fldChar w:fldCharType="end"/>
      </w:r>
      <w:r w:rsidR="00E50574" w:rsidRPr="00D2213F">
        <w:rPr>
          <w:rFonts w:ascii="Arial" w:hAnsi="Arial" w:cs="Arial"/>
          <w:sz w:val="22"/>
          <w:szCs w:val="22"/>
        </w:rPr>
      </w:r>
      <w:r w:rsidR="00E50574" w:rsidRPr="00D2213F">
        <w:rPr>
          <w:rFonts w:ascii="Arial" w:hAnsi="Arial" w:cs="Arial"/>
          <w:sz w:val="22"/>
          <w:szCs w:val="22"/>
        </w:rPr>
        <w:fldChar w:fldCharType="separate"/>
      </w:r>
      <w:r w:rsidR="00E50574" w:rsidRPr="00D2213F">
        <w:rPr>
          <w:rFonts w:ascii="Arial" w:hAnsi="Arial" w:cs="Arial"/>
          <w:noProof/>
          <w:sz w:val="22"/>
          <w:szCs w:val="22"/>
        </w:rPr>
        <w:t>[23]</w:t>
      </w:r>
      <w:r w:rsidR="00E50574" w:rsidRPr="00D2213F">
        <w:rPr>
          <w:rFonts w:ascii="Arial" w:hAnsi="Arial" w:cs="Arial"/>
          <w:sz w:val="22"/>
          <w:szCs w:val="22"/>
        </w:rPr>
        <w:fldChar w:fldCharType="end"/>
      </w:r>
      <w:r w:rsidR="002D1646" w:rsidRPr="00D2213F">
        <w:rPr>
          <w:rFonts w:ascii="Arial" w:hAnsi="Arial" w:cs="Arial"/>
          <w:sz w:val="22"/>
          <w:szCs w:val="22"/>
        </w:rPr>
        <w:t xml:space="preserve">. These data suggest that lymph nodes </w:t>
      </w:r>
      <w:r w:rsidR="009D30E7" w:rsidRPr="00D2213F">
        <w:rPr>
          <w:rFonts w:ascii="Arial" w:hAnsi="Arial" w:cs="Arial"/>
          <w:sz w:val="22"/>
          <w:szCs w:val="22"/>
        </w:rPr>
        <w:t>may be a source of bacterial dissemination</w:t>
      </w:r>
      <w:r w:rsidR="00D44B9B" w:rsidRPr="00D2213F">
        <w:rPr>
          <w:rFonts w:ascii="Arial" w:hAnsi="Arial" w:cs="Arial"/>
          <w:sz w:val="22"/>
          <w:szCs w:val="22"/>
        </w:rPr>
        <w:t xml:space="preserve"> </w:t>
      </w:r>
      <w:r w:rsidR="00D44B9B" w:rsidRPr="00D2213F">
        <w:rPr>
          <w:rFonts w:ascii="Arial" w:hAnsi="Arial" w:cs="Arial"/>
          <w:sz w:val="22"/>
          <w:szCs w:val="22"/>
        </w:rPr>
        <w:fldChar w:fldCharType="begin">
          <w:fldData xml:space="preserve">PEVuZE5vdGU+PENpdGU+PEF1dGhvcj5HYW5jaHVhPC9BdXRob3I+PFllYXI+MjAxODwvWWVhcj48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PEVuZE5vdGU+PENpdGU+PEF1dGhvcj5HYW5jaHVhPC9BdXRob3I+PFllYXI+MjAxODwvWWVhcj48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D44B9B" w:rsidRPr="00D2213F">
        <w:rPr>
          <w:rFonts w:ascii="Arial" w:hAnsi="Arial" w:cs="Arial"/>
          <w:sz w:val="22"/>
          <w:szCs w:val="22"/>
        </w:rPr>
      </w:r>
      <w:r w:rsidR="00D44B9B" w:rsidRPr="00D2213F">
        <w:rPr>
          <w:rFonts w:ascii="Arial" w:hAnsi="Arial" w:cs="Arial"/>
          <w:sz w:val="22"/>
          <w:szCs w:val="22"/>
        </w:rPr>
        <w:fldChar w:fldCharType="separate"/>
      </w:r>
      <w:r w:rsidR="000A74BE" w:rsidRPr="00D2213F">
        <w:rPr>
          <w:rFonts w:ascii="Arial" w:hAnsi="Arial" w:cs="Arial"/>
          <w:noProof/>
          <w:sz w:val="22"/>
          <w:szCs w:val="22"/>
        </w:rPr>
        <w:t>[23]</w:t>
      </w:r>
      <w:r w:rsidR="00D44B9B" w:rsidRPr="00D2213F">
        <w:rPr>
          <w:rFonts w:ascii="Arial" w:hAnsi="Arial" w:cs="Arial"/>
          <w:sz w:val="22"/>
          <w:szCs w:val="22"/>
        </w:rPr>
        <w:fldChar w:fldCharType="end"/>
      </w:r>
      <w:r w:rsidR="00D44B9B" w:rsidRPr="00D2213F">
        <w:rPr>
          <w:rFonts w:ascii="Arial" w:hAnsi="Arial" w:cs="Arial"/>
          <w:sz w:val="22"/>
          <w:szCs w:val="22"/>
        </w:rPr>
        <w:t>.</w:t>
      </w:r>
      <w:r w:rsidR="00095E8C" w:rsidRPr="00D2213F">
        <w:rPr>
          <w:rFonts w:ascii="Arial" w:hAnsi="Arial" w:cs="Arial"/>
          <w:sz w:val="22"/>
          <w:szCs w:val="22"/>
        </w:rPr>
        <w:t xml:space="preserve"> </w:t>
      </w:r>
      <w:r w:rsidR="0047584C" w:rsidRPr="00D2213F">
        <w:rPr>
          <w:rFonts w:ascii="Arial" w:hAnsi="Arial" w:cs="Arial"/>
          <w:sz w:val="22"/>
          <w:szCs w:val="22"/>
        </w:rPr>
        <w:t>Thus</w:t>
      </w:r>
      <w:r w:rsidR="00490253" w:rsidRPr="00D2213F">
        <w:rPr>
          <w:rFonts w:ascii="Arial" w:hAnsi="Arial" w:cs="Arial"/>
          <w:sz w:val="22"/>
          <w:szCs w:val="22"/>
        </w:rPr>
        <w:t>,</w:t>
      </w:r>
      <w:r w:rsidR="0047584C" w:rsidRPr="00D2213F">
        <w:rPr>
          <w:rFonts w:ascii="Arial" w:hAnsi="Arial" w:cs="Arial"/>
          <w:sz w:val="22"/>
          <w:szCs w:val="22"/>
        </w:rPr>
        <w:t xml:space="preserve"> despite </w:t>
      </w:r>
      <w:r w:rsidR="00EB0B66" w:rsidRPr="00D2213F">
        <w:rPr>
          <w:rFonts w:ascii="Arial" w:hAnsi="Arial" w:cs="Arial"/>
          <w:sz w:val="22"/>
          <w:szCs w:val="22"/>
        </w:rPr>
        <w:t>higher</w:t>
      </w:r>
      <w:r w:rsidR="00FD24C2" w:rsidRPr="00D2213F">
        <w:rPr>
          <w:rFonts w:ascii="Arial" w:hAnsi="Arial" w:cs="Arial"/>
          <w:sz w:val="22"/>
          <w:szCs w:val="22"/>
        </w:rPr>
        <w:t xml:space="preserve"> CD4 T cell</w:t>
      </w:r>
      <w:r w:rsidR="00EB0B66" w:rsidRPr="00D2213F">
        <w:rPr>
          <w:rFonts w:ascii="Arial" w:hAnsi="Arial" w:cs="Arial"/>
          <w:sz w:val="22"/>
          <w:szCs w:val="22"/>
        </w:rPr>
        <w:t xml:space="preserve"> levels</w:t>
      </w:r>
      <w:r w:rsidR="00FD24C2" w:rsidRPr="00D2213F">
        <w:rPr>
          <w:rFonts w:ascii="Arial" w:hAnsi="Arial" w:cs="Arial"/>
          <w:sz w:val="22"/>
          <w:szCs w:val="22"/>
        </w:rPr>
        <w:t xml:space="preserve"> in the SIV infected groups compared to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A374CD" w:rsidRPr="00D2213F">
        <w:rPr>
          <w:rFonts w:ascii="Arial" w:hAnsi="Arial" w:cs="Arial"/>
          <w:sz w:val="22"/>
          <w:szCs w:val="22"/>
        </w:rPr>
        <w:t>NHP</w:t>
      </w:r>
      <w:r w:rsidR="00FD24C2" w:rsidRPr="00D2213F">
        <w:rPr>
          <w:rFonts w:ascii="Arial" w:hAnsi="Arial" w:cs="Arial"/>
          <w:sz w:val="22"/>
          <w:szCs w:val="22"/>
        </w:rPr>
        <w:t xml:space="preserve">, </w:t>
      </w:r>
      <w:r w:rsidR="0047584C" w:rsidRPr="00D2213F">
        <w:rPr>
          <w:rFonts w:ascii="Arial" w:hAnsi="Arial" w:cs="Arial"/>
          <w:sz w:val="22"/>
          <w:szCs w:val="22"/>
        </w:rPr>
        <w:t>SIV infection induced more dramatic changes in disease and bacterial burden than CD4 depletion.</w:t>
      </w:r>
      <w:r w:rsidR="00FF3666" w:rsidRPr="00D2213F">
        <w:rPr>
          <w:rFonts w:ascii="Arial" w:hAnsi="Arial" w:cs="Arial"/>
          <w:sz w:val="22"/>
          <w:szCs w:val="22"/>
        </w:rPr>
        <w:t xml:space="preserve"> </w:t>
      </w:r>
      <w:r w:rsidR="002B0248" w:rsidRPr="00D2213F">
        <w:rPr>
          <w:rFonts w:ascii="Arial" w:hAnsi="Arial" w:cs="Arial"/>
          <w:sz w:val="22"/>
          <w:szCs w:val="22"/>
        </w:rPr>
        <w:t>Furthermore, the changes that occur during early, subclinical CD4</w:t>
      </w:r>
      <w:r w:rsidR="002D1646" w:rsidRPr="00D2213F">
        <w:rPr>
          <w:rFonts w:ascii="Arial" w:hAnsi="Arial" w:cs="Arial"/>
          <w:sz w:val="22"/>
          <w:szCs w:val="22"/>
        </w:rPr>
        <w:t xml:space="preserve"> depletion induced </w:t>
      </w:r>
      <w:r w:rsidR="002B0248" w:rsidRPr="00D2213F">
        <w:rPr>
          <w:rFonts w:ascii="Arial" w:hAnsi="Arial" w:cs="Arial"/>
          <w:sz w:val="22"/>
          <w:szCs w:val="22"/>
        </w:rPr>
        <w:t xml:space="preserve">reactivation are more subtle than SIV-induced reactivation </w:t>
      </w:r>
      <w:r w:rsidR="00886014" w:rsidRPr="00D2213F">
        <w:rPr>
          <w:rFonts w:ascii="Arial" w:hAnsi="Arial" w:cs="Arial"/>
          <w:sz w:val="22"/>
          <w:szCs w:val="22"/>
        </w:rPr>
        <w:t xml:space="preserve">and </w:t>
      </w:r>
      <w:r w:rsidR="002B0248" w:rsidRPr="00D2213F">
        <w:rPr>
          <w:rFonts w:ascii="Arial" w:hAnsi="Arial" w:cs="Arial"/>
          <w:sz w:val="22"/>
          <w:szCs w:val="22"/>
        </w:rPr>
        <w:t>are not easily detected by our current</w:t>
      </w:r>
      <w:r w:rsidR="002D1646" w:rsidRPr="00D2213F">
        <w:rPr>
          <w:rFonts w:ascii="Arial" w:hAnsi="Arial" w:cs="Arial"/>
          <w:sz w:val="22"/>
          <w:szCs w:val="22"/>
        </w:rPr>
        <w:t xml:space="preserve"> </w:t>
      </w:r>
      <w:r w:rsidR="00346FD8" w:rsidRPr="00D2213F">
        <w:rPr>
          <w:rFonts w:ascii="Arial" w:hAnsi="Arial" w:cs="Arial"/>
          <w:sz w:val="22"/>
          <w:szCs w:val="22"/>
        </w:rPr>
        <w:t xml:space="preserve">gross </w:t>
      </w:r>
      <w:r w:rsidR="007540B7" w:rsidRPr="00D2213F">
        <w:rPr>
          <w:rFonts w:ascii="Arial" w:hAnsi="Arial" w:cs="Arial"/>
          <w:sz w:val="22"/>
          <w:szCs w:val="22"/>
        </w:rPr>
        <w:t xml:space="preserve">pathology </w:t>
      </w:r>
      <w:r w:rsidR="002D1646" w:rsidRPr="00D2213F">
        <w:rPr>
          <w:rFonts w:ascii="Arial" w:hAnsi="Arial" w:cs="Arial"/>
          <w:sz w:val="22"/>
          <w:szCs w:val="22"/>
        </w:rPr>
        <w:t xml:space="preserve">metrics (i.e., necropsy score) </w:t>
      </w:r>
      <w:r w:rsidR="002B0248" w:rsidRPr="00D2213F">
        <w:rPr>
          <w:rFonts w:ascii="Arial" w:hAnsi="Arial" w:cs="Arial"/>
          <w:sz w:val="22"/>
          <w:szCs w:val="22"/>
        </w:rPr>
        <w:t xml:space="preserve">of </w:t>
      </w:r>
      <w:r w:rsidR="002D1646" w:rsidRPr="00D2213F">
        <w:rPr>
          <w:rFonts w:ascii="Arial" w:hAnsi="Arial" w:cs="Arial"/>
          <w:sz w:val="22"/>
          <w:szCs w:val="22"/>
        </w:rPr>
        <w:t xml:space="preserve">TB </w:t>
      </w:r>
      <w:r w:rsidR="002B0248" w:rsidRPr="00D2213F">
        <w:rPr>
          <w:rFonts w:ascii="Arial" w:hAnsi="Arial" w:cs="Arial"/>
          <w:sz w:val="22"/>
          <w:szCs w:val="22"/>
        </w:rPr>
        <w:t>disease</w:t>
      </w:r>
      <w:r w:rsidR="002D1646" w:rsidRPr="00D2213F">
        <w:rPr>
          <w:rFonts w:ascii="Arial" w:hAnsi="Arial" w:cs="Arial"/>
          <w:sz w:val="22"/>
          <w:szCs w:val="22"/>
        </w:rPr>
        <w:t xml:space="preserve"> at necropsy</w:t>
      </w:r>
      <w:r w:rsidR="002B0248" w:rsidRPr="00D2213F">
        <w:rPr>
          <w:rFonts w:ascii="Arial" w:hAnsi="Arial" w:cs="Arial"/>
          <w:sz w:val="22"/>
          <w:szCs w:val="22"/>
        </w:rPr>
        <w:t xml:space="preserve">. </w:t>
      </w:r>
    </w:p>
    <w:p w14:paraId="120F90DE" w14:textId="6CC513FA" w:rsidR="009C1B74" w:rsidRPr="00D2213F" w:rsidRDefault="00FF3666" w:rsidP="00853CA8">
      <w:pPr>
        <w:spacing w:line="480" w:lineRule="auto"/>
        <w:ind w:firstLine="720"/>
        <w:rPr>
          <w:rFonts w:ascii="Arial" w:hAnsi="Arial" w:cs="Arial"/>
          <w:sz w:val="22"/>
          <w:szCs w:val="22"/>
        </w:rPr>
      </w:pPr>
      <w:r w:rsidRPr="00D2213F">
        <w:rPr>
          <w:rFonts w:ascii="Arial" w:hAnsi="Arial" w:cs="Arial"/>
          <w:sz w:val="22"/>
          <w:szCs w:val="22"/>
        </w:rPr>
        <w:lastRenderedPageBreak/>
        <w:t xml:space="preserve">We sought to </w:t>
      </w:r>
      <w:r w:rsidR="00635AFA" w:rsidRPr="00D2213F">
        <w:rPr>
          <w:rFonts w:ascii="Arial" w:hAnsi="Arial" w:cs="Arial"/>
          <w:sz w:val="22"/>
          <w:szCs w:val="22"/>
        </w:rPr>
        <w:t>further</w:t>
      </w:r>
      <w:r w:rsidR="00BB3322" w:rsidRPr="00D2213F">
        <w:rPr>
          <w:rFonts w:ascii="Arial" w:hAnsi="Arial" w:cs="Arial"/>
          <w:sz w:val="22"/>
          <w:szCs w:val="22"/>
        </w:rPr>
        <w:t xml:space="preserve"> </w:t>
      </w:r>
      <w:r w:rsidRPr="00D2213F">
        <w:rPr>
          <w:rFonts w:ascii="Arial" w:hAnsi="Arial" w:cs="Arial"/>
          <w:sz w:val="22"/>
          <w:szCs w:val="22"/>
        </w:rPr>
        <w:t>characterize the differences in reactivation patterns between the two groups.</w:t>
      </w:r>
      <w:r w:rsidR="000947DF" w:rsidRPr="00D2213F">
        <w:rPr>
          <w:rFonts w:ascii="Arial" w:hAnsi="Arial" w:cs="Arial"/>
          <w:sz w:val="22"/>
          <w:szCs w:val="22"/>
        </w:rPr>
        <w:t xml:space="preserve"> </w:t>
      </w:r>
      <w:r w:rsidR="00D06143" w:rsidRPr="00D2213F">
        <w:rPr>
          <w:rFonts w:ascii="Arial" w:hAnsi="Arial" w:cs="Arial"/>
          <w:sz w:val="22"/>
          <w:szCs w:val="22"/>
        </w:rPr>
        <w:t xml:space="preserve">Reactivators in the </w:t>
      </w:r>
      <w:r w:rsidR="008D2908" w:rsidRPr="00D2213F">
        <w:rPr>
          <w:rFonts w:ascii="Arial" w:hAnsi="Arial" w:cs="Arial"/>
          <w:sz w:val="22"/>
          <w:szCs w:val="22"/>
        </w:rPr>
        <w:t>Mtb/SIV</w:t>
      </w:r>
      <w:r w:rsidR="00D06143" w:rsidRPr="00D2213F">
        <w:rPr>
          <w:rFonts w:ascii="Arial" w:hAnsi="Arial" w:cs="Arial"/>
          <w:sz w:val="22"/>
          <w:szCs w:val="22"/>
        </w:rPr>
        <w:t xml:space="preserve"> group had </w:t>
      </w:r>
      <w:r w:rsidR="000342ED" w:rsidRPr="00D2213F">
        <w:rPr>
          <w:rFonts w:ascii="Arial" w:hAnsi="Arial" w:cs="Arial"/>
          <w:sz w:val="22"/>
          <w:szCs w:val="22"/>
        </w:rPr>
        <w:t xml:space="preserve">more new granulomas (median = 19.5 new granulomas per </w:t>
      </w:r>
      <w:r w:rsidR="00853CA8" w:rsidRPr="00D2213F">
        <w:rPr>
          <w:rFonts w:ascii="Arial" w:hAnsi="Arial" w:cs="Arial"/>
          <w:sz w:val="22"/>
          <w:szCs w:val="22"/>
        </w:rPr>
        <w:t>NHP</w:t>
      </w:r>
      <w:r w:rsidR="000342ED" w:rsidRPr="00D2213F">
        <w:rPr>
          <w:rFonts w:ascii="Arial" w:hAnsi="Arial" w:cs="Arial"/>
          <w:sz w:val="22"/>
          <w:szCs w:val="22"/>
        </w:rPr>
        <w:t xml:space="preserve">) observed by PET CT compared </w:t>
      </w:r>
      <w:r w:rsidR="005B6759" w:rsidRPr="00D2213F">
        <w:rPr>
          <w:rFonts w:ascii="Arial" w:hAnsi="Arial" w:cs="Arial"/>
          <w:sz w:val="22"/>
          <w:szCs w:val="22"/>
        </w:rPr>
        <w:t xml:space="preserve">to the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CC7901" w:rsidRPr="00D2213F">
        <w:rPr>
          <w:rFonts w:ascii="Arial" w:hAnsi="Arial" w:cs="Arial"/>
          <w:sz w:val="22"/>
          <w:szCs w:val="22"/>
        </w:rPr>
        <w:t>group (median=</w:t>
      </w:r>
      <w:r w:rsidR="00853CA8" w:rsidRPr="00D2213F">
        <w:rPr>
          <w:rFonts w:ascii="Arial" w:hAnsi="Arial" w:cs="Arial"/>
          <w:sz w:val="22"/>
          <w:szCs w:val="22"/>
        </w:rPr>
        <w:t xml:space="preserve"> </w:t>
      </w:r>
      <w:r w:rsidR="00CC7901" w:rsidRPr="00D2213F">
        <w:rPr>
          <w:rFonts w:ascii="Arial" w:hAnsi="Arial" w:cs="Arial"/>
          <w:sz w:val="22"/>
          <w:szCs w:val="22"/>
        </w:rPr>
        <w:t xml:space="preserve">2 new granulomas per </w:t>
      </w:r>
      <w:r w:rsidR="00853CA8" w:rsidRPr="00D2213F">
        <w:rPr>
          <w:rFonts w:ascii="Arial" w:hAnsi="Arial" w:cs="Arial"/>
          <w:sz w:val="22"/>
          <w:szCs w:val="22"/>
        </w:rPr>
        <w:t>NHP</w:t>
      </w:r>
      <w:r w:rsidR="00CC7901" w:rsidRPr="00D2213F">
        <w:rPr>
          <w:rFonts w:ascii="Arial" w:hAnsi="Arial" w:cs="Arial"/>
          <w:sz w:val="22"/>
          <w:szCs w:val="22"/>
        </w:rPr>
        <w:t>)</w:t>
      </w:r>
      <w:r w:rsidR="00D44B9B" w:rsidRPr="00D2213F">
        <w:rPr>
          <w:rFonts w:ascii="Arial" w:hAnsi="Arial" w:cs="Arial"/>
          <w:sz w:val="22"/>
          <w:szCs w:val="22"/>
        </w:rPr>
        <w:t>,</w:t>
      </w:r>
      <w:r w:rsidR="00CC7901" w:rsidRPr="00D2213F">
        <w:rPr>
          <w:rFonts w:ascii="Arial" w:hAnsi="Arial" w:cs="Arial"/>
          <w:sz w:val="22"/>
          <w:szCs w:val="22"/>
        </w:rPr>
        <w:t xml:space="preserve"> though it was not statistically significan</w:t>
      </w:r>
      <w:r w:rsidR="00C3001B" w:rsidRPr="00D2213F">
        <w:rPr>
          <w:rFonts w:ascii="Arial" w:hAnsi="Arial" w:cs="Arial"/>
          <w:sz w:val="22"/>
          <w:szCs w:val="22"/>
        </w:rPr>
        <w:t>t</w:t>
      </w:r>
      <w:r w:rsidR="009406B4" w:rsidRPr="00D2213F">
        <w:rPr>
          <w:rFonts w:ascii="Arial" w:hAnsi="Arial" w:cs="Arial"/>
          <w:sz w:val="22"/>
          <w:szCs w:val="22"/>
        </w:rPr>
        <w:t xml:space="preserve"> given </w:t>
      </w:r>
      <w:r w:rsidR="001F0BE4" w:rsidRPr="00D2213F">
        <w:rPr>
          <w:rFonts w:ascii="Arial" w:hAnsi="Arial" w:cs="Arial"/>
          <w:sz w:val="22"/>
          <w:szCs w:val="22"/>
        </w:rPr>
        <w:t xml:space="preserve">the heterogeneity that is inherent within this NHP model </w:t>
      </w:r>
      <w:r w:rsidR="00CC7901" w:rsidRPr="00D2213F">
        <w:rPr>
          <w:rFonts w:ascii="Arial" w:hAnsi="Arial" w:cs="Arial"/>
          <w:sz w:val="22"/>
          <w:szCs w:val="22"/>
        </w:rPr>
        <w:t xml:space="preserve">(Figure 3A). </w:t>
      </w:r>
      <w:r w:rsidR="00D47F4A" w:rsidRPr="00D2213F">
        <w:rPr>
          <w:rFonts w:ascii="Arial" w:hAnsi="Arial" w:cs="Arial"/>
          <w:sz w:val="22"/>
          <w:szCs w:val="22"/>
        </w:rPr>
        <w:t>In 2</w:t>
      </w:r>
      <w:r w:rsidR="00C3001B" w:rsidRPr="00D2213F">
        <w:rPr>
          <w:rFonts w:ascii="Arial" w:hAnsi="Arial" w:cs="Arial"/>
          <w:sz w:val="22"/>
          <w:szCs w:val="22"/>
        </w:rPr>
        <w:t xml:space="preserve"> of the 5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C3001B" w:rsidRPr="00D2213F">
        <w:rPr>
          <w:rFonts w:ascii="Arial" w:hAnsi="Arial" w:cs="Arial"/>
          <w:sz w:val="22"/>
          <w:szCs w:val="22"/>
        </w:rPr>
        <w:t>NHP with reactivation</w:t>
      </w:r>
      <w:r w:rsidR="0046272A" w:rsidRPr="00D2213F">
        <w:rPr>
          <w:rFonts w:ascii="Arial" w:hAnsi="Arial" w:cs="Arial"/>
          <w:sz w:val="22"/>
          <w:szCs w:val="22"/>
        </w:rPr>
        <w:t>, new granuloma</w:t>
      </w:r>
      <w:r w:rsidR="00707A92" w:rsidRPr="00D2213F">
        <w:rPr>
          <w:rFonts w:ascii="Arial" w:hAnsi="Arial" w:cs="Arial"/>
          <w:sz w:val="22"/>
          <w:szCs w:val="22"/>
        </w:rPr>
        <w:t>s</w:t>
      </w:r>
      <w:r w:rsidR="0046272A" w:rsidRPr="00D2213F">
        <w:rPr>
          <w:rFonts w:ascii="Arial" w:hAnsi="Arial" w:cs="Arial"/>
          <w:sz w:val="22"/>
          <w:szCs w:val="22"/>
        </w:rPr>
        <w:t xml:space="preserve"> </w:t>
      </w:r>
      <w:r w:rsidR="00490253" w:rsidRPr="00D2213F">
        <w:rPr>
          <w:rFonts w:ascii="Arial" w:hAnsi="Arial" w:cs="Arial"/>
          <w:sz w:val="22"/>
          <w:szCs w:val="22"/>
        </w:rPr>
        <w:t xml:space="preserve">that appeared during </w:t>
      </w:r>
      <w:r w:rsidR="0046272A" w:rsidRPr="00D2213F">
        <w:rPr>
          <w:rFonts w:ascii="Arial" w:hAnsi="Arial" w:cs="Arial"/>
          <w:sz w:val="22"/>
          <w:szCs w:val="22"/>
        </w:rPr>
        <w:t xml:space="preserve">CD4 depletion </w:t>
      </w:r>
      <w:r w:rsidR="006A187A" w:rsidRPr="00D2213F">
        <w:rPr>
          <w:rFonts w:ascii="Arial" w:hAnsi="Arial" w:cs="Arial"/>
          <w:sz w:val="22"/>
          <w:szCs w:val="22"/>
        </w:rPr>
        <w:t xml:space="preserve">had </w:t>
      </w:r>
      <w:r w:rsidR="0046272A" w:rsidRPr="00D2213F">
        <w:rPr>
          <w:rFonts w:ascii="Arial" w:hAnsi="Arial" w:cs="Arial"/>
          <w:sz w:val="22"/>
          <w:szCs w:val="22"/>
        </w:rPr>
        <w:t>no viable Mtb growth (sterile) (</w:t>
      </w:r>
      <w:r w:rsidR="00C3001B" w:rsidRPr="00D2213F">
        <w:rPr>
          <w:rFonts w:ascii="Arial" w:hAnsi="Arial" w:cs="Arial"/>
          <w:sz w:val="22"/>
          <w:szCs w:val="22"/>
        </w:rPr>
        <w:t>Figure 3</w:t>
      </w:r>
      <w:r w:rsidR="0061105F" w:rsidRPr="00D2213F">
        <w:rPr>
          <w:rFonts w:ascii="Arial" w:hAnsi="Arial" w:cs="Arial"/>
          <w:sz w:val="22"/>
          <w:szCs w:val="22"/>
        </w:rPr>
        <w:t>B</w:t>
      </w:r>
      <w:r w:rsidR="00D23C57" w:rsidRPr="00D2213F">
        <w:rPr>
          <w:rFonts w:ascii="Arial" w:hAnsi="Arial" w:cs="Arial"/>
          <w:sz w:val="22"/>
          <w:szCs w:val="22"/>
        </w:rPr>
        <w:t xml:space="preserve">). </w:t>
      </w:r>
      <w:r w:rsidR="002709A4" w:rsidRPr="00D2213F">
        <w:rPr>
          <w:rFonts w:ascii="Arial" w:hAnsi="Arial" w:cs="Arial"/>
          <w:sz w:val="22"/>
          <w:szCs w:val="22"/>
        </w:rPr>
        <w:t xml:space="preserve">Thus, the similarity in necropsy score and bacterial burden </w:t>
      </w:r>
      <w:r w:rsidR="003535AC" w:rsidRPr="00D2213F">
        <w:rPr>
          <w:rFonts w:ascii="Arial" w:hAnsi="Arial" w:cs="Arial"/>
          <w:sz w:val="22"/>
          <w:szCs w:val="22"/>
        </w:rPr>
        <w:t xml:space="preserve">observed </w:t>
      </w:r>
      <w:r w:rsidR="002709A4" w:rsidRPr="00D2213F">
        <w:rPr>
          <w:rFonts w:ascii="Arial" w:hAnsi="Arial" w:cs="Arial"/>
          <w:sz w:val="22"/>
          <w:szCs w:val="22"/>
        </w:rPr>
        <w:t xml:space="preserve">between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2709A4" w:rsidRPr="00D2213F">
        <w:rPr>
          <w:rFonts w:ascii="Arial" w:hAnsi="Arial" w:cs="Arial"/>
          <w:sz w:val="22"/>
          <w:szCs w:val="22"/>
        </w:rPr>
        <w:t>reactivators and non-reactivators is likely attributed to the fewer number of new granulomas</w:t>
      </w:r>
      <w:r w:rsidR="002D1646" w:rsidRPr="00D2213F">
        <w:rPr>
          <w:rFonts w:ascii="Arial" w:hAnsi="Arial" w:cs="Arial"/>
          <w:sz w:val="22"/>
          <w:szCs w:val="22"/>
        </w:rPr>
        <w:t xml:space="preserve"> and </w:t>
      </w:r>
      <w:r w:rsidR="00346FD8" w:rsidRPr="00D2213F">
        <w:rPr>
          <w:rFonts w:ascii="Arial" w:hAnsi="Arial" w:cs="Arial"/>
          <w:sz w:val="22"/>
          <w:szCs w:val="22"/>
        </w:rPr>
        <w:t xml:space="preserve">a </w:t>
      </w:r>
      <w:r w:rsidR="002709A4" w:rsidRPr="00D2213F">
        <w:rPr>
          <w:rFonts w:ascii="Arial" w:hAnsi="Arial" w:cs="Arial"/>
          <w:sz w:val="22"/>
          <w:szCs w:val="22"/>
        </w:rPr>
        <w:t>low bacterial burden</w:t>
      </w:r>
      <w:r w:rsidR="002D1646" w:rsidRPr="00D2213F">
        <w:rPr>
          <w:rFonts w:ascii="Arial" w:hAnsi="Arial" w:cs="Arial"/>
          <w:sz w:val="22"/>
          <w:szCs w:val="22"/>
        </w:rPr>
        <w:t xml:space="preserve"> per granuloma</w:t>
      </w:r>
      <w:r w:rsidR="002709A4" w:rsidRPr="00D2213F">
        <w:rPr>
          <w:rFonts w:ascii="Arial" w:hAnsi="Arial" w:cs="Arial"/>
          <w:sz w:val="22"/>
          <w:szCs w:val="22"/>
        </w:rPr>
        <w:t xml:space="preserve"> </w:t>
      </w:r>
      <w:r w:rsidR="003535AC" w:rsidRPr="00D2213F">
        <w:rPr>
          <w:rFonts w:ascii="Arial" w:hAnsi="Arial" w:cs="Arial"/>
          <w:sz w:val="22"/>
          <w:szCs w:val="22"/>
        </w:rPr>
        <w:t xml:space="preserve">during </w:t>
      </w:r>
      <w:r w:rsidR="00CE5222" w:rsidRPr="00D2213F">
        <w:rPr>
          <w:rFonts w:ascii="Arial" w:hAnsi="Arial" w:cs="Arial"/>
          <w:sz w:val="22"/>
          <w:szCs w:val="22"/>
        </w:rPr>
        <w:t xml:space="preserve">subclinical </w:t>
      </w:r>
      <w:r w:rsidR="002709A4" w:rsidRPr="00D2213F">
        <w:rPr>
          <w:rFonts w:ascii="Arial" w:hAnsi="Arial" w:cs="Arial"/>
          <w:sz w:val="22"/>
          <w:szCs w:val="22"/>
        </w:rPr>
        <w:t xml:space="preserve">reactivation. In contrast, </w:t>
      </w:r>
      <w:r w:rsidR="008D2908" w:rsidRPr="00D2213F">
        <w:rPr>
          <w:rFonts w:ascii="Arial" w:hAnsi="Arial" w:cs="Arial"/>
          <w:sz w:val="22"/>
          <w:szCs w:val="22"/>
        </w:rPr>
        <w:t>Mtb/SIV</w:t>
      </w:r>
      <w:r w:rsidR="002709A4" w:rsidRPr="00D2213F">
        <w:rPr>
          <w:rFonts w:ascii="Arial" w:hAnsi="Arial" w:cs="Arial"/>
          <w:sz w:val="22"/>
          <w:szCs w:val="22"/>
        </w:rPr>
        <w:t xml:space="preserve"> co-infected reactivators had substantial dissemination of Mtb resulting in new granuloma formation during reactivation that were more permissive </w:t>
      </w:r>
      <w:r w:rsidR="00924E86" w:rsidRPr="00D2213F">
        <w:rPr>
          <w:rFonts w:ascii="Arial" w:hAnsi="Arial" w:cs="Arial"/>
          <w:sz w:val="22"/>
          <w:szCs w:val="22"/>
        </w:rPr>
        <w:t>to</w:t>
      </w:r>
      <w:r w:rsidR="002709A4" w:rsidRPr="00D2213F">
        <w:rPr>
          <w:rFonts w:ascii="Arial" w:hAnsi="Arial" w:cs="Arial"/>
          <w:sz w:val="22"/>
          <w:szCs w:val="22"/>
        </w:rPr>
        <w:t xml:space="preserve"> Mtb growth</w:t>
      </w:r>
      <w:r w:rsidR="002D1646" w:rsidRPr="00D2213F">
        <w:rPr>
          <w:rFonts w:ascii="Arial" w:hAnsi="Arial" w:cs="Arial"/>
          <w:sz w:val="22"/>
          <w:szCs w:val="22"/>
        </w:rPr>
        <w:t xml:space="preserve"> with higher bacterial burden</w:t>
      </w:r>
      <w:r w:rsidR="002709A4" w:rsidRPr="00D2213F">
        <w:rPr>
          <w:rFonts w:ascii="Arial" w:hAnsi="Arial" w:cs="Arial"/>
          <w:sz w:val="22"/>
          <w:szCs w:val="22"/>
        </w:rPr>
        <w:t xml:space="preserve">. </w:t>
      </w:r>
    </w:p>
    <w:p w14:paraId="3CF59E6F" w14:textId="7F76C64E" w:rsidR="009C52DB" w:rsidRPr="00316358" w:rsidRDefault="009C52DB" w:rsidP="00316358">
      <w:pPr>
        <w:spacing w:line="480" w:lineRule="auto"/>
        <w:ind w:firstLine="720"/>
        <w:rPr>
          <w:rFonts w:ascii="Arial" w:hAnsi="Arial" w:cs="Arial"/>
          <w:strike/>
          <w:sz w:val="22"/>
          <w:szCs w:val="22"/>
        </w:rPr>
      </w:pPr>
    </w:p>
    <w:p w14:paraId="7AA088A0" w14:textId="569F6BC1" w:rsidR="006A7418" w:rsidRPr="00316358" w:rsidRDefault="006A7418" w:rsidP="00802B6D">
      <w:pPr>
        <w:spacing w:line="480" w:lineRule="auto"/>
        <w:rPr>
          <w:rFonts w:ascii="Arial" w:hAnsi="Arial" w:cs="Arial"/>
          <w:sz w:val="22"/>
          <w:szCs w:val="22"/>
          <w:u w:val="single"/>
        </w:rPr>
      </w:pPr>
      <w:r w:rsidRPr="00D2213F">
        <w:rPr>
          <w:rFonts w:ascii="Arial" w:hAnsi="Arial" w:cs="Arial"/>
          <w:sz w:val="22"/>
          <w:szCs w:val="22"/>
          <w:u w:val="single"/>
        </w:rPr>
        <w:t xml:space="preserve">PET CT can predict </w:t>
      </w:r>
      <w:r w:rsidR="003E0A9E" w:rsidRPr="00D2213F">
        <w:rPr>
          <w:rFonts w:ascii="Arial" w:hAnsi="Arial" w:cs="Arial"/>
          <w:sz w:val="22"/>
          <w:szCs w:val="22"/>
          <w:u w:val="single"/>
        </w:rPr>
        <w:t xml:space="preserve">subclinical </w:t>
      </w:r>
      <w:r w:rsidRPr="00D2213F">
        <w:rPr>
          <w:rFonts w:ascii="Arial" w:hAnsi="Arial" w:cs="Arial"/>
          <w:sz w:val="22"/>
          <w:szCs w:val="22"/>
          <w:u w:val="single"/>
        </w:rPr>
        <w:t xml:space="preserve">reactivation from CD4 </w:t>
      </w:r>
      <w:r w:rsidRPr="00316358">
        <w:rPr>
          <w:rFonts w:ascii="Arial" w:hAnsi="Arial" w:cs="Arial"/>
          <w:sz w:val="22"/>
          <w:szCs w:val="22"/>
          <w:u w:val="single"/>
        </w:rPr>
        <w:t xml:space="preserve">depletion but not </w:t>
      </w:r>
      <w:r w:rsidR="008D2908" w:rsidRPr="00316358">
        <w:rPr>
          <w:rFonts w:ascii="Arial" w:hAnsi="Arial" w:cs="Arial"/>
          <w:sz w:val="22"/>
          <w:szCs w:val="22"/>
          <w:u w:val="single"/>
        </w:rPr>
        <w:t>Mtb/SIV</w:t>
      </w:r>
      <w:r w:rsidRPr="00316358">
        <w:rPr>
          <w:rFonts w:ascii="Arial" w:hAnsi="Arial" w:cs="Arial"/>
          <w:sz w:val="22"/>
          <w:szCs w:val="22"/>
          <w:u w:val="single"/>
        </w:rPr>
        <w:t xml:space="preserve"> co-infection</w:t>
      </w:r>
    </w:p>
    <w:p w14:paraId="78AF9897" w14:textId="1154817A" w:rsidR="00371BB8" w:rsidRPr="00D2213F" w:rsidRDefault="000940CF" w:rsidP="009000CE">
      <w:pPr>
        <w:widowControl w:val="0"/>
        <w:autoSpaceDE w:val="0"/>
        <w:autoSpaceDN w:val="0"/>
        <w:adjustRightInd w:val="0"/>
        <w:snapToGrid w:val="0"/>
        <w:spacing w:after="240" w:line="480" w:lineRule="auto"/>
        <w:rPr>
          <w:rFonts w:ascii="Arial" w:hAnsi="Arial" w:cs="Arial"/>
          <w:sz w:val="22"/>
          <w:szCs w:val="22"/>
        </w:rPr>
      </w:pPr>
      <w:r w:rsidRPr="00316358">
        <w:rPr>
          <w:rFonts w:ascii="Arial" w:hAnsi="Arial" w:cs="Arial"/>
          <w:sz w:val="22"/>
          <w:szCs w:val="22"/>
        </w:rPr>
        <w:t xml:space="preserve">We assessed PET CT characteristics prior to immune suppression (SIV or </w:t>
      </w:r>
      <w:r w:rsidRPr="00316358">
        <w:rPr>
          <w:rFonts w:ascii="Arial" w:hAnsi="Arial" w:cs="Arial"/>
          <w:sz w:val="22"/>
          <w:szCs w:val="22"/>
        </w:rPr>
        <w:sym w:font="Symbol" w:char="F061"/>
      </w:r>
      <w:r w:rsidRPr="00316358">
        <w:rPr>
          <w:rFonts w:ascii="Arial" w:hAnsi="Arial" w:cs="Arial"/>
          <w:sz w:val="22"/>
          <w:szCs w:val="22"/>
        </w:rPr>
        <w:t xml:space="preserve">CD4) for the ability to distinguish reactivation risk, including total lung FDG activity, number of granulomas, greatest size or FDG avidity of any granuloma within an animal, and number of lobes involved (Supplemental Figure </w:t>
      </w:r>
      <w:r w:rsidR="001A0D4E" w:rsidRPr="00316358">
        <w:rPr>
          <w:rFonts w:ascii="Arial" w:hAnsi="Arial" w:cs="Arial"/>
          <w:sz w:val="22"/>
          <w:szCs w:val="22"/>
        </w:rPr>
        <w:t>3</w:t>
      </w:r>
      <w:r w:rsidRPr="00316358">
        <w:rPr>
          <w:rFonts w:ascii="Arial" w:hAnsi="Arial" w:cs="Arial"/>
          <w:sz w:val="22"/>
          <w:szCs w:val="22"/>
        </w:rPr>
        <w:t xml:space="preserve">A-B). </w:t>
      </w:r>
      <w:r w:rsidR="00504904" w:rsidRPr="00316358">
        <w:rPr>
          <w:rFonts w:ascii="Arial" w:hAnsi="Arial" w:cs="Arial"/>
          <w:sz w:val="22"/>
          <w:szCs w:val="22"/>
        </w:rPr>
        <w:t>We previously published that PET CT pattern</w:t>
      </w:r>
      <w:r w:rsidR="00B20A5F" w:rsidRPr="00316358">
        <w:rPr>
          <w:rFonts w:ascii="Arial" w:hAnsi="Arial" w:cs="Arial"/>
          <w:sz w:val="22"/>
          <w:szCs w:val="22"/>
        </w:rPr>
        <w:t>s</w:t>
      </w:r>
      <w:r w:rsidR="00504904" w:rsidRPr="00316358">
        <w:rPr>
          <w:rFonts w:ascii="Arial" w:hAnsi="Arial" w:cs="Arial"/>
          <w:sz w:val="22"/>
          <w:szCs w:val="22"/>
        </w:rPr>
        <w:t xml:space="preserve"> during LTBI could </w:t>
      </w:r>
      <w:r w:rsidR="006A7418" w:rsidRPr="00316358">
        <w:rPr>
          <w:rFonts w:ascii="Arial" w:hAnsi="Arial" w:cs="Arial"/>
          <w:sz w:val="22"/>
          <w:szCs w:val="22"/>
        </w:rPr>
        <w:t xml:space="preserve">discriminate </w:t>
      </w:r>
      <w:r w:rsidR="009C4458" w:rsidRPr="00316358">
        <w:rPr>
          <w:rFonts w:ascii="Arial" w:hAnsi="Arial" w:cs="Arial"/>
          <w:sz w:val="22"/>
          <w:szCs w:val="22"/>
        </w:rPr>
        <w:t xml:space="preserve">macaques </w:t>
      </w:r>
      <w:r w:rsidR="006A7418" w:rsidRPr="00316358">
        <w:rPr>
          <w:rFonts w:ascii="Arial" w:hAnsi="Arial" w:cs="Arial"/>
          <w:sz w:val="22"/>
          <w:szCs w:val="22"/>
        </w:rPr>
        <w:t xml:space="preserve">at high and low risk of TNF neutralization induced reactivation </w:t>
      </w:r>
      <w:r w:rsidR="006A7418" w:rsidRPr="00316358">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dXJjZS1udW0+PGxhbmd1YWdlPkVuZ2xpc2g8L2xhbmd1YWdlPjwvcmVjb3JkPjwvQ2l0ZT48Q2l0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</w:fldData>
        </w:fldChar>
      </w:r>
      <w:r w:rsidR="000A74BE" w:rsidRPr="00316358">
        <w:rPr>
          <w:rFonts w:ascii="Arial" w:hAnsi="Arial" w:cs="Arial"/>
          <w:sz w:val="22"/>
          <w:szCs w:val="22"/>
        </w:rPr>
        <w:instrText xml:space="preserve"> ADDIN EN.CITE </w:instrText>
      </w:r>
      <w:r w:rsidR="000A74BE" w:rsidRPr="00316358">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dXJjZS1udW0+PGxhbmd1YWdlPkVuZ2xpc2g8L2xhbmd1YWdlPjwvcmVjb3JkPjwvQ2l0ZT48Q2l0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</w:fldData>
        </w:fldChar>
      </w:r>
      <w:r w:rsidR="000A74BE" w:rsidRPr="00316358">
        <w:rPr>
          <w:rFonts w:ascii="Arial" w:hAnsi="Arial" w:cs="Arial"/>
          <w:sz w:val="22"/>
          <w:szCs w:val="22"/>
        </w:rPr>
        <w:instrText xml:space="preserve"> ADDIN EN.CITE.DATA </w:instrText>
      </w:r>
      <w:r w:rsidR="000A74BE" w:rsidRPr="00316358">
        <w:rPr>
          <w:rFonts w:ascii="Arial" w:hAnsi="Arial" w:cs="Arial"/>
          <w:sz w:val="22"/>
          <w:szCs w:val="22"/>
        </w:rPr>
      </w:r>
      <w:r w:rsidR="000A74BE" w:rsidRPr="00316358">
        <w:rPr>
          <w:rFonts w:ascii="Arial" w:hAnsi="Arial" w:cs="Arial"/>
          <w:sz w:val="22"/>
          <w:szCs w:val="22"/>
        </w:rPr>
        <w:fldChar w:fldCharType="end"/>
      </w:r>
      <w:r w:rsidR="006A7418" w:rsidRPr="00316358">
        <w:rPr>
          <w:rFonts w:ascii="Arial" w:hAnsi="Arial" w:cs="Arial"/>
          <w:sz w:val="22"/>
          <w:szCs w:val="22"/>
        </w:rPr>
      </w:r>
      <w:r w:rsidR="006A7418" w:rsidRPr="00316358">
        <w:rPr>
          <w:rFonts w:ascii="Arial" w:hAnsi="Arial" w:cs="Arial"/>
          <w:sz w:val="22"/>
          <w:szCs w:val="22"/>
        </w:rPr>
        <w:fldChar w:fldCharType="separate"/>
      </w:r>
      <w:r w:rsidR="000A74BE" w:rsidRPr="00316358">
        <w:rPr>
          <w:rFonts w:ascii="Arial" w:hAnsi="Arial" w:cs="Arial"/>
          <w:noProof/>
          <w:sz w:val="22"/>
          <w:szCs w:val="22"/>
        </w:rPr>
        <w:t>[18]</w:t>
      </w:r>
      <w:r w:rsidR="006A7418" w:rsidRPr="00316358">
        <w:rPr>
          <w:rFonts w:ascii="Arial" w:hAnsi="Arial" w:cs="Arial"/>
          <w:sz w:val="22"/>
          <w:szCs w:val="22"/>
        </w:rPr>
        <w:fldChar w:fldCharType="end"/>
      </w:r>
      <w:r w:rsidR="006A7418" w:rsidRPr="00316358">
        <w:rPr>
          <w:rFonts w:ascii="Arial" w:hAnsi="Arial" w:cs="Arial"/>
          <w:sz w:val="22"/>
          <w:szCs w:val="22"/>
        </w:rPr>
        <w:t xml:space="preserve">. </w:t>
      </w:r>
      <w:r w:rsidR="00652B1E" w:rsidRPr="00316358">
        <w:rPr>
          <w:rFonts w:ascii="Arial" w:hAnsi="Arial" w:cs="Arial"/>
          <w:sz w:val="22"/>
          <w:szCs w:val="22"/>
        </w:rPr>
        <w:t xml:space="preserve">Specifically, total lung FDG activity </w:t>
      </w:r>
      <w:r w:rsidR="00A3350B" w:rsidRPr="00316358">
        <w:rPr>
          <w:rFonts w:ascii="Arial" w:hAnsi="Arial" w:cs="Arial"/>
          <w:sz w:val="22"/>
          <w:szCs w:val="22"/>
        </w:rPr>
        <w:t xml:space="preserve">(i.e., </w:t>
      </w:r>
      <w:r w:rsidR="00EF793F" w:rsidRPr="00316358">
        <w:rPr>
          <w:rFonts w:ascii="Arial" w:hAnsi="Arial" w:cs="Arial"/>
          <w:sz w:val="22"/>
          <w:szCs w:val="22"/>
        </w:rPr>
        <w:t>greater than 920 cumulative-SUV</w:t>
      </w:r>
      <w:r w:rsidR="00A3350B" w:rsidRPr="00316358">
        <w:rPr>
          <w:rFonts w:ascii="Arial" w:hAnsi="Arial" w:cs="Arial"/>
          <w:sz w:val="22"/>
          <w:szCs w:val="22"/>
        </w:rPr>
        <w:t>)</w:t>
      </w:r>
      <w:r w:rsidR="00652B1E" w:rsidRPr="00316358">
        <w:rPr>
          <w:rFonts w:ascii="Arial" w:hAnsi="Arial" w:cs="Arial"/>
          <w:sz w:val="22"/>
          <w:szCs w:val="22"/>
        </w:rPr>
        <w:t xml:space="preserve"> </w:t>
      </w:r>
      <w:r w:rsidR="006A2F85" w:rsidRPr="00316358">
        <w:rPr>
          <w:rFonts w:ascii="Arial" w:hAnsi="Arial" w:cs="Arial"/>
          <w:sz w:val="22"/>
          <w:szCs w:val="22"/>
        </w:rPr>
        <w:t>and/</w:t>
      </w:r>
      <w:r w:rsidR="00652B1E" w:rsidRPr="00316358">
        <w:rPr>
          <w:rFonts w:ascii="Arial" w:hAnsi="Arial" w:cs="Arial"/>
          <w:sz w:val="22"/>
          <w:szCs w:val="22"/>
        </w:rPr>
        <w:t xml:space="preserve">or the presence of </w:t>
      </w:r>
      <w:r w:rsidR="006A2F85" w:rsidRPr="00316358">
        <w:rPr>
          <w:rFonts w:ascii="Arial" w:hAnsi="Arial" w:cs="Arial"/>
          <w:sz w:val="22"/>
          <w:szCs w:val="22"/>
        </w:rPr>
        <w:t xml:space="preserve">an </w:t>
      </w:r>
      <w:r w:rsidR="00652B1E" w:rsidRPr="00316358">
        <w:rPr>
          <w:rFonts w:ascii="Arial" w:hAnsi="Arial" w:cs="Arial"/>
          <w:sz w:val="22"/>
          <w:szCs w:val="22"/>
        </w:rPr>
        <w:t xml:space="preserve">extrapulmonary </w:t>
      </w:r>
      <w:r w:rsidR="006A2F85" w:rsidRPr="00316358">
        <w:rPr>
          <w:rFonts w:ascii="Arial" w:hAnsi="Arial" w:cs="Arial"/>
          <w:sz w:val="22"/>
          <w:szCs w:val="22"/>
        </w:rPr>
        <w:t xml:space="preserve">site of infection </w:t>
      </w:r>
      <w:r w:rsidR="00652B1E" w:rsidRPr="00316358">
        <w:rPr>
          <w:rFonts w:ascii="Arial" w:hAnsi="Arial" w:cs="Arial"/>
          <w:sz w:val="22"/>
          <w:szCs w:val="22"/>
        </w:rPr>
        <w:t>observed by PET CT prior to TNF neutralization predict</w:t>
      </w:r>
      <w:r w:rsidR="00BC651E" w:rsidRPr="00316358">
        <w:rPr>
          <w:rFonts w:ascii="Arial" w:hAnsi="Arial" w:cs="Arial"/>
          <w:sz w:val="22"/>
          <w:szCs w:val="22"/>
        </w:rPr>
        <w:t>ed</w:t>
      </w:r>
      <w:r w:rsidR="00652B1E" w:rsidRPr="00316358">
        <w:rPr>
          <w:rFonts w:ascii="Arial" w:hAnsi="Arial" w:cs="Arial"/>
          <w:sz w:val="22"/>
          <w:szCs w:val="22"/>
        </w:rPr>
        <w:t xml:space="preserve"> reactivation with 92% sensitivity and specificity </w:t>
      </w:r>
      <w:r w:rsidR="00652B1E" w:rsidRPr="00316358">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dXJjZS1udW0+PGxhbmd1YWdlPkVuZ2xpc2g8L2xhbmd1YWdlPjwvcmVjb3JkPjwvQ2l0ZT48Q2l0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</w:fldData>
        </w:fldChar>
      </w:r>
      <w:r w:rsidR="000A74BE" w:rsidRPr="00316358">
        <w:rPr>
          <w:rFonts w:ascii="Arial" w:hAnsi="Arial" w:cs="Arial"/>
          <w:sz w:val="22"/>
          <w:szCs w:val="22"/>
        </w:rPr>
        <w:instrText xml:space="preserve"> ADDIN EN.CITE </w:instrText>
      </w:r>
      <w:r w:rsidR="000A74BE" w:rsidRPr="00316358">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dXJjZS1udW0+PGxhbmd1YWdlPkVuZ2xpc2g8L2xhbmd1YWdlPjwvcmVjb3JkPjwvQ2l0ZT48Q2l0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</w:fldData>
        </w:fldChar>
      </w:r>
      <w:r w:rsidR="000A74BE" w:rsidRPr="00316358">
        <w:rPr>
          <w:rFonts w:ascii="Arial" w:hAnsi="Arial" w:cs="Arial"/>
          <w:sz w:val="22"/>
          <w:szCs w:val="22"/>
        </w:rPr>
        <w:instrText xml:space="preserve"> ADDIN EN.CITE.DATA </w:instrText>
      </w:r>
      <w:r w:rsidR="000A74BE" w:rsidRPr="00316358">
        <w:rPr>
          <w:rFonts w:ascii="Arial" w:hAnsi="Arial" w:cs="Arial"/>
          <w:sz w:val="22"/>
          <w:szCs w:val="22"/>
        </w:rPr>
      </w:r>
      <w:r w:rsidR="000A74BE" w:rsidRPr="00316358">
        <w:rPr>
          <w:rFonts w:ascii="Arial" w:hAnsi="Arial" w:cs="Arial"/>
          <w:sz w:val="22"/>
          <w:szCs w:val="22"/>
        </w:rPr>
        <w:fldChar w:fldCharType="end"/>
      </w:r>
      <w:r w:rsidR="00652B1E" w:rsidRPr="00316358">
        <w:rPr>
          <w:rFonts w:ascii="Arial" w:hAnsi="Arial" w:cs="Arial"/>
          <w:sz w:val="22"/>
          <w:szCs w:val="22"/>
        </w:rPr>
      </w:r>
      <w:r w:rsidR="00652B1E" w:rsidRPr="00316358">
        <w:rPr>
          <w:rFonts w:ascii="Arial" w:hAnsi="Arial" w:cs="Arial"/>
          <w:sz w:val="22"/>
          <w:szCs w:val="22"/>
        </w:rPr>
        <w:fldChar w:fldCharType="separate"/>
      </w:r>
      <w:r w:rsidR="000A74BE" w:rsidRPr="00316358">
        <w:rPr>
          <w:rFonts w:ascii="Arial" w:hAnsi="Arial" w:cs="Arial"/>
          <w:noProof/>
          <w:sz w:val="22"/>
          <w:szCs w:val="22"/>
        </w:rPr>
        <w:t>[18]</w:t>
      </w:r>
      <w:r w:rsidR="00652B1E" w:rsidRPr="00316358">
        <w:rPr>
          <w:rFonts w:ascii="Arial" w:hAnsi="Arial" w:cs="Arial"/>
          <w:sz w:val="22"/>
          <w:szCs w:val="22"/>
        </w:rPr>
        <w:fldChar w:fldCharType="end"/>
      </w:r>
      <w:r w:rsidR="00652B1E" w:rsidRPr="00316358">
        <w:rPr>
          <w:rFonts w:ascii="Arial" w:hAnsi="Arial" w:cs="Arial"/>
          <w:sz w:val="22"/>
          <w:szCs w:val="22"/>
        </w:rPr>
        <w:t xml:space="preserve">. </w:t>
      </w:r>
      <w:r w:rsidR="00504904" w:rsidRPr="00316358">
        <w:rPr>
          <w:rFonts w:ascii="Arial" w:hAnsi="Arial" w:cs="Arial"/>
          <w:sz w:val="22"/>
          <w:szCs w:val="22"/>
        </w:rPr>
        <w:t xml:space="preserve">By using these </w:t>
      </w:r>
      <w:r w:rsidR="0009100F" w:rsidRPr="00316358">
        <w:rPr>
          <w:rFonts w:ascii="Arial" w:hAnsi="Arial" w:cs="Arial"/>
          <w:sz w:val="22"/>
          <w:szCs w:val="22"/>
        </w:rPr>
        <w:t xml:space="preserve">two </w:t>
      </w:r>
      <w:r w:rsidR="00504904" w:rsidRPr="00316358">
        <w:rPr>
          <w:rFonts w:ascii="Arial" w:hAnsi="Arial" w:cs="Arial"/>
          <w:sz w:val="22"/>
          <w:szCs w:val="22"/>
        </w:rPr>
        <w:t>metrics and the outcome of reactivation in our current study, we</w:t>
      </w:r>
      <w:r w:rsidRPr="00316358">
        <w:rPr>
          <w:rFonts w:ascii="Arial" w:hAnsi="Arial" w:cs="Arial"/>
          <w:sz w:val="22"/>
          <w:szCs w:val="22"/>
        </w:rPr>
        <w:t xml:space="preserve"> could predict </w:t>
      </w:r>
      <w:r w:rsidR="00504904" w:rsidRPr="00316358">
        <w:rPr>
          <w:rFonts w:ascii="Arial" w:hAnsi="Arial" w:cs="Arial"/>
          <w:sz w:val="22"/>
          <w:szCs w:val="22"/>
        </w:rPr>
        <w:t xml:space="preserve">reactivation </w:t>
      </w:r>
      <w:r w:rsidR="006A7418" w:rsidRPr="00316358">
        <w:rPr>
          <w:rFonts w:ascii="Arial" w:hAnsi="Arial" w:cs="Arial"/>
          <w:sz w:val="22"/>
          <w:szCs w:val="22"/>
        </w:rPr>
        <w:t xml:space="preserve">with 80% and 75% sensitivity and a specificity of 100% and 25% among </w:t>
      </w:r>
      <w:r w:rsidR="008D2908" w:rsidRPr="00316358">
        <w:rPr>
          <w:rFonts w:ascii="Arial" w:hAnsi="Arial" w:cs="Arial"/>
          <w:sz w:val="22"/>
          <w:szCs w:val="22"/>
        </w:rPr>
        <w:t>Mtb/</w:t>
      </w:r>
      <w:r w:rsidR="008D2908" w:rsidRPr="00316358">
        <w:rPr>
          <w:rFonts w:ascii="Arial" w:hAnsi="Arial" w:cs="Arial"/>
          <w:sz w:val="22"/>
          <w:szCs w:val="22"/>
        </w:rPr>
        <w:sym w:font="Symbol" w:char="F061"/>
      </w:r>
      <w:r w:rsidR="008D2908" w:rsidRPr="00316358">
        <w:rPr>
          <w:rFonts w:ascii="Arial" w:hAnsi="Arial" w:cs="Arial"/>
          <w:sz w:val="22"/>
          <w:szCs w:val="22"/>
        </w:rPr>
        <w:t xml:space="preserve">CD4 </w:t>
      </w:r>
      <w:r w:rsidR="006A7418" w:rsidRPr="00316358">
        <w:rPr>
          <w:rFonts w:ascii="Arial" w:hAnsi="Arial" w:cs="Arial"/>
          <w:sz w:val="22"/>
          <w:szCs w:val="22"/>
        </w:rPr>
        <w:t xml:space="preserve">and </w:t>
      </w:r>
      <w:r w:rsidR="008D2908" w:rsidRPr="00316358">
        <w:rPr>
          <w:rFonts w:ascii="Arial" w:hAnsi="Arial" w:cs="Arial"/>
          <w:sz w:val="22"/>
          <w:szCs w:val="22"/>
        </w:rPr>
        <w:t>Mtb/SIV</w:t>
      </w:r>
      <w:r w:rsidR="006A7418" w:rsidRPr="00316358">
        <w:rPr>
          <w:rFonts w:ascii="Arial" w:hAnsi="Arial" w:cs="Arial"/>
          <w:sz w:val="22"/>
          <w:szCs w:val="22"/>
        </w:rPr>
        <w:t xml:space="preserve"> NHP, respectively (Supplemental Figure </w:t>
      </w:r>
      <w:r w:rsidR="001A0D4E" w:rsidRPr="00316358">
        <w:rPr>
          <w:rFonts w:ascii="Arial" w:hAnsi="Arial" w:cs="Arial"/>
          <w:sz w:val="22"/>
          <w:szCs w:val="22"/>
        </w:rPr>
        <w:t>3</w:t>
      </w:r>
      <w:r w:rsidR="006A7418" w:rsidRPr="00316358">
        <w:rPr>
          <w:rFonts w:ascii="Arial" w:hAnsi="Arial" w:cs="Arial"/>
          <w:sz w:val="22"/>
          <w:szCs w:val="22"/>
        </w:rPr>
        <w:t xml:space="preserve">A). </w:t>
      </w:r>
      <w:r w:rsidR="00BD61F5" w:rsidRPr="00316358">
        <w:rPr>
          <w:rFonts w:ascii="Arial" w:hAnsi="Arial" w:cs="Arial"/>
          <w:sz w:val="22"/>
          <w:szCs w:val="22"/>
        </w:rPr>
        <w:t>More specifically, the positive predictive value of</w:t>
      </w:r>
      <w:r w:rsidR="006A7418" w:rsidRPr="00316358">
        <w:rPr>
          <w:rFonts w:ascii="Arial" w:hAnsi="Arial" w:cs="Arial"/>
          <w:sz w:val="22"/>
          <w:szCs w:val="22"/>
        </w:rPr>
        <w:t xml:space="preserve"> high lung FDG </w:t>
      </w:r>
      <w:r w:rsidR="004302E3" w:rsidRPr="00316358">
        <w:rPr>
          <w:rFonts w:ascii="Arial" w:hAnsi="Arial" w:cs="Arial"/>
          <w:sz w:val="22"/>
          <w:szCs w:val="22"/>
        </w:rPr>
        <w:t xml:space="preserve">activity </w:t>
      </w:r>
      <w:r w:rsidR="006A7418" w:rsidRPr="00316358">
        <w:rPr>
          <w:rFonts w:ascii="Arial" w:hAnsi="Arial" w:cs="Arial"/>
          <w:sz w:val="22"/>
          <w:szCs w:val="22"/>
        </w:rPr>
        <w:t xml:space="preserve">and presence of extrapulmonary </w:t>
      </w:r>
      <w:r w:rsidR="004302E3" w:rsidRPr="00316358">
        <w:rPr>
          <w:rFonts w:ascii="Arial" w:hAnsi="Arial" w:cs="Arial"/>
          <w:sz w:val="22"/>
          <w:szCs w:val="22"/>
        </w:rPr>
        <w:t xml:space="preserve">sites of infection </w:t>
      </w:r>
      <w:r w:rsidR="00FC3CEC" w:rsidRPr="00316358">
        <w:rPr>
          <w:rFonts w:ascii="Arial" w:hAnsi="Arial" w:cs="Arial"/>
          <w:sz w:val="22"/>
          <w:szCs w:val="22"/>
        </w:rPr>
        <w:t xml:space="preserve">was </w:t>
      </w:r>
      <w:r w:rsidR="006A7418" w:rsidRPr="00316358">
        <w:rPr>
          <w:rFonts w:ascii="Arial" w:hAnsi="Arial" w:cs="Arial"/>
          <w:sz w:val="22"/>
          <w:szCs w:val="22"/>
        </w:rPr>
        <w:t xml:space="preserve">100% </w:t>
      </w:r>
      <w:r w:rsidR="00BD61F5" w:rsidRPr="00316358">
        <w:rPr>
          <w:rFonts w:ascii="Arial" w:hAnsi="Arial" w:cs="Arial"/>
          <w:sz w:val="22"/>
          <w:szCs w:val="22"/>
        </w:rPr>
        <w:t xml:space="preserve">among </w:t>
      </w:r>
      <w:r w:rsidR="008D2908" w:rsidRPr="00316358">
        <w:rPr>
          <w:rFonts w:ascii="Arial" w:hAnsi="Arial" w:cs="Arial"/>
          <w:sz w:val="22"/>
          <w:szCs w:val="22"/>
        </w:rPr>
        <w:t>Mtb/</w:t>
      </w:r>
      <w:r w:rsidR="008D2908" w:rsidRPr="00316358">
        <w:rPr>
          <w:rFonts w:ascii="Arial" w:hAnsi="Arial" w:cs="Arial"/>
          <w:sz w:val="22"/>
          <w:szCs w:val="22"/>
        </w:rPr>
        <w:sym w:font="Symbol" w:char="F061"/>
      </w:r>
      <w:r w:rsidR="008D2908" w:rsidRPr="00316358">
        <w:rPr>
          <w:rFonts w:ascii="Arial" w:hAnsi="Arial" w:cs="Arial"/>
          <w:sz w:val="22"/>
          <w:szCs w:val="22"/>
        </w:rPr>
        <w:t xml:space="preserve">CD4 </w:t>
      </w:r>
      <w:r w:rsidR="00D31FFF" w:rsidRPr="00316358">
        <w:rPr>
          <w:rFonts w:ascii="Arial" w:hAnsi="Arial" w:cs="Arial"/>
          <w:sz w:val="22"/>
          <w:szCs w:val="22"/>
        </w:rPr>
        <w:t xml:space="preserve">(i.e., high FDG activity and presence of extrapulmonary disease could predict reactivation 100% of the time) </w:t>
      </w:r>
      <w:r w:rsidR="006A7418" w:rsidRPr="00316358">
        <w:rPr>
          <w:rFonts w:ascii="Arial" w:hAnsi="Arial" w:cs="Arial"/>
          <w:sz w:val="22"/>
          <w:szCs w:val="22"/>
        </w:rPr>
        <w:t xml:space="preserve">but only 50% of the </w:t>
      </w:r>
      <w:r w:rsidR="008D2908" w:rsidRPr="00316358">
        <w:rPr>
          <w:rFonts w:ascii="Arial" w:hAnsi="Arial" w:cs="Arial"/>
          <w:sz w:val="22"/>
          <w:szCs w:val="22"/>
        </w:rPr>
        <w:t>Mtb/SIV</w:t>
      </w:r>
      <w:r w:rsidR="006A7418" w:rsidRPr="00316358">
        <w:rPr>
          <w:rFonts w:ascii="Arial" w:hAnsi="Arial" w:cs="Arial"/>
          <w:sz w:val="22"/>
          <w:szCs w:val="22"/>
        </w:rPr>
        <w:t xml:space="preserve"> animals</w:t>
      </w:r>
      <w:r w:rsidR="00BD61F5" w:rsidRPr="00316358">
        <w:rPr>
          <w:rFonts w:ascii="Arial" w:hAnsi="Arial" w:cs="Arial"/>
          <w:sz w:val="22"/>
          <w:szCs w:val="22"/>
        </w:rPr>
        <w:t xml:space="preserve">. These data suggest that the </w:t>
      </w:r>
      <w:r w:rsidR="006A7418" w:rsidRPr="00316358">
        <w:rPr>
          <w:rFonts w:ascii="Arial" w:hAnsi="Arial" w:cs="Arial"/>
          <w:sz w:val="22"/>
          <w:szCs w:val="22"/>
        </w:rPr>
        <w:t xml:space="preserve">spectrum of </w:t>
      </w:r>
      <w:r w:rsidR="00B20A5F" w:rsidRPr="00316358">
        <w:rPr>
          <w:rFonts w:ascii="Arial" w:hAnsi="Arial" w:cs="Arial"/>
          <w:sz w:val="22"/>
          <w:szCs w:val="22"/>
        </w:rPr>
        <w:t>LTBI</w:t>
      </w:r>
      <w:r w:rsidR="006A7418" w:rsidRPr="00316358">
        <w:rPr>
          <w:rFonts w:ascii="Arial" w:hAnsi="Arial" w:cs="Arial"/>
          <w:sz w:val="22"/>
          <w:szCs w:val="22"/>
        </w:rPr>
        <w:t xml:space="preserve"> may predict reactivation risk that results from more specific</w:t>
      </w:r>
      <w:r w:rsidR="006A7418" w:rsidRPr="00D2213F">
        <w:rPr>
          <w:rFonts w:ascii="Arial" w:hAnsi="Arial" w:cs="Arial"/>
          <w:sz w:val="22"/>
          <w:szCs w:val="22"/>
        </w:rPr>
        <w:t xml:space="preserve"> immunologic impairments such as TNF neutralization or CD4</w:t>
      </w:r>
      <w:r w:rsidR="005F6651" w:rsidRPr="00D2213F">
        <w:rPr>
          <w:rFonts w:ascii="Arial" w:hAnsi="Arial" w:cs="Arial"/>
          <w:sz w:val="22"/>
          <w:szCs w:val="22"/>
        </w:rPr>
        <w:t xml:space="preserve"> </w:t>
      </w:r>
      <w:r w:rsidR="006A7418" w:rsidRPr="00D2213F">
        <w:rPr>
          <w:rFonts w:ascii="Arial" w:hAnsi="Arial" w:cs="Arial"/>
          <w:sz w:val="22"/>
          <w:szCs w:val="22"/>
        </w:rPr>
        <w:t>depletion</w:t>
      </w:r>
      <w:r w:rsidR="00BD61F5" w:rsidRPr="00D2213F">
        <w:rPr>
          <w:rFonts w:ascii="Arial" w:hAnsi="Arial" w:cs="Arial"/>
          <w:sz w:val="22"/>
          <w:szCs w:val="22"/>
        </w:rPr>
        <w:t xml:space="preserve">. However, in </w:t>
      </w:r>
      <w:r w:rsidR="006A7418" w:rsidRPr="00D2213F">
        <w:rPr>
          <w:rFonts w:ascii="Arial" w:hAnsi="Arial" w:cs="Arial"/>
          <w:sz w:val="22"/>
          <w:szCs w:val="22"/>
        </w:rPr>
        <w:t xml:space="preserve">the case of SIV infection where the immune suppression is broader, the threshold for reactivation to occur is less predictable. </w:t>
      </w:r>
    </w:p>
    <w:p w14:paraId="4580E877" w14:textId="77777777" w:rsidR="008425A7" w:rsidRPr="00D2213F" w:rsidRDefault="008425A7" w:rsidP="008425A7">
      <w:pPr>
        <w:spacing w:line="480" w:lineRule="auto"/>
        <w:rPr>
          <w:rFonts w:ascii="Arial" w:hAnsi="Arial" w:cs="Arial"/>
          <w:sz w:val="22"/>
          <w:szCs w:val="22"/>
        </w:rPr>
      </w:pPr>
      <w:r w:rsidRPr="00D2213F">
        <w:rPr>
          <w:rFonts w:ascii="Arial" w:hAnsi="Arial" w:cs="Arial"/>
          <w:sz w:val="22"/>
          <w:szCs w:val="22"/>
          <w:u w:val="single"/>
        </w:rPr>
        <w:lastRenderedPageBreak/>
        <w:t>SIV and CD4 depletion modulate T cell composition within lung granulomas and thoracic lymph nodes</w:t>
      </w:r>
    </w:p>
    <w:p w14:paraId="2026004E" w14:textId="72AEF8CE" w:rsidR="00854D7B" w:rsidRPr="00D2213F" w:rsidRDefault="00566A9A" w:rsidP="00D938A0">
      <w:pPr>
        <w:spacing w:line="480" w:lineRule="auto"/>
        <w:ind w:firstLine="720"/>
        <w:rPr>
          <w:rFonts w:ascii="Arial" w:hAnsi="Arial" w:cs="Arial"/>
          <w:sz w:val="22"/>
          <w:szCs w:val="22"/>
        </w:rPr>
      </w:pPr>
      <w:r w:rsidRPr="00D2213F">
        <w:rPr>
          <w:rFonts w:ascii="Arial" w:hAnsi="Arial" w:cs="Arial"/>
          <w:sz w:val="22"/>
          <w:szCs w:val="22"/>
        </w:rPr>
        <w:t xml:space="preserve">We quantified the T cells and </w:t>
      </w:r>
      <w:r w:rsidRPr="00A52079">
        <w:rPr>
          <w:rFonts w:ascii="Arial" w:hAnsi="Arial" w:cs="Arial"/>
          <w:sz w:val="22"/>
          <w:szCs w:val="22"/>
        </w:rPr>
        <w:t xml:space="preserve">assessed the quality of responses in </w:t>
      </w:r>
      <w:r w:rsidR="002834F9" w:rsidRPr="00A52079">
        <w:rPr>
          <w:rFonts w:ascii="Arial" w:hAnsi="Arial" w:cs="Arial"/>
          <w:sz w:val="22"/>
          <w:szCs w:val="22"/>
        </w:rPr>
        <w:t xml:space="preserve">thoracic lymph nodes and lung </w:t>
      </w:r>
      <w:r w:rsidRPr="00A52079">
        <w:rPr>
          <w:rFonts w:ascii="Arial" w:hAnsi="Arial" w:cs="Arial"/>
          <w:sz w:val="22"/>
          <w:szCs w:val="22"/>
        </w:rPr>
        <w:t>granuloma</w:t>
      </w:r>
      <w:r w:rsidR="00EC3228" w:rsidRPr="00A52079">
        <w:rPr>
          <w:rFonts w:ascii="Arial" w:hAnsi="Arial" w:cs="Arial"/>
          <w:sz w:val="22"/>
          <w:szCs w:val="22"/>
        </w:rPr>
        <w:t>s</w:t>
      </w:r>
      <w:r w:rsidR="00FD6236" w:rsidRPr="00A52079">
        <w:rPr>
          <w:rFonts w:ascii="Arial" w:hAnsi="Arial" w:cs="Arial"/>
          <w:sz w:val="22"/>
          <w:szCs w:val="22"/>
        </w:rPr>
        <w:t xml:space="preserve"> </w:t>
      </w:r>
      <w:r w:rsidR="001C3100" w:rsidRPr="00A52079">
        <w:rPr>
          <w:rFonts w:ascii="Arial" w:hAnsi="Arial" w:cs="Arial"/>
          <w:sz w:val="22"/>
          <w:szCs w:val="22"/>
        </w:rPr>
        <w:t>of</w:t>
      </w:r>
      <w:r w:rsidR="00300132" w:rsidRPr="00A52079">
        <w:rPr>
          <w:rFonts w:ascii="Arial" w:hAnsi="Arial" w:cs="Arial"/>
          <w:sz w:val="22"/>
          <w:szCs w:val="22"/>
        </w:rPr>
        <w:t xml:space="preserve"> both SIV and CD4 depleted animals </w:t>
      </w:r>
      <w:r w:rsidR="00FB1D32" w:rsidRPr="00A52079">
        <w:rPr>
          <w:rFonts w:ascii="Arial" w:hAnsi="Arial" w:cs="Arial"/>
          <w:sz w:val="22"/>
          <w:szCs w:val="22"/>
        </w:rPr>
        <w:t xml:space="preserve">(Figure 4, </w:t>
      </w:r>
      <w:r w:rsidR="00300132" w:rsidRPr="00A52079">
        <w:rPr>
          <w:rFonts w:ascii="Arial" w:hAnsi="Arial" w:cs="Arial"/>
          <w:sz w:val="22"/>
          <w:szCs w:val="22"/>
        </w:rPr>
        <w:t>S</w:t>
      </w:r>
      <w:r w:rsidR="00FB1D32" w:rsidRPr="00A52079">
        <w:rPr>
          <w:rFonts w:ascii="Arial" w:hAnsi="Arial" w:cs="Arial"/>
          <w:sz w:val="22"/>
          <w:szCs w:val="22"/>
        </w:rPr>
        <w:t xml:space="preserve">upplemental </w:t>
      </w:r>
      <w:r w:rsidR="00052DEC" w:rsidRPr="00A52079">
        <w:rPr>
          <w:rFonts w:ascii="Arial" w:hAnsi="Arial" w:cs="Arial"/>
          <w:sz w:val="22"/>
          <w:szCs w:val="22"/>
        </w:rPr>
        <w:t>F</w:t>
      </w:r>
      <w:r w:rsidR="00FB1D32" w:rsidRPr="00A52079">
        <w:rPr>
          <w:rFonts w:ascii="Arial" w:hAnsi="Arial" w:cs="Arial"/>
          <w:sz w:val="22"/>
          <w:szCs w:val="22"/>
        </w:rPr>
        <w:t xml:space="preserve">igure </w:t>
      </w:r>
      <w:r w:rsidR="001A0D4E" w:rsidRPr="00A52079">
        <w:rPr>
          <w:rFonts w:ascii="Arial" w:hAnsi="Arial" w:cs="Arial"/>
          <w:sz w:val="22"/>
          <w:szCs w:val="22"/>
        </w:rPr>
        <w:t>4</w:t>
      </w:r>
      <w:r w:rsidR="00FB1D32" w:rsidRPr="00A52079">
        <w:rPr>
          <w:rFonts w:ascii="Arial" w:hAnsi="Arial" w:cs="Arial"/>
          <w:sz w:val="22"/>
          <w:szCs w:val="22"/>
        </w:rPr>
        <w:t>-</w:t>
      </w:r>
      <w:r w:rsidR="001A0D4E" w:rsidRPr="00A52079">
        <w:rPr>
          <w:rFonts w:ascii="Arial" w:hAnsi="Arial" w:cs="Arial"/>
          <w:sz w:val="22"/>
          <w:szCs w:val="22"/>
        </w:rPr>
        <w:t>8</w:t>
      </w:r>
      <w:r w:rsidR="00FB1D32" w:rsidRPr="00A52079">
        <w:rPr>
          <w:rFonts w:ascii="Arial" w:hAnsi="Arial" w:cs="Arial"/>
          <w:sz w:val="22"/>
          <w:szCs w:val="22"/>
        </w:rPr>
        <w:t xml:space="preserve">). </w:t>
      </w:r>
      <w:r w:rsidR="00364A51" w:rsidRPr="00A52079">
        <w:rPr>
          <w:rFonts w:ascii="Arial" w:hAnsi="Arial" w:cs="Arial"/>
          <w:sz w:val="22"/>
          <w:szCs w:val="22"/>
        </w:rPr>
        <w:t xml:space="preserve">Granulomas from </w:t>
      </w:r>
      <w:r w:rsidR="008D2908" w:rsidRPr="00A52079">
        <w:rPr>
          <w:rFonts w:ascii="Arial" w:hAnsi="Arial" w:cs="Arial"/>
          <w:sz w:val="22"/>
          <w:szCs w:val="22"/>
        </w:rPr>
        <w:t>Mtb/</w:t>
      </w:r>
      <w:r w:rsidR="00D3073D" w:rsidRPr="00A52079">
        <w:rPr>
          <w:rFonts w:ascii="Arial" w:hAnsi="Arial" w:cs="Arial"/>
          <w:sz w:val="22"/>
          <w:szCs w:val="22"/>
        </w:rPr>
        <w:sym w:font="Symbol" w:char="F061"/>
      </w:r>
      <w:r w:rsidR="00D3073D" w:rsidRPr="00A52079">
        <w:rPr>
          <w:rFonts w:ascii="Arial" w:hAnsi="Arial" w:cs="Arial"/>
          <w:sz w:val="22"/>
          <w:szCs w:val="22"/>
        </w:rPr>
        <w:t xml:space="preserve">CD4 </w:t>
      </w:r>
      <w:r w:rsidR="00993C6D" w:rsidRPr="00A52079">
        <w:rPr>
          <w:rFonts w:ascii="Arial" w:hAnsi="Arial" w:cs="Arial"/>
          <w:sz w:val="22"/>
          <w:szCs w:val="22"/>
        </w:rPr>
        <w:t>NHP</w:t>
      </w:r>
      <w:r w:rsidR="003158D0" w:rsidRPr="00A52079">
        <w:rPr>
          <w:rFonts w:ascii="Arial" w:hAnsi="Arial" w:cs="Arial"/>
          <w:sz w:val="22"/>
          <w:szCs w:val="22"/>
        </w:rPr>
        <w:t xml:space="preserve"> had significantly lower frequencies of </w:t>
      </w:r>
      <w:r w:rsidR="00C06CCD" w:rsidRPr="00A52079">
        <w:rPr>
          <w:rFonts w:ascii="Arial" w:hAnsi="Arial" w:cs="Arial"/>
          <w:sz w:val="22"/>
          <w:szCs w:val="22"/>
        </w:rPr>
        <w:t>CD4</w:t>
      </w:r>
      <w:r w:rsidR="00FA6BBC" w:rsidRPr="00A52079">
        <w:rPr>
          <w:rFonts w:ascii="Arial" w:hAnsi="Arial" w:cs="Arial"/>
          <w:sz w:val="22"/>
          <w:szCs w:val="22"/>
        </w:rPr>
        <w:t xml:space="preserve"> T</w:t>
      </w:r>
      <w:r w:rsidR="003158D0" w:rsidRPr="00A52079">
        <w:rPr>
          <w:rFonts w:ascii="Arial" w:hAnsi="Arial" w:cs="Arial"/>
          <w:sz w:val="22"/>
          <w:szCs w:val="22"/>
        </w:rPr>
        <w:t xml:space="preserve"> cells than </w:t>
      </w:r>
      <w:r w:rsidR="00364A51" w:rsidRPr="00A52079">
        <w:rPr>
          <w:rFonts w:ascii="Arial" w:hAnsi="Arial" w:cs="Arial"/>
          <w:sz w:val="22"/>
          <w:szCs w:val="22"/>
        </w:rPr>
        <w:t xml:space="preserve">those from either </w:t>
      </w:r>
      <w:r w:rsidR="008D2908" w:rsidRPr="00A52079">
        <w:rPr>
          <w:rFonts w:ascii="Arial" w:hAnsi="Arial" w:cs="Arial"/>
          <w:sz w:val="22"/>
          <w:szCs w:val="22"/>
        </w:rPr>
        <w:t>Mtb/SIV</w:t>
      </w:r>
      <w:r w:rsidR="003158D0" w:rsidRPr="00A52079">
        <w:rPr>
          <w:rFonts w:ascii="Arial" w:hAnsi="Arial" w:cs="Arial"/>
          <w:sz w:val="22"/>
          <w:szCs w:val="22"/>
        </w:rPr>
        <w:t xml:space="preserve"> co-infected animals </w:t>
      </w:r>
      <w:r w:rsidR="00364A51" w:rsidRPr="00A52079">
        <w:rPr>
          <w:rFonts w:ascii="Arial" w:hAnsi="Arial" w:cs="Arial"/>
          <w:sz w:val="22"/>
          <w:szCs w:val="22"/>
        </w:rPr>
        <w:t xml:space="preserve">or </w:t>
      </w:r>
      <w:r w:rsidR="003158D0" w:rsidRPr="00A52079">
        <w:rPr>
          <w:rFonts w:ascii="Arial" w:hAnsi="Arial" w:cs="Arial"/>
          <w:sz w:val="22"/>
          <w:szCs w:val="22"/>
        </w:rPr>
        <w:t xml:space="preserve">latent </w:t>
      </w:r>
      <w:r w:rsidR="00E50574" w:rsidRPr="00A52079">
        <w:rPr>
          <w:rFonts w:ascii="Arial" w:hAnsi="Arial" w:cs="Arial"/>
          <w:sz w:val="22"/>
          <w:szCs w:val="22"/>
        </w:rPr>
        <w:t xml:space="preserve">Mtb-only </w:t>
      </w:r>
      <w:r w:rsidR="003158D0" w:rsidRPr="00A52079">
        <w:rPr>
          <w:rFonts w:ascii="Arial" w:hAnsi="Arial" w:cs="Arial"/>
          <w:sz w:val="22"/>
          <w:szCs w:val="22"/>
        </w:rPr>
        <w:t>controls</w:t>
      </w:r>
      <w:r w:rsidR="001D03A7" w:rsidRPr="00A52079">
        <w:rPr>
          <w:rFonts w:ascii="Arial" w:hAnsi="Arial" w:cs="Arial"/>
          <w:sz w:val="22"/>
          <w:szCs w:val="22"/>
        </w:rPr>
        <w:t xml:space="preserve"> (</w:t>
      </w:r>
      <w:r w:rsidR="00BC0B61" w:rsidRPr="00A52079">
        <w:rPr>
          <w:rFonts w:ascii="Arial" w:hAnsi="Arial" w:cs="Arial"/>
          <w:sz w:val="22"/>
          <w:szCs w:val="22"/>
        </w:rPr>
        <w:t>Figure 4A</w:t>
      </w:r>
      <w:r w:rsidRPr="00A52079">
        <w:rPr>
          <w:rFonts w:ascii="Arial" w:hAnsi="Arial" w:cs="Arial"/>
          <w:sz w:val="22"/>
          <w:szCs w:val="22"/>
        </w:rPr>
        <w:t xml:space="preserve">). </w:t>
      </w:r>
      <w:r w:rsidR="00C06CCD" w:rsidRPr="00A52079">
        <w:rPr>
          <w:rFonts w:ascii="Arial" w:hAnsi="Arial" w:cs="Arial"/>
          <w:sz w:val="22"/>
          <w:szCs w:val="22"/>
        </w:rPr>
        <w:t xml:space="preserve">CD8 </w:t>
      </w:r>
      <w:r w:rsidR="00FA6BBC" w:rsidRPr="00A52079">
        <w:rPr>
          <w:rFonts w:ascii="Arial" w:hAnsi="Arial" w:cs="Arial"/>
          <w:sz w:val="22"/>
          <w:szCs w:val="22"/>
        </w:rPr>
        <w:t>T</w:t>
      </w:r>
      <w:r w:rsidR="002C0BF4" w:rsidRPr="00A52079">
        <w:rPr>
          <w:rFonts w:ascii="Arial" w:hAnsi="Arial" w:cs="Arial"/>
          <w:sz w:val="22"/>
          <w:szCs w:val="22"/>
        </w:rPr>
        <w:t xml:space="preserve"> cell frequencies </w:t>
      </w:r>
      <w:r w:rsidR="00E77EC9" w:rsidRPr="00A52079">
        <w:rPr>
          <w:rFonts w:ascii="Arial" w:hAnsi="Arial" w:cs="Arial"/>
          <w:sz w:val="22"/>
          <w:szCs w:val="22"/>
        </w:rPr>
        <w:t xml:space="preserve">in </w:t>
      </w:r>
      <w:r w:rsidR="00364A51" w:rsidRPr="00A52079">
        <w:rPr>
          <w:rFonts w:ascii="Arial" w:hAnsi="Arial" w:cs="Arial"/>
          <w:sz w:val="22"/>
          <w:szCs w:val="22"/>
        </w:rPr>
        <w:t xml:space="preserve">granulomas from </w:t>
      </w:r>
      <w:r w:rsidR="00C378D2" w:rsidRPr="00A52079">
        <w:rPr>
          <w:rFonts w:ascii="Arial" w:hAnsi="Arial" w:cs="Arial"/>
          <w:sz w:val="22"/>
          <w:szCs w:val="22"/>
        </w:rPr>
        <w:t>control Mtb-only</w:t>
      </w:r>
      <w:r w:rsidR="002C0BF4" w:rsidRPr="00A52079">
        <w:rPr>
          <w:rFonts w:ascii="Arial" w:hAnsi="Arial" w:cs="Arial"/>
          <w:sz w:val="22"/>
          <w:szCs w:val="22"/>
        </w:rPr>
        <w:t xml:space="preserve"> animals</w:t>
      </w:r>
      <w:r w:rsidR="00DF56A4" w:rsidRPr="00A52079">
        <w:rPr>
          <w:rFonts w:ascii="Arial" w:hAnsi="Arial" w:cs="Arial"/>
          <w:sz w:val="22"/>
          <w:szCs w:val="22"/>
        </w:rPr>
        <w:t xml:space="preserve"> </w:t>
      </w:r>
      <w:r w:rsidR="0063035E" w:rsidRPr="00A52079">
        <w:rPr>
          <w:rFonts w:ascii="Arial" w:hAnsi="Arial" w:cs="Arial"/>
          <w:sz w:val="22"/>
          <w:szCs w:val="22"/>
        </w:rPr>
        <w:t xml:space="preserve">were </w:t>
      </w:r>
      <w:r w:rsidR="0011792B" w:rsidRPr="00A52079">
        <w:rPr>
          <w:rFonts w:ascii="Arial" w:hAnsi="Arial" w:cs="Arial"/>
          <w:sz w:val="22"/>
          <w:szCs w:val="22"/>
        </w:rPr>
        <w:t xml:space="preserve">lower </w:t>
      </w:r>
      <w:r w:rsidR="00DF56A4" w:rsidRPr="00A52079">
        <w:rPr>
          <w:rFonts w:ascii="Arial" w:hAnsi="Arial" w:cs="Arial"/>
          <w:sz w:val="22"/>
          <w:szCs w:val="22"/>
        </w:rPr>
        <w:t xml:space="preserve">than </w:t>
      </w:r>
      <w:r w:rsidR="0009100F" w:rsidRPr="00A52079">
        <w:rPr>
          <w:rFonts w:ascii="Arial" w:hAnsi="Arial" w:cs="Arial"/>
          <w:sz w:val="22"/>
          <w:szCs w:val="22"/>
        </w:rPr>
        <w:t xml:space="preserve">those from </w:t>
      </w:r>
      <w:r w:rsidR="00DF56A4" w:rsidRPr="00A52079">
        <w:rPr>
          <w:rFonts w:ascii="Arial" w:hAnsi="Arial" w:cs="Arial"/>
          <w:sz w:val="22"/>
          <w:szCs w:val="22"/>
        </w:rPr>
        <w:t>both</w:t>
      </w:r>
      <w:r w:rsidR="00E50574" w:rsidRPr="00A52079">
        <w:rPr>
          <w:rFonts w:ascii="Arial" w:hAnsi="Arial" w:cs="Arial"/>
          <w:sz w:val="22"/>
          <w:szCs w:val="22"/>
        </w:rPr>
        <w:t xml:space="preserve"> </w:t>
      </w:r>
      <w:r w:rsidR="00C378D2" w:rsidRPr="00A52079">
        <w:rPr>
          <w:rFonts w:ascii="Arial" w:hAnsi="Arial" w:cs="Arial"/>
          <w:sz w:val="22"/>
          <w:szCs w:val="22"/>
        </w:rPr>
        <w:t>Mtb/SIV NHP</w:t>
      </w:r>
      <w:r w:rsidR="00DF56A4" w:rsidRPr="00A52079">
        <w:rPr>
          <w:rFonts w:ascii="Arial" w:hAnsi="Arial" w:cs="Arial"/>
          <w:sz w:val="22"/>
          <w:szCs w:val="22"/>
        </w:rPr>
        <w:t xml:space="preserve"> and </w:t>
      </w:r>
      <w:r w:rsidR="008D2908" w:rsidRPr="00A52079">
        <w:rPr>
          <w:rFonts w:ascii="Arial" w:hAnsi="Arial" w:cs="Arial"/>
          <w:sz w:val="22"/>
          <w:szCs w:val="22"/>
        </w:rPr>
        <w:t>Mtb/</w:t>
      </w:r>
      <w:r w:rsidR="008D2908" w:rsidRPr="00A52079">
        <w:rPr>
          <w:rFonts w:ascii="Arial" w:hAnsi="Arial" w:cs="Arial"/>
          <w:sz w:val="22"/>
          <w:szCs w:val="22"/>
        </w:rPr>
        <w:sym w:font="Symbol" w:char="F061"/>
      </w:r>
      <w:r w:rsidR="008D2908" w:rsidRPr="00A52079">
        <w:rPr>
          <w:rFonts w:ascii="Arial" w:hAnsi="Arial" w:cs="Arial"/>
          <w:sz w:val="22"/>
          <w:szCs w:val="22"/>
        </w:rPr>
        <w:t xml:space="preserve">CD4 </w:t>
      </w:r>
      <w:r w:rsidR="00E2507A" w:rsidRPr="00A52079">
        <w:rPr>
          <w:rFonts w:ascii="Arial" w:hAnsi="Arial" w:cs="Arial"/>
          <w:sz w:val="22"/>
          <w:szCs w:val="22"/>
        </w:rPr>
        <w:t xml:space="preserve">NHP </w:t>
      </w:r>
      <w:r w:rsidR="0028564D" w:rsidRPr="00A52079">
        <w:rPr>
          <w:rFonts w:ascii="Arial" w:hAnsi="Arial" w:cs="Arial"/>
          <w:sz w:val="22"/>
          <w:szCs w:val="22"/>
        </w:rPr>
        <w:t>(</w:t>
      </w:r>
      <w:r w:rsidR="00734E44" w:rsidRPr="00A52079">
        <w:rPr>
          <w:rFonts w:ascii="Arial" w:hAnsi="Arial" w:cs="Arial"/>
          <w:sz w:val="22"/>
          <w:szCs w:val="22"/>
        </w:rPr>
        <w:t>Figure 4A</w:t>
      </w:r>
      <w:r w:rsidR="0028564D" w:rsidRPr="00A52079">
        <w:rPr>
          <w:rFonts w:ascii="Arial" w:hAnsi="Arial" w:cs="Arial"/>
          <w:sz w:val="22"/>
          <w:szCs w:val="22"/>
        </w:rPr>
        <w:t>)</w:t>
      </w:r>
      <w:r w:rsidR="00734E44" w:rsidRPr="00A52079">
        <w:rPr>
          <w:rFonts w:ascii="Arial" w:hAnsi="Arial" w:cs="Arial"/>
          <w:sz w:val="22"/>
          <w:szCs w:val="22"/>
        </w:rPr>
        <w:t xml:space="preserve">. </w:t>
      </w:r>
      <w:r w:rsidR="00D708A2" w:rsidRPr="00A52079">
        <w:rPr>
          <w:rFonts w:ascii="Arial" w:hAnsi="Arial" w:cs="Arial"/>
          <w:sz w:val="22"/>
          <w:szCs w:val="22"/>
        </w:rPr>
        <w:t>We further examined differences in T cell frequencies between reactivators and</w:t>
      </w:r>
      <w:r w:rsidR="00D708A2" w:rsidRPr="00D2213F">
        <w:rPr>
          <w:rFonts w:ascii="Arial" w:hAnsi="Arial" w:cs="Arial"/>
          <w:sz w:val="22"/>
          <w:szCs w:val="22"/>
        </w:rPr>
        <w:t xml:space="preserve"> non-reactivators in each experimental group (Figure 4B). Median frequencies of CD4 T cells were lower in granulomas from reactivated NHP in both the Mtb/SIV and Mtb/</w:t>
      </w:r>
      <w:r w:rsidR="00D708A2" w:rsidRPr="00D2213F">
        <w:rPr>
          <w:rFonts w:ascii="Arial" w:hAnsi="Arial" w:cs="Arial"/>
          <w:sz w:val="22"/>
          <w:szCs w:val="22"/>
        </w:rPr>
        <w:sym w:font="Symbol" w:char="F061"/>
      </w:r>
      <w:r w:rsidR="00D708A2" w:rsidRPr="00D2213F">
        <w:rPr>
          <w:rFonts w:ascii="Arial" w:hAnsi="Arial" w:cs="Arial"/>
          <w:sz w:val="22"/>
          <w:szCs w:val="22"/>
        </w:rPr>
        <w:t xml:space="preserve">CD4 groups </w:t>
      </w:r>
      <w:r w:rsidR="00E50574" w:rsidRPr="00D2213F">
        <w:rPr>
          <w:rFonts w:ascii="Arial" w:hAnsi="Arial" w:cs="Arial"/>
          <w:sz w:val="22"/>
          <w:szCs w:val="22"/>
        </w:rPr>
        <w:t xml:space="preserve">compared to </w:t>
      </w:r>
      <w:r w:rsidR="00DC08E4" w:rsidRPr="00D2213F">
        <w:rPr>
          <w:rFonts w:ascii="Arial" w:hAnsi="Arial" w:cs="Arial"/>
          <w:sz w:val="22"/>
          <w:szCs w:val="22"/>
        </w:rPr>
        <w:t>non-reactivators</w:t>
      </w:r>
      <w:r w:rsidR="00E50574" w:rsidRPr="00D2213F">
        <w:rPr>
          <w:rFonts w:ascii="Arial" w:hAnsi="Arial" w:cs="Arial"/>
          <w:sz w:val="22"/>
          <w:szCs w:val="22"/>
        </w:rPr>
        <w:t xml:space="preserve"> </w:t>
      </w:r>
      <w:r w:rsidR="00D708A2" w:rsidRPr="00D2213F">
        <w:rPr>
          <w:rFonts w:ascii="Arial" w:hAnsi="Arial" w:cs="Arial"/>
          <w:sz w:val="22"/>
          <w:szCs w:val="22"/>
        </w:rPr>
        <w:t xml:space="preserve">(Figure </w:t>
      </w:r>
      <w:r w:rsidR="008949D6" w:rsidRPr="00D2213F">
        <w:rPr>
          <w:rFonts w:ascii="Arial" w:hAnsi="Arial" w:cs="Arial"/>
          <w:sz w:val="22"/>
          <w:szCs w:val="22"/>
        </w:rPr>
        <w:t>4B</w:t>
      </w:r>
      <w:r w:rsidR="0045485C" w:rsidRPr="00D2213F">
        <w:rPr>
          <w:rFonts w:ascii="Arial" w:hAnsi="Arial" w:cs="Arial"/>
          <w:sz w:val="22"/>
          <w:szCs w:val="22"/>
        </w:rPr>
        <w:t>)</w:t>
      </w:r>
      <w:r w:rsidR="00D708A2" w:rsidRPr="00D2213F">
        <w:rPr>
          <w:rFonts w:ascii="Arial" w:hAnsi="Arial" w:cs="Arial"/>
          <w:sz w:val="22"/>
          <w:szCs w:val="22"/>
        </w:rPr>
        <w:t>.</w:t>
      </w:r>
      <w:r w:rsidR="00B20A5F" w:rsidRPr="00D2213F">
        <w:rPr>
          <w:rFonts w:ascii="Arial" w:hAnsi="Arial" w:cs="Arial"/>
          <w:sz w:val="22"/>
          <w:szCs w:val="22"/>
        </w:rPr>
        <w:t xml:space="preserve"> </w:t>
      </w:r>
      <w:r w:rsidR="0083650C" w:rsidRPr="00D2213F">
        <w:rPr>
          <w:rFonts w:ascii="Arial" w:hAnsi="Arial" w:cs="Arial"/>
          <w:sz w:val="22"/>
          <w:szCs w:val="22"/>
        </w:rPr>
        <w:t>Interestingly, t</w:t>
      </w:r>
      <w:r w:rsidR="00B20A5F" w:rsidRPr="00D2213F">
        <w:rPr>
          <w:rFonts w:ascii="Arial" w:hAnsi="Arial" w:cs="Arial"/>
          <w:sz w:val="22"/>
          <w:szCs w:val="22"/>
        </w:rPr>
        <w:t xml:space="preserve">he absolute number </w:t>
      </w:r>
      <w:r w:rsidR="0083650C" w:rsidRPr="00D2213F">
        <w:rPr>
          <w:rFonts w:ascii="Arial" w:hAnsi="Arial" w:cs="Arial"/>
          <w:sz w:val="22"/>
          <w:szCs w:val="22"/>
        </w:rPr>
        <w:t xml:space="preserve">(i.e., </w:t>
      </w:r>
      <w:r w:rsidR="00F974E3" w:rsidRPr="00D2213F">
        <w:rPr>
          <w:rFonts w:ascii="Arial" w:hAnsi="Arial" w:cs="Arial"/>
          <w:sz w:val="22"/>
          <w:szCs w:val="22"/>
        </w:rPr>
        <w:t xml:space="preserve">based on </w:t>
      </w:r>
      <w:r w:rsidR="0083650C" w:rsidRPr="00D2213F">
        <w:rPr>
          <w:rFonts w:ascii="Arial" w:hAnsi="Arial" w:cs="Arial"/>
          <w:sz w:val="22"/>
          <w:szCs w:val="22"/>
        </w:rPr>
        <w:t xml:space="preserve">total number of cells estimated from the granuloma) </w:t>
      </w:r>
      <w:r w:rsidR="00B20A5F" w:rsidRPr="00D2213F">
        <w:rPr>
          <w:rFonts w:ascii="Arial" w:hAnsi="Arial" w:cs="Arial"/>
          <w:sz w:val="22"/>
          <w:szCs w:val="22"/>
        </w:rPr>
        <w:t xml:space="preserve">of CD4 and CD8 T cells within granulomas from Mtb/SIV NHP was significantly greater </w:t>
      </w:r>
      <w:r w:rsidR="00B20A5F" w:rsidRPr="00A52079">
        <w:rPr>
          <w:rFonts w:ascii="Arial" w:hAnsi="Arial" w:cs="Arial"/>
          <w:sz w:val="22"/>
          <w:szCs w:val="22"/>
        </w:rPr>
        <w:t>than both latent control and Mtb/</w:t>
      </w:r>
      <w:r w:rsidR="00B20A5F" w:rsidRPr="00A52079">
        <w:rPr>
          <w:rFonts w:ascii="Arial" w:hAnsi="Arial" w:cs="Arial"/>
          <w:sz w:val="22"/>
          <w:szCs w:val="22"/>
        </w:rPr>
        <w:sym w:font="Symbol" w:char="F061"/>
      </w:r>
      <w:r w:rsidR="00B20A5F" w:rsidRPr="00A52079">
        <w:rPr>
          <w:rFonts w:ascii="Arial" w:hAnsi="Arial" w:cs="Arial"/>
          <w:sz w:val="22"/>
          <w:szCs w:val="22"/>
        </w:rPr>
        <w:t xml:space="preserve">CD4 animals (Figure 4C). </w:t>
      </w:r>
      <w:r w:rsidR="0083650C" w:rsidRPr="00A52079">
        <w:rPr>
          <w:rFonts w:ascii="Arial" w:hAnsi="Arial" w:cs="Arial"/>
          <w:sz w:val="22"/>
          <w:szCs w:val="22"/>
        </w:rPr>
        <w:t>Animals that developed reactivation in the</w:t>
      </w:r>
      <w:r w:rsidR="000643AC" w:rsidRPr="00A52079">
        <w:rPr>
          <w:rFonts w:ascii="Arial" w:hAnsi="Arial" w:cs="Arial"/>
          <w:sz w:val="22"/>
          <w:szCs w:val="22"/>
        </w:rPr>
        <w:t xml:space="preserve"> both Mtb/</w:t>
      </w:r>
      <w:r w:rsidR="000643AC" w:rsidRPr="00A52079">
        <w:rPr>
          <w:rFonts w:ascii="Arial" w:hAnsi="Arial" w:cs="Arial"/>
          <w:sz w:val="22"/>
          <w:szCs w:val="22"/>
        </w:rPr>
        <w:sym w:font="Symbol" w:char="F061"/>
      </w:r>
      <w:r w:rsidR="000643AC" w:rsidRPr="00A52079">
        <w:rPr>
          <w:rFonts w:ascii="Arial" w:hAnsi="Arial" w:cs="Arial"/>
          <w:sz w:val="22"/>
          <w:szCs w:val="22"/>
        </w:rPr>
        <w:t xml:space="preserve">CD4 </w:t>
      </w:r>
      <w:r w:rsidR="0083650C" w:rsidRPr="00A52079">
        <w:rPr>
          <w:rFonts w:ascii="Arial" w:hAnsi="Arial" w:cs="Arial"/>
          <w:sz w:val="22"/>
          <w:szCs w:val="22"/>
        </w:rPr>
        <w:t>Mtb/SIV group had greater absolute</w:t>
      </w:r>
      <w:r w:rsidR="00F52794" w:rsidRPr="00A52079">
        <w:rPr>
          <w:rFonts w:ascii="Arial" w:hAnsi="Arial" w:cs="Arial"/>
          <w:sz w:val="22"/>
          <w:szCs w:val="22"/>
        </w:rPr>
        <w:t xml:space="preserve"> numbers of</w:t>
      </w:r>
      <w:r w:rsidR="0083650C" w:rsidRPr="00A52079">
        <w:rPr>
          <w:rFonts w:ascii="Arial" w:hAnsi="Arial" w:cs="Arial"/>
          <w:sz w:val="22"/>
          <w:szCs w:val="22"/>
        </w:rPr>
        <w:t xml:space="preserve"> CD8 T cells (Figure 4D).  </w:t>
      </w:r>
      <w:r w:rsidR="00FC1BCE" w:rsidRPr="00A52079">
        <w:rPr>
          <w:rFonts w:ascii="Arial" w:hAnsi="Arial" w:cs="Arial"/>
          <w:sz w:val="22"/>
          <w:szCs w:val="22"/>
        </w:rPr>
        <w:t xml:space="preserve">The presence of greater absolute numbers of T cells in the granulomas during Mtb/SIV co-infection </w:t>
      </w:r>
      <w:r w:rsidR="00320A40" w:rsidRPr="00A52079">
        <w:rPr>
          <w:rFonts w:ascii="Arial" w:hAnsi="Arial" w:cs="Arial"/>
          <w:sz w:val="22"/>
          <w:szCs w:val="22"/>
        </w:rPr>
        <w:t>suggest</w:t>
      </w:r>
      <w:r w:rsidR="00FC1BCE" w:rsidRPr="00A52079">
        <w:rPr>
          <w:rFonts w:ascii="Arial" w:hAnsi="Arial" w:cs="Arial"/>
          <w:sz w:val="22"/>
          <w:szCs w:val="22"/>
        </w:rPr>
        <w:t xml:space="preserve">s </w:t>
      </w:r>
      <w:r w:rsidR="00320A40" w:rsidRPr="00A52079">
        <w:rPr>
          <w:rFonts w:ascii="Arial" w:hAnsi="Arial" w:cs="Arial"/>
          <w:sz w:val="22"/>
          <w:szCs w:val="22"/>
        </w:rPr>
        <w:t xml:space="preserve">that SIV infection alters the cellular composition and total quantity of T cells in the granulomas, although the increased T cells </w:t>
      </w:r>
      <w:r w:rsidR="00F52794" w:rsidRPr="00A52079">
        <w:rPr>
          <w:rFonts w:ascii="Arial" w:hAnsi="Arial" w:cs="Arial"/>
          <w:sz w:val="22"/>
          <w:szCs w:val="22"/>
        </w:rPr>
        <w:t xml:space="preserve">were </w:t>
      </w:r>
      <w:r w:rsidR="00AD1BED" w:rsidRPr="00A52079">
        <w:rPr>
          <w:rFonts w:ascii="Arial" w:hAnsi="Arial" w:cs="Arial"/>
          <w:sz w:val="22"/>
          <w:szCs w:val="22"/>
        </w:rPr>
        <w:t xml:space="preserve">associated with reactivation. </w:t>
      </w:r>
      <w:r w:rsidR="00320A40" w:rsidRPr="00A52079">
        <w:rPr>
          <w:rFonts w:ascii="Arial" w:hAnsi="Arial" w:cs="Arial"/>
          <w:sz w:val="22"/>
          <w:szCs w:val="22"/>
        </w:rPr>
        <w:t>This exemplifies a unique circumstance within the granuloma in which the frequency of T cells (i.e., the proportional contribution of T cells within an individual granuloma) may differ from the absolute number of T cells (i.e., the total contribution of T cells within the granuloma) between groups.</w:t>
      </w:r>
    </w:p>
    <w:p w14:paraId="1BBCCF58" w14:textId="4065ECB3" w:rsidR="00236739" w:rsidRPr="00A52079" w:rsidRDefault="0029665F" w:rsidP="00D3230F">
      <w:pPr>
        <w:spacing w:line="480" w:lineRule="auto"/>
        <w:ind w:firstLine="720"/>
        <w:rPr>
          <w:rFonts w:ascii="Arial" w:hAnsi="Arial" w:cs="Arial"/>
          <w:sz w:val="22"/>
          <w:szCs w:val="22"/>
        </w:rPr>
      </w:pPr>
      <w:r w:rsidRPr="00D2213F">
        <w:rPr>
          <w:rFonts w:ascii="Arial" w:hAnsi="Arial" w:cs="Arial"/>
          <w:sz w:val="22"/>
          <w:szCs w:val="22"/>
        </w:rPr>
        <w:t>Similar to lung granulomas, SIV</w:t>
      </w:r>
      <w:r w:rsidR="00C01576" w:rsidRPr="00D2213F">
        <w:rPr>
          <w:rFonts w:ascii="Arial" w:hAnsi="Arial" w:cs="Arial"/>
          <w:sz w:val="22"/>
          <w:szCs w:val="22"/>
        </w:rPr>
        <w:t xml:space="preserve"> infection</w:t>
      </w:r>
      <w:r w:rsidRPr="00D2213F">
        <w:rPr>
          <w:rFonts w:ascii="Arial" w:hAnsi="Arial" w:cs="Arial"/>
          <w:sz w:val="22"/>
          <w:szCs w:val="22"/>
        </w:rPr>
        <w:t xml:space="preserve"> and </w:t>
      </w:r>
      <w:r w:rsidRPr="00D2213F">
        <w:rPr>
          <w:rFonts w:ascii="Arial" w:hAnsi="Arial" w:cs="Arial"/>
          <w:sz w:val="22"/>
          <w:szCs w:val="22"/>
        </w:rPr>
        <w:sym w:font="Symbol" w:char="F061"/>
      </w:r>
      <w:r w:rsidRPr="00D2213F">
        <w:rPr>
          <w:rFonts w:ascii="Arial" w:hAnsi="Arial" w:cs="Arial"/>
          <w:sz w:val="22"/>
          <w:szCs w:val="22"/>
        </w:rPr>
        <w:t>CD4</w:t>
      </w:r>
      <w:r w:rsidR="00F94107" w:rsidRPr="00D2213F">
        <w:rPr>
          <w:rFonts w:ascii="Arial" w:hAnsi="Arial" w:cs="Arial"/>
          <w:sz w:val="22"/>
          <w:szCs w:val="22"/>
        </w:rPr>
        <w:t xml:space="preserve"> </w:t>
      </w:r>
      <w:r w:rsidRPr="00D2213F">
        <w:rPr>
          <w:rFonts w:ascii="Arial" w:hAnsi="Arial" w:cs="Arial"/>
          <w:sz w:val="22"/>
          <w:szCs w:val="22"/>
        </w:rPr>
        <w:t>antibody significantly reduce</w:t>
      </w:r>
      <w:r w:rsidR="00CC74C3" w:rsidRPr="00D2213F">
        <w:rPr>
          <w:rFonts w:ascii="Arial" w:hAnsi="Arial" w:cs="Arial"/>
          <w:sz w:val="22"/>
          <w:szCs w:val="22"/>
        </w:rPr>
        <w:t>d</w:t>
      </w:r>
      <w:r w:rsidRPr="00D2213F">
        <w:rPr>
          <w:rFonts w:ascii="Arial" w:hAnsi="Arial" w:cs="Arial"/>
          <w:sz w:val="22"/>
          <w:szCs w:val="22"/>
        </w:rPr>
        <w:t xml:space="preserve"> the frequency of </w:t>
      </w:r>
      <w:r w:rsidR="00C06CCD" w:rsidRPr="00D2213F">
        <w:rPr>
          <w:rFonts w:ascii="Arial" w:hAnsi="Arial" w:cs="Arial"/>
          <w:sz w:val="22"/>
          <w:szCs w:val="22"/>
        </w:rPr>
        <w:t>CD4</w:t>
      </w:r>
      <w:r w:rsidR="00FA6BBC" w:rsidRPr="00D2213F">
        <w:rPr>
          <w:rFonts w:ascii="Arial" w:hAnsi="Arial" w:cs="Arial"/>
          <w:sz w:val="22"/>
          <w:szCs w:val="22"/>
        </w:rPr>
        <w:t xml:space="preserve"> T</w:t>
      </w:r>
      <w:r w:rsidRPr="00D2213F">
        <w:rPr>
          <w:rFonts w:ascii="Arial" w:hAnsi="Arial" w:cs="Arial"/>
          <w:sz w:val="22"/>
          <w:szCs w:val="22"/>
        </w:rPr>
        <w:t xml:space="preserve"> cells within thoracic lymph nodes compared to </w:t>
      </w:r>
      <w:r w:rsidR="00C01576" w:rsidRPr="00D2213F">
        <w:rPr>
          <w:rFonts w:ascii="Arial" w:hAnsi="Arial" w:cs="Arial"/>
          <w:sz w:val="22"/>
          <w:szCs w:val="22"/>
        </w:rPr>
        <w:t xml:space="preserve">latent </w:t>
      </w:r>
      <w:r w:rsidR="00E54014" w:rsidRPr="00D2213F">
        <w:rPr>
          <w:rFonts w:ascii="Arial" w:hAnsi="Arial" w:cs="Arial"/>
          <w:sz w:val="22"/>
          <w:szCs w:val="22"/>
        </w:rPr>
        <w:t xml:space="preserve">Mtb-only </w:t>
      </w:r>
      <w:r w:rsidR="00C01576" w:rsidRPr="00D2213F">
        <w:rPr>
          <w:rFonts w:ascii="Arial" w:hAnsi="Arial" w:cs="Arial"/>
          <w:sz w:val="22"/>
          <w:szCs w:val="22"/>
        </w:rPr>
        <w:t>controls</w:t>
      </w:r>
      <w:r w:rsidRPr="00D2213F">
        <w:rPr>
          <w:rFonts w:ascii="Arial" w:hAnsi="Arial" w:cs="Arial"/>
          <w:sz w:val="22"/>
          <w:szCs w:val="22"/>
        </w:rPr>
        <w:t xml:space="preserve"> (Supplemental Figure </w:t>
      </w:r>
      <w:r w:rsidR="001A0D4E" w:rsidRPr="00D2213F">
        <w:rPr>
          <w:rFonts w:ascii="Arial" w:hAnsi="Arial" w:cs="Arial"/>
          <w:sz w:val="22"/>
          <w:szCs w:val="22"/>
        </w:rPr>
        <w:t>4</w:t>
      </w:r>
      <w:r w:rsidR="00E54014" w:rsidRPr="00D2213F">
        <w:rPr>
          <w:rFonts w:ascii="Arial" w:hAnsi="Arial" w:cs="Arial"/>
          <w:sz w:val="22"/>
          <w:szCs w:val="22"/>
        </w:rPr>
        <w:t>A</w:t>
      </w:r>
      <w:r w:rsidRPr="00D2213F">
        <w:rPr>
          <w:rFonts w:ascii="Arial" w:hAnsi="Arial" w:cs="Arial"/>
          <w:sz w:val="22"/>
          <w:szCs w:val="22"/>
        </w:rPr>
        <w:t xml:space="preserve">). </w:t>
      </w:r>
      <w:r w:rsidR="00C01576" w:rsidRPr="00D2213F">
        <w:rPr>
          <w:rFonts w:ascii="Arial" w:hAnsi="Arial" w:cs="Arial"/>
          <w:sz w:val="22"/>
          <w:szCs w:val="22"/>
        </w:rPr>
        <w:t xml:space="preserve">Lower </w:t>
      </w:r>
      <w:r w:rsidR="00C01576" w:rsidRPr="00A52079">
        <w:rPr>
          <w:rFonts w:ascii="Arial" w:hAnsi="Arial" w:cs="Arial"/>
          <w:sz w:val="22"/>
          <w:szCs w:val="22"/>
        </w:rPr>
        <w:t xml:space="preserve">frequencies of </w:t>
      </w:r>
      <w:r w:rsidR="00C06CCD" w:rsidRPr="00A52079">
        <w:rPr>
          <w:rFonts w:ascii="Arial" w:hAnsi="Arial" w:cs="Arial"/>
          <w:sz w:val="22"/>
          <w:szCs w:val="22"/>
        </w:rPr>
        <w:t>CD4</w:t>
      </w:r>
      <w:r w:rsidR="00C01576" w:rsidRPr="00A52079">
        <w:rPr>
          <w:rFonts w:ascii="Arial" w:hAnsi="Arial" w:cs="Arial"/>
          <w:sz w:val="22"/>
          <w:szCs w:val="22"/>
        </w:rPr>
        <w:t xml:space="preserve"> T cells were observed in </w:t>
      </w:r>
      <w:r w:rsidR="00CC74C3" w:rsidRPr="00A52079">
        <w:rPr>
          <w:rFonts w:ascii="Arial" w:hAnsi="Arial" w:cs="Arial"/>
          <w:sz w:val="22"/>
          <w:szCs w:val="22"/>
        </w:rPr>
        <w:t xml:space="preserve">reactivators of </w:t>
      </w:r>
      <w:r w:rsidR="008D2908" w:rsidRPr="00A52079">
        <w:rPr>
          <w:rFonts w:ascii="Arial" w:hAnsi="Arial" w:cs="Arial"/>
          <w:sz w:val="22"/>
          <w:szCs w:val="22"/>
        </w:rPr>
        <w:t>Mtb/</w:t>
      </w:r>
      <w:r w:rsidR="008D2908" w:rsidRPr="00A52079">
        <w:rPr>
          <w:rFonts w:ascii="Arial" w:hAnsi="Arial" w:cs="Arial"/>
          <w:sz w:val="22"/>
          <w:szCs w:val="22"/>
        </w:rPr>
        <w:sym w:font="Symbol" w:char="F061"/>
      </w:r>
      <w:r w:rsidR="008D2908" w:rsidRPr="00A52079">
        <w:rPr>
          <w:rFonts w:ascii="Arial" w:hAnsi="Arial" w:cs="Arial"/>
          <w:sz w:val="22"/>
          <w:szCs w:val="22"/>
        </w:rPr>
        <w:t xml:space="preserve">CD4 </w:t>
      </w:r>
      <w:r w:rsidR="003B6A63" w:rsidRPr="00A52079">
        <w:rPr>
          <w:rFonts w:ascii="Arial" w:hAnsi="Arial" w:cs="Arial"/>
          <w:sz w:val="22"/>
          <w:szCs w:val="22"/>
        </w:rPr>
        <w:t>NHP</w:t>
      </w:r>
      <w:r w:rsidR="00CC74C3" w:rsidRPr="00A52079">
        <w:rPr>
          <w:rFonts w:ascii="Arial" w:hAnsi="Arial" w:cs="Arial"/>
          <w:sz w:val="22"/>
          <w:szCs w:val="22"/>
        </w:rPr>
        <w:t xml:space="preserve"> compared to non-reactivator </w:t>
      </w:r>
      <w:r w:rsidR="00E54014" w:rsidRPr="00A52079">
        <w:rPr>
          <w:rFonts w:ascii="Arial" w:hAnsi="Arial" w:cs="Arial"/>
          <w:sz w:val="22"/>
          <w:szCs w:val="22"/>
        </w:rPr>
        <w:t xml:space="preserve">(Supplemental Figure </w:t>
      </w:r>
      <w:r w:rsidR="001A0D4E" w:rsidRPr="00A52079">
        <w:rPr>
          <w:rFonts w:ascii="Arial" w:hAnsi="Arial" w:cs="Arial"/>
          <w:sz w:val="22"/>
          <w:szCs w:val="22"/>
        </w:rPr>
        <w:t>4</w:t>
      </w:r>
      <w:r w:rsidR="00E54014" w:rsidRPr="00A52079">
        <w:rPr>
          <w:rFonts w:ascii="Arial" w:hAnsi="Arial" w:cs="Arial"/>
          <w:sz w:val="22"/>
          <w:szCs w:val="22"/>
        </w:rPr>
        <w:t xml:space="preserve">B), </w:t>
      </w:r>
      <w:r w:rsidR="00CC74C3" w:rsidRPr="00A52079">
        <w:rPr>
          <w:rFonts w:ascii="Arial" w:hAnsi="Arial" w:cs="Arial"/>
          <w:sz w:val="22"/>
          <w:szCs w:val="22"/>
        </w:rPr>
        <w:t xml:space="preserve">as previously published </w:t>
      </w:r>
      <w:r w:rsidR="002C2D7C" w:rsidRPr="00A52079">
        <w:rPr>
          <w:rFonts w:ascii="Arial" w:hAnsi="Arial" w:cs="Arial"/>
          <w:sz w:val="22"/>
          <w:szCs w:val="22"/>
        </w:rPr>
        <w:fldChar w:fldCharType="begin"/>
      </w:r>
      <w:r w:rsidR="000A74BE" w:rsidRPr="00A52079">
        <w:rPr>
          <w:rFonts w:ascii="Arial" w:hAnsi="Arial" w:cs="Arial"/>
          <w:sz w:val="22"/>
          <w:szCs w:val="22"/>
        </w:rPr>
        <w:instrText xml:space="preserve"> ADDIN EN.CITE &lt;EndNote&gt;&lt;Cite&gt;&lt;Author&gt;Lin&lt;/Author&gt;&lt;Year&gt;2012&lt;/Year&gt;&lt;RecNum&gt;70&lt;/RecNum&gt;&lt;DisplayText&gt;[5]&lt;/DisplayText&gt;&lt;record&gt;&lt;rec-number&gt;70&lt;/rec-number&gt;&lt;foreign-keys&gt;&lt;key app="EN" db-id="p99zreeatz0zw5ep5e1v0efjrrad55w0at9x" timestamp="1534453957"&gt;70&lt;/key&gt;&lt;/foreign-keys&gt;&lt;ref-type name="Journal Article"&gt;17&lt;/ref-type&gt;&lt;contributors&gt;&lt;authors&gt;&lt;author&gt;Lin, Philana Ling&lt;/author&gt;&lt;author&gt;Rutledge, Tara&lt;/author&gt;&lt;author&gt;Green, Angela M&lt;/author&gt;&lt;author&gt;Bigbee, Matthew&lt;/author&gt;&lt;author&gt;Fuhrman, Carl&lt;/author&gt;&lt;author&gt;Klein, Edwin&lt;/author&gt;&lt;author&gt;Flynn, JoAnne L&lt;/author&gt;&lt;/authors&gt;&lt;/contributors&gt;&lt;auth-address&gt;Department of Pediatrics, Children&amp;amp;apos;s Hospital of Pittsburgh of the University of Pittsburgh Medical Center, Pittsburgh, PA, USA.&lt;/auth-address&gt;&lt;titles&gt;&lt;title&gt;CD4 T cell depletion exacerbates acute Mycobacterium tuberculosis while reactivation of latent infection is dependent on severity of tissue depletion in cynomolgus macaques.&lt;/title&gt;&lt;secondary-title&gt;AIDS Res Hum Retroviruses&lt;/secondary-title&gt;&lt;/titles&gt;&lt;periodical&gt;&lt;full-title&gt;AIDS Res Hum Retroviruses&lt;/full-title&gt;&lt;/periodical&gt;&lt;pages&gt;1693-1702&lt;/pages&gt;&lt;volume&gt;28&lt;/volume&gt;&lt;number&gt;12&lt;/number&gt;&lt;dates&gt;&lt;year&gt;2012&lt;/year&gt;&lt;pub-dates&gt;&lt;date&gt;Dec&lt;/date&gt;&lt;/pub-dates&gt;&lt;/dates&gt;&lt;accession-num&gt;22480184&lt;/accession-num&gt;&lt;label&gt;r00701&lt;/label&gt;&lt;urls&gt;&lt;related-urls&gt;&lt;url&gt;http://online.liebertpub.com/doi/abs/10.1089/aid.2012.0028&lt;/url&gt;&lt;/related-urls&gt;&lt;pdf-urls&gt;&lt;url&gt;file://localhost/Users/crd64%201/Dropbox/papers%203/Library.papers3/Files/02/02FBC29F-C099-4B53-949D-EE9D3948AF1C.pdf&lt;/url&gt;&lt;/pdf-urls&gt;&lt;/urls&gt;&lt;custom2&gt;PMC3505050&lt;/custom2&gt;&lt;custom3&gt;papers3://publication/uuid/7607C87F-0C02-4741-A76E-1B7EA7E74562&lt;/custom3&gt;&lt;electronic-resource-num&gt;10.1089/AID.2012.0028&lt;/electronic-resource-num&gt;&lt;language&gt;English&lt;/language&gt;&lt;/record&gt;&lt;/Cite&gt;&lt;/EndNote&gt;</w:instrText>
      </w:r>
      <w:r w:rsidR="002C2D7C" w:rsidRPr="00A52079">
        <w:rPr>
          <w:rFonts w:ascii="Arial" w:hAnsi="Arial" w:cs="Arial"/>
          <w:sz w:val="22"/>
          <w:szCs w:val="22"/>
        </w:rPr>
        <w:fldChar w:fldCharType="separate"/>
      </w:r>
      <w:r w:rsidR="000A74BE" w:rsidRPr="00A52079">
        <w:rPr>
          <w:rFonts w:ascii="Arial" w:hAnsi="Arial" w:cs="Arial"/>
          <w:noProof/>
          <w:sz w:val="22"/>
          <w:szCs w:val="22"/>
        </w:rPr>
        <w:t>[5]</w:t>
      </w:r>
      <w:r w:rsidR="002C2D7C" w:rsidRPr="00A52079">
        <w:rPr>
          <w:rFonts w:ascii="Arial" w:hAnsi="Arial" w:cs="Arial"/>
          <w:sz w:val="22"/>
          <w:szCs w:val="22"/>
        </w:rPr>
        <w:fldChar w:fldCharType="end"/>
      </w:r>
      <w:r w:rsidR="00CC74C3" w:rsidRPr="00A52079">
        <w:rPr>
          <w:rFonts w:ascii="Arial" w:hAnsi="Arial" w:cs="Arial"/>
          <w:sz w:val="22"/>
          <w:szCs w:val="22"/>
        </w:rPr>
        <w:t xml:space="preserve">, </w:t>
      </w:r>
      <w:r w:rsidR="00C74356" w:rsidRPr="00A52079">
        <w:rPr>
          <w:rFonts w:ascii="Arial" w:hAnsi="Arial" w:cs="Arial"/>
          <w:sz w:val="22"/>
          <w:szCs w:val="22"/>
        </w:rPr>
        <w:t>al</w:t>
      </w:r>
      <w:r w:rsidR="00CC74C3" w:rsidRPr="00A52079">
        <w:rPr>
          <w:rFonts w:ascii="Arial" w:hAnsi="Arial" w:cs="Arial"/>
          <w:sz w:val="22"/>
          <w:szCs w:val="22"/>
        </w:rPr>
        <w:t xml:space="preserve">though </w:t>
      </w:r>
      <w:r w:rsidR="00F8148C" w:rsidRPr="00A52079">
        <w:rPr>
          <w:rFonts w:ascii="Arial" w:hAnsi="Arial" w:cs="Arial"/>
          <w:sz w:val="22"/>
          <w:szCs w:val="22"/>
        </w:rPr>
        <w:t xml:space="preserve">this </w:t>
      </w:r>
      <w:r w:rsidR="00CC74C3" w:rsidRPr="00A52079">
        <w:rPr>
          <w:rFonts w:ascii="Arial" w:hAnsi="Arial" w:cs="Arial"/>
          <w:sz w:val="22"/>
          <w:szCs w:val="22"/>
        </w:rPr>
        <w:t xml:space="preserve">pattern was not seen in the </w:t>
      </w:r>
      <w:r w:rsidR="008D2908" w:rsidRPr="00A52079">
        <w:rPr>
          <w:rFonts w:ascii="Arial" w:hAnsi="Arial" w:cs="Arial"/>
          <w:sz w:val="22"/>
          <w:szCs w:val="22"/>
        </w:rPr>
        <w:t>Mtb/SIV</w:t>
      </w:r>
      <w:r w:rsidR="00CC74C3" w:rsidRPr="00A52079">
        <w:rPr>
          <w:rFonts w:ascii="Arial" w:hAnsi="Arial" w:cs="Arial"/>
          <w:sz w:val="22"/>
          <w:szCs w:val="22"/>
        </w:rPr>
        <w:t xml:space="preserve"> </w:t>
      </w:r>
      <w:r w:rsidR="002C2D7C" w:rsidRPr="00A52079">
        <w:rPr>
          <w:rFonts w:ascii="Arial" w:hAnsi="Arial" w:cs="Arial"/>
          <w:sz w:val="22"/>
          <w:szCs w:val="22"/>
        </w:rPr>
        <w:t>NHP</w:t>
      </w:r>
      <w:r w:rsidR="00CC74C3" w:rsidRPr="00A52079">
        <w:rPr>
          <w:rFonts w:ascii="Arial" w:hAnsi="Arial" w:cs="Arial"/>
          <w:sz w:val="22"/>
          <w:szCs w:val="22"/>
        </w:rPr>
        <w:t xml:space="preserve">. </w:t>
      </w:r>
      <w:r w:rsidR="00AD1BED" w:rsidRPr="00A52079">
        <w:rPr>
          <w:rFonts w:ascii="Arial" w:hAnsi="Arial" w:cs="Arial"/>
          <w:sz w:val="22"/>
          <w:szCs w:val="22"/>
        </w:rPr>
        <w:t>Thus,</w:t>
      </w:r>
      <w:r w:rsidR="00AA1BAE" w:rsidRPr="00A52079">
        <w:rPr>
          <w:rFonts w:ascii="Arial" w:hAnsi="Arial" w:cs="Arial"/>
          <w:sz w:val="22"/>
          <w:szCs w:val="22"/>
        </w:rPr>
        <w:t xml:space="preserve"> </w:t>
      </w:r>
      <w:r w:rsidR="00295269" w:rsidRPr="00A52079">
        <w:rPr>
          <w:rFonts w:ascii="Arial" w:hAnsi="Arial" w:cs="Arial"/>
          <w:sz w:val="22"/>
          <w:szCs w:val="22"/>
        </w:rPr>
        <w:sym w:font="Symbol" w:char="F061"/>
      </w:r>
      <w:r w:rsidR="00295269" w:rsidRPr="00A52079">
        <w:rPr>
          <w:rFonts w:ascii="Arial" w:hAnsi="Arial" w:cs="Arial"/>
          <w:sz w:val="22"/>
          <w:szCs w:val="22"/>
        </w:rPr>
        <w:t xml:space="preserve">CD4 antibody causes a more significant loss of CD4 T cells within thoracic lymph nodes compared to </w:t>
      </w:r>
      <w:r w:rsidR="0012480A" w:rsidRPr="00A52079">
        <w:rPr>
          <w:rFonts w:ascii="Arial" w:hAnsi="Arial" w:cs="Arial"/>
          <w:sz w:val="22"/>
          <w:szCs w:val="22"/>
        </w:rPr>
        <w:t>SIV</w:t>
      </w:r>
      <w:r w:rsidR="00295269" w:rsidRPr="00A52079">
        <w:rPr>
          <w:rFonts w:ascii="Arial" w:hAnsi="Arial" w:cs="Arial"/>
          <w:sz w:val="22"/>
          <w:szCs w:val="22"/>
        </w:rPr>
        <w:t>/Mtb co</w:t>
      </w:r>
      <w:r w:rsidR="00CC74C3" w:rsidRPr="00A52079">
        <w:rPr>
          <w:rFonts w:ascii="Arial" w:hAnsi="Arial" w:cs="Arial"/>
          <w:sz w:val="22"/>
          <w:szCs w:val="22"/>
        </w:rPr>
        <w:t>infection</w:t>
      </w:r>
      <w:r w:rsidR="00295269" w:rsidRPr="00A52079">
        <w:rPr>
          <w:rFonts w:ascii="Arial" w:hAnsi="Arial" w:cs="Arial"/>
          <w:sz w:val="22"/>
          <w:szCs w:val="22"/>
        </w:rPr>
        <w:t>.</w:t>
      </w:r>
    </w:p>
    <w:p w14:paraId="6851C6CD" w14:textId="29BA13DE" w:rsidR="00713D1B" w:rsidRPr="00A52079" w:rsidRDefault="00713D1B" w:rsidP="008A610C">
      <w:pPr>
        <w:spacing w:line="480" w:lineRule="auto"/>
        <w:rPr>
          <w:rFonts w:ascii="Arial" w:hAnsi="Arial" w:cs="Arial"/>
          <w:sz w:val="22"/>
          <w:szCs w:val="22"/>
        </w:rPr>
      </w:pPr>
    </w:p>
    <w:p w14:paraId="27F8086E" w14:textId="5CFB408C" w:rsidR="00236739" w:rsidRPr="00C32286" w:rsidRDefault="00C32286" w:rsidP="00236739">
      <w:pPr>
        <w:spacing w:line="480" w:lineRule="auto"/>
        <w:rPr>
          <w:rFonts w:ascii="Arial" w:hAnsi="Arial" w:cs="Arial"/>
          <w:sz w:val="22"/>
          <w:szCs w:val="22"/>
          <w:u w:val="single"/>
        </w:rPr>
      </w:pPr>
      <w:r w:rsidRPr="00A52079">
        <w:rPr>
          <w:rFonts w:ascii="Arial" w:hAnsi="Arial" w:cs="Arial"/>
          <w:sz w:val="22"/>
          <w:szCs w:val="22"/>
          <w:u w:val="single"/>
        </w:rPr>
        <w:t xml:space="preserve">Greater T cell immune activation profiles in the granuloma are observed with Mtb-SIV co-infection compared to </w:t>
      </w:r>
      <w:r w:rsidR="00236739" w:rsidRPr="00A52079">
        <w:rPr>
          <w:rFonts w:ascii="Arial" w:hAnsi="Arial" w:cs="Arial"/>
          <w:sz w:val="22"/>
          <w:szCs w:val="22"/>
          <w:u w:val="single"/>
        </w:rPr>
        <w:t>CD4</w:t>
      </w:r>
      <w:r w:rsidR="008425A7" w:rsidRPr="00A52079">
        <w:rPr>
          <w:rFonts w:ascii="Arial" w:hAnsi="Arial" w:cs="Arial"/>
          <w:sz w:val="22"/>
          <w:szCs w:val="22"/>
          <w:u w:val="single"/>
        </w:rPr>
        <w:t xml:space="preserve"> deplet</w:t>
      </w:r>
      <w:r w:rsidRPr="00A52079">
        <w:rPr>
          <w:rFonts w:ascii="Arial" w:hAnsi="Arial" w:cs="Arial"/>
          <w:sz w:val="22"/>
          <w:szCs w:val="22"/>
          <w:u w:val="single"/>
        </w:rPr>
        <w:t>ed or LTBI controls</w:t>
      </w:r>
    </w:p>
    <w:p w14:paraId="7FD3CFC8" w14:textId="0BE8110A" w:rsidR="00C331A2" w:rsidRPr="00A52079" w:rsidRDefault="00A0494C" w:rsidP="002C2D7C">
      <w:pPr>
        <w:spacing w:line="480" w:lineRule="auto"/>
        <w:rPr>
          <w:rFonts w:ascii="Arial" w:hAnsi="Arial" w:cs="Arial"/>
          <w:sz w:val="22"/>
          <w:szCs w:val="22"/>
        </w:rPr>
      </w:pPr>
      <w:r w:rsidRPr="00D2213F">
        <w:rPr>
          <w:rFonts w:ascii="Arial" w:hAnsi="Arial" w:cs="Arial"/>
          <w:sz w:val="22"/>
          <w:szCs w:val="22"/>
        </w:rPr>
        <w:lastRenderedPageBreak/>
        <w:t>A balance of pro- and anti-inflammatory responses that include</w:t>
      </w:r>
      <w:r w:rsidR="00B96201" w:rsidRPr="00D2213F">
        <w:rPr>
          <w:rFonts w:ascii="Arial" w:hAnsi="Arial" w:cs="Arial"/>
          <w:sz w:val="22"/>
          <w:szCs w:val="22"/>
        </w:rPr>
        <w:t>s</w:t>
      </w:r>
      <w:r w:rsidRPr="00D2213F">
        <w:rPr>
          <w:rFonts w:ascii="Arial" w:hAnsi="Arial" w:cs="Arial"/>
          <w:sz w:val="22"/>
          <w:szCs w:val="22"/>
        </w:rPr>
        <w:t xml:space="preserve"> c</w:t>
      </w:r>
      <w:r w:rsidR="00AC67EF" w:rsidRPr="00D2213F">
        <w:rPr>
          <w:rFonts w:ascii="Arial" w:hAnsi="Arial" w:cs="Arial"/>
          <w:sz w:val="22"/>
          <w:szCs w:val="22"/>
        </w:rPr>
        <w:t xml:space="preserve">ytokine </w:t>
      </w:r>
      <w:r w:rsidR="0029665F" w:rsidRPr="00D2213F">
        <w:rPr>
          <w:rFonts w:ascii="Arial" w:hAnsi="Arial" w:cs="Arial"/>
          <w:sz w:val="22"/>
          <w:szCs w:val="22"/>
        </w:rPr>
        <w:t xml:space="preserve">production </w:t>
      </w:r>
      <w:r w:rsidR="00AC67EF" w:rsidRPr="00D2213F">
        <w:rPr>
          <w:rFonts w:ascii="Arial" w:hAnsi="Arial" w:cs="Arial"/>
          <w:sz w:val="22"/>
          <w:szCs w:val="22"/>
        </w:rPr>
        <w:t xml:space="preserve">and cytolytic </w:t>
      </w:r>
      <w:r w:rsidRPr="00D2213F">
        <w:rPr>
          <w:rFonts w:ascii="Arial" w:hAnsi="Arial" w:cs="Arial"/>
          <w:sz w:val="22"/>
          <w:szCs w:val="22"/>
        </w:rPr>
        <w:t xml:space="preserve">function </w:t>
      </w:r>
      <w:r w:rsidR="00AC67EF" w:rsidRPr="00D2213F">
        <w:rPr>
          <w:rFonts w:ascii="Arial" w:hAnsi="Arial" w:cs="Arial"/>
          <w:sz w:val="22"/>
          <w:szCs w:val="22"/>
        </w:rPr>
        <w:t>within granulomas is necessary for optimal</w:t>
      </w:r>
      <w:r w:rsidRPr="00D2213F">
        <w:rPr>
          <w:rFonts w:ascii="Arial" w:hAnsi="Arial" w:cs="Arial"/>
          <w:sz w:val="22"/>
          <w:szCs w:val="22"/>
        </w:rPr>
        <w:t xml:space="preserve"> control of Mtb </w:t>
      </w:r>
      <w:r w:rsidR="0012480A"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&lt;EndNote&gt;&lt;Cite&gt;&lt;Author&gt;Gideon&lt;/Author&gt;&lt;Year&gt;2015&lt;/Year&gt;&lt;RecNum&gt;80&lt;/RecNum&gt;&lt;DisplayText&gt;[9]&lt;/DisplayText&gt;&lt;record&gt;&lt;rec-number&gt;80&lt;/rec-number&gt;&lt;foreign-keys&gt;&lt;key app="EN" db-id="p99zreeatz0zw5ep5e1v0efjrrad55w0at9x" timestamp="1534454307"&gt;80&lt;/key&gt;&lt;/foreign-keys&gt;&lt;ref-type name="Journal Article"&gt;17&lt;/ref-type&gt;&lt;contributors&gt;&lt;authors&gt;&lt;author&gt;Gideon, Hannah Priyadarshini&lt;/author&gt;&lt;author&gt;Phuah, JiaYao&lt;/author&gt;&lt;author&gt;Myers, Amy J&lt;/author&gt;&lt;author&gt;Bryson, Bryan D&lt;/author&gt;&lt;author&gt;Rodgers, Mark A&lt;/author&gt;&lt;author&gt;Coleman, M Teresa&lt;/author&gt;&lt;author&gt;Maiello, Pauline&lt;/author&gt;&lt;author&gt;Rutledge, Tara&lt;/author&gt;&lt;author&gt;Marino, Simeone&lt;/author&gt;&lt;author&gt;Fortune, Sarah M&lt;/author&gt;&lt;author&gt;Kirschner, Denise E&lt;/author&gt;&lt;author&gt;Lin, Philana Ling&lt;/author&gt;&lt;author&gt;Flynn, JoAnne L&lt;/author&gt;&lt;/authors&gt;&lt;secondary-authors&gt;&lt;author&gt;Lewinsohn, David M&lt;/author&gt;&lt;/secondary-authors&gt;&lt;/contributors&gt;&lt;auth-address&gt;Department of Microbiology and Molecular Genetics, University of Pittsburgh School of Medicine, Pittsburgh, Pennsylvania, United States of America.&lt;/auth-address&gt;&lt;titles&gt;&lt;title&gt;Variability in tuberculosis granuloma T cell responses exists, but a balance of pro- and anti-inflammatory cytokines is associated with sterilization.&lt;/title&gt;&lt;secondary-title&gt;PLoS pathogens&lt;/secondary-title&gt;&lt;/titles&gt;&lt;periodical&gt;&lt;full-title&gt;PLoS pathogens&lt;/full-title&gt;&lt;/periodical&gt;&lt;pages&gt;e1004603&lt;/pages&gt;&lt;volume&gt;11&lt;/volume&gt;&lt;number&gt;1&lt;/number&gt;&lt;dates&gt;&lt;year&gt;2015&lt;/year&gt;&lt;pub-dates&gt;&lt;date&gt;Jan&lt;/date&gt;&lt;/pub-dates&gt;&lt;/dates&gt;&lt;accession-num&gt;25611466&lt;/accession-num&gt;&lt;label&gt;r00539&lt;/label&gt;&lt;urls&gt;&lt;related-urls&gt;&lt;url&gt;http://dx.plos.org/10.1371/journal.ppat.1004603&lt;/url&gt;&lt;/related-urls&gt;&lt;pdf-urls&gt;&lt;url&gt;file://localhost/Users/crd64%201/Dropbox/papers%203/Library.papers3/Files/33/33BE7E4F-DEBF-4E52-9194-6706DA31EE1B.pdf&lt;/url&gt;&lt;/pdf-urls&gt;&lt;/urls&gt;&lt;custom2&gt;PMC4303275&lt;/custom2&gt;&lt;custom3&gt;papers3://publication/uuid/78866194-73C9-4A29-B0F3-1C6955C368EF&lt;/custom3&gt;&lt;electronic-resource-num&gt;10.1371/journal.ppat.1004603&lt;/electronic-resource-num&gt;&lt;language&gt;English&lt;/language&gt;&lt;/record&gt;&lt;/Cite&gt;&lt;/EndNote&gt;</w:instrText>
      </w:r>
      <w:r w:rsidR="0012480A" w:rsidRPr="00D2213F">
        <w:rPr>
          <w:rFonts w:ascii="Arial" w:hAnsi="Arial" w:cs="Arial"/>
          <w:sz w:val="22"/>
          <w:szCs w:val="22"/>
        </w:rPr>
        <w:fldChar w:fldCharType="separate"/>
      </w:r>
      <w:r w:rsidR="000A74BE" w:rsidRPr="00D2213F">
        <w:rPr>
          <w:rFonts w:ascii="Arial" w:hAnsi="Arial" w:cs="Arial"/>
          <w:noProof/>
          <w:sz w:val="22"/>
          <w:szCs w:val="22"/>
        </w:rPr>
        <w:t>[9]</w:t>
      </w:r>
      <w:r w:rsidR="0012480A" w:rsidRPr="00D2213F">
        <w:rPr>
          <w:rFonts w:ascii="Arial" w:hAnsi="Arial" w:cs="Arial"/>
          <w:sz w:val="22"/>
          <w:szCs w:val="22"/>
        </w:rPr>
        <w:fldChar w:fldCharType="end"/>
      </w:r>
      <w:r w:rsidR="00671AF3" w:rsidRPr="00D2213F">
        <w:rPr>
          <w:rFonts w:ascii="Arial" w:hAnsi="Arial" w:cs="Arial"/>
          <w:sz w:val="22"/>
          <w:szCs w:val="22"/>
        </w:rPr>
        <w:t xml:space="preserve">. </w:t>
      </w:r>
      <w:r w:rsidR="00AC67EF" w:rsidRPr="00D2213F">
        <w:rPr>
          <w:rFonts w:ascii="Arial" w:hAnsi="Arial" w:cs="Arial"/>
          <w:sz w:val="22"/>
          <w:szCs w:val="22"/>
        </w:rPr>
        <w:t xml:space="preserve"> </w:t>
      </w:r>
      <w:r w:rsidR="00170D1C" w:rsidRPr="00D2213F">
        <w:rPr>
          <w:rFonts w:ascii="Arial" w:hAnsi="Arial" w:cs="Arial"/>
          <w:sz w:val="22"/>
          <w:szCs w:val="22"/>
        </w:rPr>
        <w:t>To simplify the complex</w:t>
      </w:r>
      <w:r w:rsidR="00B96201" w:rsidRPr="00D2213F">
        <w:rPr>
          <w:rFonts w:ascii="Arial" w:hAnsi="Arial" w:cs="Arial"/>
          <w:sz w:val="22"/>
          <w:szCs w:val="22"/>
        </w:rPr>
        <w:t xml:space="preserve">ity </w:t>
      </w:r>
      <w:r w:rsidR="00170D1C" w:rsidRPr="00D2213F">
        <w:rPr>
          <w:rFonts w:ascii="Arial" w:hAnsi="Arial" w:cs="Arial"/>
          <w:sz w:val="22"/>
          <w:szCs w:val="22"/>
        </w:rPr>
        <w:t xml:space="preserve">of </w:t>
      </w:r>
      <w:r w:rsidR="00B96201" w:rsidRPr="00D2213F">
        <w:rPr>
          <w:rFonts w:ascii="Arial" w:hAnsi="Arial" w:cs="Arial"/>
          <w:sz w:val="22"/>
          <w:szCs w:val="22"/>
        </w:rPr>
        <w:t xml:space="preserve">the </w:t>
      </w:r>
      <w:r w:rsidR="00170D1C" w:rsidRPr="00D2213F">
        <w:rPr>
          <w:rFonts w:ascii="Arial" w:hAnsi="Arial" w:cs="Arial"/>
          <w:sz w:val="22"/>
          <w:szCs w:val="22"/>
        </w:rPr>
        <w:t xml:space="preserve">functional immune markers </w:t>
      </w:r>
      <w:r w:rsidR="00B96201" w:rsidRPr="00D2213F">
        <w:rPr>
          <w:rFonts w:ascii="Arial" w:hAnsi="Arial" w:cs="Arial"/>
          <w:sz w:val="22"/>
          <w:szCs w:val="22"/>
        </w:rPr>
        <w:t xml:space="preserve">data </w:t>
      </w:r>
      <w:r w:rsidR="00170D1C" w:rsidRPr="00D2213F">
        <w:rPr>
          <w:rFonts w:ascii="Arial" w:hAnsi="Arial" w:cs="Arial"/>
          <w:sz w:val="22"/>
          <w:szCs w:val="22"/>
        </w:rPr>
        <w:t>(</w:t>
      </w:r>
      <w:r w:rsidR="00D708A2" w:rsidRPr="00D2213F">
        <w:rPr>
          <w:rFonts w:ascii="Arial" w:hAnsi="Arial" w:cs="Arial"/>
          <w:sz w:val="22"/>
          <w:szCs w:val="22"/>
        </w:rPr>
        <w:t xml:space="preserve">cytolytic: </w:t>
      </w:r>
      <w:r w:rsidR="00170D1C" w:rsidRPr="00D2213F">
        <w:rPr>
          <w:rFonts w:ascii="Arial" w:hAnsi="Arial" w:cs="Arial"/>
          <w:sz w:val="22"/>
          <w:szCs w:val="22"/>
        </w:rPr>
        <w:t>granzyme B</w:t>
      </w:r>
      <w:r w:rsidR="00CB1478" w:rsidRPr="00D2213F">
        <w:rPr>
          <w:rFonts w:ascii="Arial" w:hAnsi="Arial" w:cs="Arial"/>
          <w:sz w:val="22"/>
          <w:szCs w:val="22"/>
        </w:rPr>
        <w:t xml:space="preserve">; </w:t>
      </w:r>
      <w:r w:rsidR="00170D1C" w:rsidRPr="00D2213F">
        <w:rPr>
          <w:rFonts w:ascii="Arial" w:hAnsi="Arial" w:cs="Arial"/>
          <w:sz w:val="22"/>
          <w:szCs w:val="22"/>
        </w:rPr>
        <w:t>T1</w:t>
      </w:r>
      <w:r w:rsidR="00CB1478" w:rsidRPr="00D2213F">
        <w:rPr>
          <w:rFonts w:ascii="Arial" w:hAnsi="Arial" w:cs="Arial"/>
          <w:sz w:val="22"/>
          <w:szCs w:val="22"/>
        </w:rPr>
        <w:t>/</w:t>
      </w:r>
      <w:r w:rsidR="00CB1478" w:rsidRPr="00A52079">
        <w:rPr>
          <w:rFonts w:ascii="Arial" w:hAnsi="Arial" w:cs="Arial"/>
          <w:sz w:val="22"/>
          <w:szCs w:val="22"/>
        </w:rPr>
        <w:t>17</w:t>
      </w:r>
      <w:r w:rsidR="00170D1C" w:rsidRPr="00A52079">
        <w:rPr>
          <w:rFonts w:ascii="Arial" w:hAnsi="Arial" w:cs="Arial"/>
          <w:sz w:val="22"/>
          <w:szCs w:val="22"/>
        </w:rPr>
        <w:t xml:space="preserve"> cytokines: TNF, IFN-</w:t>
      </w:r>
      <w:r w:rsidR="00170D1C" w:rsidRPr="00A52079">
        <w:rPr>
          <w:rFonts w:ascii="Arial" w:hAnsi="Arial" w:cs="Arial"/>
          <w:sz w:val="22"/>
          <w:szCs w:val="22"/>
        </w:rPr>
        <w:sym w:font="Symbol" w:char="F067"/>
      </w:r>
      <w:r w:rsidR="00170D1C" w:rsidRPr="00A52079">
        <w:rPr>
          <w:rFonts w:ascii="Arial" w:hAnsi="Arial" w:cs="Arial"/>
          <w:sz w:val="22"/>
          <w:szCs w:val="22"/>
        </w:rPr>
        <w:t xml:space="preserve">, IL-2, IL-17; </w:t>
      </w:r>
      <w:r w:rsidR="00D708A2" w:rsidRPr="00A52079">
        <w:rPr>
          <w:rFonts w:ascii="Arial" w:hAnsi="Arial" w:cs="Arial"/>
          <w:sz w:val="22"/>
          <w:szCs w:val="22"/>
        </w:rPr>
        <w:t xml:space="preserve">anti-viral: </w:t>
      </w:r>
      <w:r w:rsidR="00170D1C" w:rsidRPr="00A52079">
        <w:rPr>
          <w:rFonts w:ascii="Arial" w:hAnsi="Arial" w:cs="Arial"/>
          <w:sz w:val="22"/>
          <w:szCs w:val="22"/>
        </w:rPr>
        <w:t>IFN-</w:t>
      </w:r>
      <w:r w:rsidR="00170D1C" w:rsidRPr="00A52079">
        <w:rPr>
          <w:rFonts w:ascii="Arial" w:hAnsi="Arial" w:cs="Arial"/>
          <w:sz w:val="22"/>
          <w:szCs w:val="22"/>
        </w:rPr>
        <w:sym w:font="Symbol" w:char="F061"/>
      </w:r>
      <w:r w:rsidR="00CB1478" w:rsidRPr="00A52079">
        <w:rPr>
          <w:rFonts w:ascii="Arial" w:hAnsi="Arial" w:cs="Arial"/>
          <w:sz w:val="22"/>
          <w:szCs w:val="22"/>
        </w:rPr>
        <w:t>;</w:t>
      </w:r>
      <w:r w:rsidR="00170D1C" w:rsidRPr="00A52079">
        <w:rPr>
          <w:rFonts w:ascii="Arial" w:hAnsi="Arial" w:cs="Arial"/>
          <w:sz w:val="22"/>
          <w:szCs w:val="22"/>
        </w:rPr>
        <w:t xml:space="preserve"> anti-inflammatory cytokines: IL-10 and IL-4) within granulomas</w:t>
      </w:r>
      <w:r w:rsidR="008E40CC" w:rsidRPr="00A52079">
        <w:rPr>
          <w:rFonts w:ascii="Arial" w:hAnsi="Arial" w:cs="Arial"/>
          <w:sz w:val="22"/>
          <w:szCs w:val="22"/>
        </w:rPr>
        <w:t xml:space="preserve"> stimulated with </w:t>
      </w:r>
      <w:r w:rsidR="00AD1BED" w:rsidRPr="00A52079">
        <w:rPr>
          <w:rFonts w:ascii="Arial" w:hAnsi="Arial" w:cs="Arial"/>
          <w:sz w:val="22"/>
          <w:szCs w:val="22"/>
        </w:rPr>
        <w:t>Mtb-specific</w:t>
      </w:r>
      <w:r w:rsidR="008E40CC" w:rsidRPr="00A52079">
        <w:rPr>
          <w:rFonts w:ascii="Arial" w:hAnsi="Arial" w:cs="Arial"/>
          <w:sz w:val="22"/>
          <w:szCs w:val="22"/>
        </w:rPr>
        <w:t xml:space="preserve"> peptide pools</w:t>
      </w:r>
      <w:r w:rsidR="00F52794" w:rsidRPr="00A52079">
        <w:rPr>
          <w:rFonts w:ascii="Arial" w:hAnsi="Arial" w:cs="Arial"/>
          <w:sz w:val="22"/>
          <w:szCs w:val="22"/>
        </w:rPr>
        <w:t xml:space="preserve"> from ESAT-6 and CFP-10</w:t>
      </w:r>
      <w:r w:rsidR="00170D1C" w:rsidRPr="00A52079">
        <w:rPr>
          <w:rFonts w:ascii="Arial" w:hAnsi="Arial" w:cs="Arial"/>
          <w:sz w:val="22"/>
          <w:szCs w:val="22"/>
        </w:rPr>
        <w:t xml:space="preserve">, we </w:t>
      </w:r>
      <w:r w:rsidR="00F974E3" w:rsidRPr="00A52079">
        <w:rPr>
          <w:rFonts w:ascii="Arial" w:hAnsi="Arial" w:cs="Arial"/>
          <w:sz w:val="22"/>
          <w:szCs w:val="22"/>
        </w:rPr>
        <w:t xml:space="preserve">used </w:t>
      </w:r>
      <w:r w:rsidR="00170D1C" w:rsidRPr="00A52079">
        <w:rPr>
          <w:rFonts w:ascii="Arial" w:hAnsi="Arial" w:cs="Arial"/>
          <w:sz w:val="22"/>
          <w:szCs w:val="22"/>
        </w:rPr>
        <w:t>princi</w:t>
      </w:r>
      <w:r w:rsidR="00FC3CEC" w:rsidRPr="00A52079">
        <w:rPr>
          <w:rFonts w:ascii="Arial" w:hAnsi="Arial" w:cs="Arial"/>
          <w:sz w:val="22"/>
          <w:szCs w:val="22"/>
        </w:rPr>
        <w:t>p</w:t>
      </w:r>
      <w:r w:rsidR="00EC66F9" w:rsidRPr="00A52079">
        <w:rPr>
          <w:rFonts w:ascii="Arial" w:hAnsi="Arial" w:cs="Arial"/>
          <w:sz w:val="22"/>
          <w:szCs w:val="22"/>
        </w:rPr>
        <w:t>al</w:t>
      </w:r>
      <w:r w:rsidR="00170D1C" w:rsidRPr="00A52079">
        <w:rPr>
          <w:rFonts w:ascii="Arial" w:hAnsi="Arial" w:cs="Arial"/>
          <w:sz w:val="22"/>
          <w:szCs w:val="22"/>
        </w:rPr>
        <w:t xml:space="preserve"> component analysis (PCA</w:t>
      </w:r>
      <w:r w:rsidR="00EC3228" w:rsidRPr="00A52079">
        <w:rPr>
          <w:rFonts w:ascii="Arial" w:hAnsi="Arial" w:cs="Arial"/>
          <w:sz w:val="22"/>
          <w:szCs w:val="22"/>
        </w:rPr>
        <w:t xml:space="preserve">, Figure 5 &amp; Supplemental Figure </w:t>
      </w:r>
      <w:r w:rsidR="001A0D4E" w:rsidRPr="00A52079">
        <w:rPr>
          <w:rFonts w:ascii="Arial" w:hAnsi="Arial" w:cs="Arial"/>
          <w:sz w:val="22"/>
          <w:szCs w:val="22"/>
        </w:rPr>
        <w:t>5</w:t>
      </w:r>
      <w:r w:rsidR="00E54014" w:rsidRPr="00A52079">
        <w:rPr>
          <w:rFonts w:ascii="Arial" w:hAnsi="Arial" w:cs="Arial"/>
          <w:sz w:val="22"/>
          <w:szCs w:val="22"/>
        </w:rPr>
        <w:t>A-B</w:t>
      </w:r>
      <w:r w:rsidR="00170D1C" w:rsidRPr="00A52079">
        <w:rPr>
          <w:rFonts w:ascii="Arial" w:hAnsi="Arial" w:cs="Arial"/>
          <w:sz w:val="22"/>
          <w:szCs w:val="22"/>
        </w:rPr>
        <w:t xml:space="preserve">). </w:t>
      </w:r>
      <w:r w:rsidR="00F4768C" w:rsidRPr="00A52079">
        <w:rPr>
          <w:rFonts w:ascii="Arial" w:hAnsi="Arial" w:cs="Arial"/>
          <w:sz w:val="22"/>
          <w:szCs w:val="22"/>
        </w:rPr>
        <w:t>Principal component 1 (PC1) accounted for ~ 60% of the variability for CD4 T cells</w:t>
      </w:r>
      <w:r w:rsidR="006527DA" w:rsidRPr="00A52079">
        <w:rPr>
          <w:rFonts w:ascii="Arial" w:hAnsi="Arial" w:cs="Arial"/>
          <w:sz w:val="22"/>
          <w:szCs w:val="22"/>
        </w:rPr>
        <w:t xml:space="preserve">; PC1 was characterized as T cell </w:t>
      </w:r>
      <w:r w:rsidR="00FD2148" w:rsidRPr="00A52079">
        <w:rPr>
          <w:rFonts w:ascii="Arial" w:hAnsi="Arial" w:cs="Arial"/>
          <w:sz w:val="22"/>
          <w:szCs w:val="22"/>
        </w:rPr>
        <w:t xml:space="preserve">immune </w:t>
      </w:r>
      <w:r w:rsidR="006527DA" w:rsidRPr="00A52079">
        <w:rPr>
          <w:rFonts w:ascii="Arial" w:hAnsi="Arial" w:cs="Arial"/>
          <w:sz w:val="22"/>
          <w:szCs w:val="22"/>
        </w:rPr>
        <w:t xml:space="preserve">activation </w:t>
      </w:r>
      <w:r w:rsidR="0060519C" w:rsidRPr="00A52079">
        <w:rPr>
          <w:rFonts w:ascii="Arial" w:hAnsi="Arial" w:cs="Arial"/>
          <w:sz w:val="22"/>
          <w:szCs w:val="22"/>
        </w:rPr>
        <w:t>that includes</w:t>
      </w:r>
      <w:r w:rsidR="006527DA" w:rsidRPr="00A52079">
        <w:rPr>
          <w:rFonts w:ascii="Arial" w:hAnsi="Arial" w:cs="Arial"/>
          <w:sz w:val="22"/>
          <w:szCs w:val="22"/>
        </w:rPr>
        <w:t xml:space="preserve"> IFN-</w:t>
      </w:r>
      <w:r w:rsidR="006527DA" w:rsidRPr="00A52079">
        <w:rPr>
          <w:rFonts w:ascii="Arial" w:hAnsi="Arial" w:cs="Arial"/>
          <w:sz w:val="22"/>
          <w:szCs w:val="22"/>
        </w:rPr>
        <w:sym w:font="Symbol" w:char="F061"/>
      </w:r>
      <w:r w:rsidR="006527DA" w:rsidRPr="00A52079">
        <w:rPr>
          <w:rFonts w:ascii="Arial" w:hAnsi="Arial" w:cs="Arial"/>
          <w:sz w:val="22"/>
          <w:szCs w:val="22"/>
        </w:rPr>
        <w:t>, IFN-</w:t>
      </w:r>
      <w:r w:rsidR="006527DA" w:rsidRPr="00A52079">
        <w:rPr>
          <w:rFonts w:ascii="Arial" w:hAnsi="Arial" w:cs="Arial"/>
          <w:sz w:val="22"/>
          <w:szCs w:val="22"/>
        </w:rPr>
        <w:sym w:font="Symbol" w:char="F067"/>
      </w:r>
      <w:r w:rsidR="006527DA" w:rsidRPr="00A52079">
        <w:rPr>
          <w:rFonts w:ascii="Arial" w:hAnsi="Arial" w:cs="Arial"/>
          <w:sz w:val="22"/>
          <w:szCs w:val="22"/>
        </w:rPr>
        <w:t>, TNF, IL-2, IL-17,</w:t>
      </w:r>
      <w:r w:rsidR="00D72712" w:rsidRPr="00A52079">
        <w:rPr>
          <w:rFonts w:ascii="Arial" w:hAnsi="Arial" w:cs="Arial"/>
          <w:sz w:val="22"/>
          <w:szCs w:val="22"/>
        </w:rPr>
        <w:t xml:space="preserve"> </w:t>
      </w:r>
      <w:r w:rsidR="006527DA" w:rsidRPr="00A52079">
        <w:rPr>
          <w:rFonts w:ascii="Arial" w:hAnsi="Arial" w:cs="Arial"/>
          <w:sz w:val="22"/>
          <w:szCs w:val="22"/>
        </w:rPr>
        <w:t>IL-10,</w:t>
      </w:r>
      <w:r w:rsidR="004B2F0B" w:rsidRPr="00A52079">
        <w:rPr>
          <w:rFonts w:ascii="Arial" w:hAnsi="Arial" w:cs="Arial"/>
          <w:sz w:val="22"/>
          <w:szCs w:val="22"/>
        </w:rPr>
        <w:t xml:space="preserve"> </w:t>
      </w:r>
      <w:r w:rsidR="006527DA" w:rsidRPr="00A52079">
        <w:rPr>
          <w:rFonts w:ascii="Arial" w:hAnsi="Arial" w:cs="Arial"/>
          <w:sz w:val="22"/>
          <w:szCs w:val="22"/>
        </w:rPr>
        <w:t xml:space="preserve">IL-4 and granzyme B </w:t>
      </w:r>
      <w:r w:rsidR="00F4768C" w:rsidRPr="00A52079">
        <w:rPr>
          <w:rFonts w:ascii="Arial" w:hAnsi="Arial" w:cs="Arial"/>
          <w:sz w:val="22"/>
          <w:szCs w:val="22"/>
        </w:rPr>
        <w:t>(</w:t>
      </w:r>
      <w:r w:rsidR="001A3CCA" w:rsidRPr="00A52079">
        <w:rPr>
          <w:rFonts w:ascii="Arial" w:hAnsi="Arial" w:cs="Arial"/>
          <w:sz w:val="22"/>
          <w:szCs w:val="22"/>
        </w:rPr>
        <w:t xml:space="preserve">Figure 5A and </w:t>
      </w:r>
      <w:r w:rsidR="00F4768C" w:rsidRPr="00A52079">
        <w:rPr>
          <w:rFonts w:ascii="Arial" w:hAnsi="Arial" w:cs="Arial"/>
          <w:sz w:val="22"/>
          <w:szCs w:val="22"/>
        </w:rPr>
        <w:t xml:space="preserve">Supplemental </w:t>
      </w:r>
      <w:r w:rsidR="00EC3228" w:rsidRPr="00A52079">
        <w:rPr>
          <w:rFonts w:ascii="Arial" w:hAnsi="Arial" w:cs="Arial"/>
          <w:sz w:val="22"/>
          <w:szCs w:val="22"/>
        </w:rPr>
        <w:t xml:space="preserve">Figure </w:t>
      </w:r>
      <w:r w:rsidR="0078610A" w:rsidRPr="00A52079">
        <w:rPr>
          <w:rFonts w:ascii="Arial" w:hAnsi="Arial" w:cs="Arial"/>
          <w:sz w:val="22"/>
          <w:szCs w:val="22"/>
        </w:rPr>
        <w:t>6</w:t>
      </w:r>
      <w:r w:rsidR="009A5A37" w:rsidRPr="00A52079">
        <w:rPr>
          <w:rFonts w:ascii="Arial" w:hAnsi="Arial" w:cs="Arial"/>
          <w:sz w:val="22"/>
          <w:szCs w:val="22"/>
        </w:rPr>
        <w:t>C</w:t>
      </w:r>
      <w:r w:rsidR="00F4768C" w:rsidRPr="00A52079">
        <w:rPr>
          <w:rFonts w:ascii="Arial" w:hAnsi="Arial" w:cs="Arial"/>
          <w:sz w:val="22"/>
          <w:szCs w:val="22"/>
        </w:rPr>
        <w:t xml:space="preserve">). </w:t>
      </w:r>
      <w:r w:rsidR="006527DA" w:rsidRPr="00A52079">
        <w:rPr>
          <w:rFonts w:ascii="Arial" w:hAnsi="Arial" w:cs="Arial"/>
          <w:sz w:val="22"/>
          <w:szCs w:val="22"/>
        </w:rPr>
        <w:t xml:space="preserve">PC1 was similar for </w:t>
      </w:r>
      <w:r w:rsidR="00FC3CEC" w:rsidRPr="00A52079">
        <w:rPr>
          <w:rFonts w:ascii="Arial" w:hAnsi="Arial" w:cs="Arial"/>
          <w:sz w:val="22"/>
          <w:szCs w:val="22"/>
        </w:rPr>
        <w:t>CD8 T cell responses in the granulomas</w:t>
      </w:r>
      <w:r w:rsidR="006527DA" w:rsidRPr="00A52079">
        <w:rPr>
          <w:rFonts w:ascii="Arial" w:hAnsi="Arial" w:cs="Arial"/>
          <w:sz w:val="22"/>
          <w:szCs w:val="22"/>
        </w:rPr>
        <w:t xml:space="preserve">, again </w:t>
      </w:r>
      <w:r w:rsidR="00FC3CEC" w:rsidRPr="00A52079">
        <w:rPr>
          <w:rFonts w:ascii="Arial" w:hAnsi="Arial" w:cs="Arial"/>
          <w:sz w:val="22"/>
          <w:szCs w:val="22"/>
        </w:rPr>
        <w:t xml:space="preserve">accounting for </w:t>
      </w:r>
      <w:r w:rsidR="00D9784F" w:rsidRPr="00A52079">
        <w:rPr>
          <w:rFonts w:ascii="Arial" w:hAnsi="Arial" w:cs="Arial"/>
          <w:sz w:val="22"/>
          <w:szCs w:val="22"/>
        </w:rPr>
        <w:t xml:space="preserve">over </w:t>
      </w:r>
      <w:r w:rsidR="00FC3CEC" w:rsidRPr="00A52079">
        <w:rPr>
          <w:rFonts w:ascii="Arial" w:hAnsi="Arial" w:cs="Arial"/>
          <w:sz w:val="22"/>
          <w:szCs w:val="22"/>
        </w:rPr>
        <w:t>60% of the variability of the data</w:t>
      </w:r>
      <w:r w:rsidR="009A5A37" w:rsidRPr="00A52079">
        <w:rPr>
          <w:rFonts w:ascii="Arial" w:hAnsi="Arial" w:cs="Arial"/>
          <w:sz w:val="22"/>
          <w:szCs w:val="22"/>
        </w:rPr>
        <w:t xml:space="preserve"> (Supplemental Figure </w:t>
      </w:r>
      <w:r w:rsidR="001A0D4E" w:rsidRPr="00A52079">
        <w:rPr>
          <w:rFonts w:ascii="Arial" w:hAnsi="Arial" w:cs="Arial"/>
          <w:sz w:val="22"/>
          <w:szCs w:val="22"/>
        </w:rPr>
        <w:t>5</w:t>
      </w:r>
      <w:r w:rsidR="009A5A37" w:rsidRPr="00A52079">
        <w:rPr>
          <w:rFonts w:ascii="Arial" w:hAnsi="Arial" w:cs="Arial"/>
          <w:sz w:val="22"/>
          <w:szCs w:val="22"/>
        </w:rPr>
        <w:t>D)</w:t>
      </w:r>
      <w:r w:rsidR="00FC3CEC" w:rsidRPr="00A52079">
        <w:rPr>
          <w:rFonts w:ascii="Arial" w:hAnsi="Arial" w:cs="Arial"/>
          <w:sz w:val="22"/>
          <w:szCs w:val="22"/>
        </w:rPr>
        <w:t>. The loading matrices for both cell types (</w:t>
      </w:r>
      <w:r w:rsidR="001B3278" w:rsidRPr="00A52079">
        <w:rPr>
          <w:rFonts w:ascii="Arial" w:hAnsi="Arial" w:cs="Arial"/>
          <w:sz w:val="22"/>
          <w:szCs w:val="22"/>
        </w:rPr>
        <w:t xml:space="preserve">Supplemental Figure </w:t>
      </w:r>
      <w:r w:rsidR="001A0D4E" w:rsidRPr="00A52079">
        <w:rPr>
          <w:rFonts w:ascii="Arial" w:hAnsi="Arial" w:cs="Arial"/>
          <w:sz w:val="22"/>
          <w:szCs w:val="22"/>
        </w:rPr>
        <w:t>5</w:t>
      </w:r>
      <w:r w:rsidR="001A3CCA" w:rsidRPr="00A52079">
        <w:rPr>
          <w:rFonts w:ascii="Arial" w:hAnsi="Arial" w:cs="Arial"/>
          <w:sz w:val="22"/>
          <w:szCs w:val="22"/>
        </w:rPr>
        <w:t>A-B</w:t>
      </w:r>
      <w:r w:rsidR="001B3278" w:rsidRPr="00A52079">
        <w:rPr>
          <w:rFonts w:ascii="Arial" w:hAnsi="Arial" w:cs="Arial"/>
          <w:sz w:val="22"/>
          <w:szCs w:val="22"/>
        </w:rPr>
        <w:t xml:space="preserve">) </w:t>
      </w:r>
      <w:r w:rsidR="00FC3CEC" w:rsidRPr="00A52079">
        <w:rPr>
          <w:rFonts w:ascii="Arial" w:hAnsi="Arial" w:cs="Arial"/>
          <w:sz w:val="22"/>
          <w:szCs w:val="22"/>
        </w:rPr>
        <w:t>show strong positive correlations of all of the cytokines (ranging from 0.73 to 0.83 in CD4 cells and from 0.</w:t>
      </w:r>
      <w:r w:rsidR="00D9784F" w:rsidRPr="00A52079">
        <w:rPr>
          <w:rFonts w:ascii="Arial" w:hAnsi="Arial" w:cs="Arial"/>
          <w:sz w:val="22"/>
          <w:szCs w:val="22"/>
        </w:rPr>
        <w:t xml:space="preserve">63 </w:t>
      </w:r>
      <w:r w:rsidR="00FC3CEC" w:rsidRPr="00A52079">
        <w:rPr>
          <w:rFonts w:ascii="Arial" w:hAnsi="Arial" w:cs="Arial"/>
          <w:sz w:val="22"/>
          <w:szCs w:val="22"/>
        </w:rPr>
        <w:t xml:space="preserve">to 0.88 in CD8 cells) suggesting that all </w:t>
      </w:r>
      <w:r w:rsidR="00BF3CEA" w:rsidRPr="00A52079">
        <w:rPr>
          <w:rFonts w:ascii="Arial" w:hAnsi="Arial" w:cs="Arial"/>
          <w:sz w:val="22"/>
          <w:szCs w:val="22"/>
        </w:rPr>
        <w:t>functional</w:t>
      </w:r>
      <w:r w:rsidR="00FC3CEC" w:rsidRPr="00A52079">
        <w:rPr>
          <w:rFonts w:ascii="Arial" w:hAnsi="Arial" w:cs="Arial"/>
          <w:sz w:val="22"/>
          <w:szCs w:val="22"/>
        </w:rPr>
        <w:t xml:space="preserve"> markers are driving the component uniformly. </w:t>
      </w:r>
      <w:r w:rsidR="00F52794" w:rsidRPr="00A52079">
        <w:rPr>
          <w:rFonts w:ascii="Arial" w:hAnsi="Arial" w:cs="Arial"/>
          <w:sz w:val="22"/>
          <w:szCs w:val="22"/>
        </w:rPr>
        <w:t xml:space="preserve">For </w:t>
      </w:r>
      <w:r w:rsidR="0060519C" w:rsidRPr="00A52079">
        <w:rPr>
          <w:rFonts w:ascii="Arial" w:hAnsi="Arial" w:cs="Arial"/>
          <w:sz w:val="22"/>
          <w:szCs w:val="22"/>
        </w:rPr>
        <w:t>CD4 T cells, the</w:t>
      </w:r>
      <w:r w:rsidR="002828B6" w:rsidRPr="00A52079">
        <w:rPr>
          <w:rFonts w:ascii="Arial" w:hAnsi="Arial" w:cs="Arial"/>
          <w:sz w:val="22"/>
          <w:szCs w:val="22"/>
        </w:rPr>
        <w:t xml:space="preserve"> median score of PC1 </w:t>
      </w:r>
      <w:r w:rsidR="00633839" w:rsidRPr="00A52079">
        <w:rPr>
          <w:rFonts w:ascii="Arial" w:hAnsi="Arial" w:cs="Arial"/>
          <w:sz w:val="22"/>
          <w:szCs w:val="22"/>
        </w:rPr>
        <w:t>(i.e., a linear combination</w:t>
      </w:r>
      <w:r w:rsidR="002828B6" w:rsidRPr="00A52079">
        <w:rPr>
          <w:rFonts w:ascii="Arial" w:hAnsi="Arial" w:cs="Arial"/>
          <w:sz w:val="22"/>
          <w:szCs w:val="22"/>
        </w:rPr>
        <w:t xml:space="preserve"> of functional immune markers) was greater among </w:t>
      </w:r>
      <w:r w:rsidR="008D2908" w:rsidRPr="00A52079">
        <w:rPr>
          <w:rFonts w:ascii="Arial" w:hAnsi="Arial" w:cs="Arial"/>
          <w:sz w:val="22"/>
          <w:szCs w:val="22"/>
        </w:rPr>
        <w:t>Mtb/SIV</w:t>
      </w:r>
      <w:r w:rsidR="002828B6" w:rsidRPr="00A52079">
        <w:rPr>
          <w:rFonts w:ascii="Arial" w:hAnsi="Arial" w:cs="Arial"/>
          <w:sz w:val="22"/>
          <w:szCs w:val="22"/>
        </w:rPr>
        <w:t xml:space="preserve"> animals (regardless of reactivation status) compared to </w:t>
      </w:r>
      <w:r w:rsidR="00EC66F9" w:rsidRPr="00A52079">
        <w:rPr>
          <w:rFonts w:ascii="Arial" w:hAnsi="Arial" w:cs="Arial"/>
          <w:sz w:val="22"/>
          <w:szCs w:val="22"/>
        </w:rPr>
        <w:t>control</w:t>
      </w:r>
      <w:r w:rsidR="002828B6" w:rsidRPr="00A52079">
        <w:rPr>
          <w:rFonts w:ascii="Arial" w:hAnsi="Arial" w:cs="Arial"/>
          <w:sz w:val="22"/>
          <w:szCs w:val="22"/>
        </w:rPr>
        <w:t xml:space="preserve"> and </w:t>
      </w:r>
      <w:r w:rsidR="008D2908" w:rsidRPr="00A52079">
        <w:rPr>
          <w:rFonts w:ascii="Arial" w:hAnsi="Arial" w:cs="Arial"/>
          <w:sz w:val="22"/>
          <w:szCs w:val="22"/>
        </w:rPr>
        <w:t>Mtb/</w:t>
      </w:r>
      <w:r w:rsidR="008D2908" w:rsidRPr="00A52079">
        <w:rPr>
          <w:rFonts w:ascii="Arial" w:hAnsi="Arial" w:cs="Arial"/>
          <w:sz w:val="22"/>
          <w:szCs w:val="22"/>
        </w:rPr>
        <w:sym w:font="Symbol" w:char="F061"/>
      </w:r>
      <w:r w:rsidR="008D2908" w:rsidRPr="00A52079">
        <w:rPr>
          <w:rFonts w:ascii="Arial" w:hAnsi="Arial" w:cs="Arial"/>
          <w:sz w:val="22"/>
          <w:szCs w:val="22"/>
        </w:rPr>
        <w:t xml:space="preserve">CD4 </w:t>
      </w:r>
      <w:r w:rsidR="002828B6" w:rsidRPr="00A52079">
        <w:rPr>
          <w:rFonts w:ascii="Arial" w:hAnsi="Arial" w:cs="Arial"/>
          <w:sz w:val="22"/>
          <w:szCs w:val="22"/>
        </w:rPr>
        <w:t>animals</w:t>
      </w:r>
      <w:r w:rsidR="003A7CCA" w:rsidRPr="00A52079">
        <w:rPr>
          <w:rFonts w:ascii="Arial" w:hAnsi="Arial" w:cs="Arial"/>
          <w:sz w:val="22"/>
          <w:szCs w:val="22"/>
        </w:rPr>
        <w:t xml:space="preserve"> (Figure 5B)</w:t>
      </w:r>
      <w:r w:rsidR="002828B6" w:rsidRPr="00A52079">
        <w:rPr>
          <w:rFonts w:ascii="Arial" w:hAnsi="Arial" w:cs="Arial"/>
          <w:sz w:val="22"/>
          <w:szCs w:val="22"/>
        </w:rPr>
        <w:t xml:space="preserve">. Similarly, SIV granulomas had a greater </w:t>
      </w:r>
      <w:r w:rsidR="00267EC7" w:rsidRPr="00A52079">
        <w:rPr>
          <w:rFonts w:ascii="Arial" w:hAnsi="Arial" w:cs="Arial"/>
          <w:sz w:val="22"/>
          <w:szCs w:val="22"/>
        </w:rPr>
        <w:t xml:space="preserve">CD8 </w:t>
      </w:r>
      <w:r w:rsidR="002828B6" w:rsidRPr="00A52079">
        <w:rPr>
          <w:rFonts w:ascii="Arial" w:hAnsi="Arial" w:cs="Arial"/>
          <w:sz w:val="22"/>
          <w:szCs w:val="22"/>
        </w:rPr>
        <w:t xml:space="preserve">median PC1 score compared to both </w:t>
      </w:r>
      <w:r w:rsidR="008D2908" w:rsidRPr="00A52079">
        <w:rPr>
          <w:rFonts w:ascii="Arial" w:hAnsi="Arial" w:cs="Arial"/>
          <w:sz w:val="22"/>
          <w:szCs w:val="22"/>
        </w:rPr>
        <w:t>Mtb/</w:t>
      </w:r>
      <w:r w:rsidR="008D2908" w:rsidRPr="00A52079">
        <w:rPr>
          <w:rFonts w:ascii="Arial" w:hAnsi="Arial" w:cs="Arial"/>
          <w:sz w:val="22"/>
          <w:szCs w:val="22"/>
        </w:rPr>
        <w:sym w:font="Symbol" w:char="F061"/>
      </w:r>
      <w:r w:rsidR="008D2908" w:rsidRPr="00A52079">
        <w:rPr>
          <w:rFonts w:ascii="Arial" w:hAnsi="Arial" w:cs="Arial"/>
          <w:sz w:val="22"/>
          <w:szCs w:val="22"/>
        </w:rPr>
        <w:t xml:space="preserve">CD4 </w:t>
      </w:r>
      <w:r w:rsidR="002828B6" w:rsidRPr="00A52079">
        <w:rPr>
          <w:rFonts w:ascii="Arial" w:hAnsi="Arial" w:cs="Arial"/>
          <w:sz w:val="22"/>
          <w:szCs w:val="22"/>
        </w:rPr>
        <w:t>and control groups</w:t>
      </w:r>
      <w:r w:rsidR="003A7CCA" w:rsidRPr="00A52079">
        <w:rPr>
          <w:rFonts w:ascii="Arial" w:hAnsi="Arial" w:cs="Arial"/>
          <w:sz w:val="22"/>
          <w:szCs w:val="22"/>
        </w:rPr>
        <w:t xml:space="preserve"> (Figure 5B)</w:t>
      </w:r>
      <w:r w:rsidR="002828B6" w:rsidRPr="00A52079">
        <w:rPr>
          <w:rFonts w:ascii="Arial" w:hAnsi="Arial" w:cs="Arial"/>
          <w:sz w:val="22"/>
          <w:szCs w:val="22"/>
        </w:rPr>
        <w:t>. Interestingly, the</w:t>
      </w:r>
      <w:r w:rsidR="002828B6" w:rsidRPr="00D2213F">
        <w:rPr>
          <w:rFonts w:ascii="Arial" w:hAnsi="Arial" w:cs="Arial"/>
          <w:sz w:val="22"/>
          <w:szCs w:val="22"/>
        </w:rPr>
        <w:t xml:space="preserve"> </w:t>
      </w:r>
      <w:r w:rsidR="00713D1B" w:rsidRPr="00D2213F">
        <w:rPr>
          <w:rFonts w:ascii="Arial" w:hAnsi="Arial" w:cs="Arial"/>
          <w:sz w:val="22"/>
          <w:szCs w:val="22"/>
        </w:rPr>
        <w:t xml:space="preserve">CD4 depleted groups had a higher CD8 T cell </w:t>
      </w:r>
      <w:r w:rsidR="002828B6" w:rsidRPr="00D2213F">
        <w:rPr>
          <w:rFonts w:ascii="Arial" w:hAnsi="Arial" w:cs="Arial"/>
          <w:sz w:val="22"/>
          <w:szCs w:val="22"/>
        </w:rPr>
        <w:t xml:space="preserve">median PC1 score </w:t>
      </w:r>
      <w:r w:rsidR="00713D1B" w:rsidRPr="00D2213F">
        <w:rPr>
          <w:rFonts w:ascii="Arial" w:hAnsi="Arial" w:cs="Arial"/>
          <w:sz w:val="22"/>
          <w:szCs w:val="22"/>
        </w:rPr>
        <w:t>compared to controls. When PC1 scores were compared by reactivation status, greater scores were observed</w:t>
      </w:r>
      <w:r w:rsidR="00EC66F9" w:rsidRPr="00D2213F">
        <w:rPr>
          <w:rFonts w:ascii="Arial" w:hAnsi="Arial" w:cs="Arial"/>
          <w:sz w:val="22"/>
          <w:szCs w:val="22"/>
        </w:rPr>
        <w:t xml:space="preserve"> in granulomas</w:t>
      </w:r>
      <w:r w:rsidR="00713D1B" w:rsidRPr="00D2213F">
        <w:rPr>
          <w:rFonts w:ascii="Arial" w:hAnsi="Arial" w:cs="Arial"/>
          <w:sz w:val="22"/>
          <w:szCs w:val="22"/>
        </w:rPr>
        <w:t xml:space="preserve"> </w:t>
      </w:r>
      <w:r w:rsidR="00C331A2" w:rsidRPr="00D2213F">
        <w:rPr>
          <w:rFonts w:ascii="Arial" w:hAnsi="Arial" w:cs="Arial"/>
          <w:sz w:val="22"/>
          <w:szCs w:val="22"/>
        </w:rPr>
        <w:t>from</w:t>
      </w:r>
      <w:r w:rsidR="00713D1B" w:rsidRPr="00D2213F">
        <w:rPr>
          <w:rFonts w:ascii="Arial" w:hAnsi="Arial" w:cs="Arial"/>
          <w:sz w:val="22"/>
          <w:szCs w:val="22"/>
        </w:rPr>
        <w:t xml:space="preserve"> reactivated </w:t>
      </w:r>
      <w:r w:rsidR="00F829C0" w:rsidRPr="00D2213F">
        <w:rPr>
          <w:rFonts w:ascii="Arial" w:hAnsi="Arial" w:cs="Arial"/>
          <w:sz w:val="22"/>
          <w:szCs w:val="22"/>
        </w:rPr>
        <w:t>Mtb/</w:t>
      </w:r>
      <w:r w:rsidR="00713D1B" w:rsidRPr="00D2213F">
        <w:rPr>
          <w:rFonts w:ascii="Arial" w:hAnsi="Arial" w:cs="Arial"/>
          <w:sz w:val="22"/>
          <w:szCs w:val="22"/>
        </w:rPr>
        <w:t xml:space="preserve">SIV animals compared to those </w:t>
      </w:r>
      <w:r w:rsidR="00F52794">
        <w:rPr>
          <w:rFonts w:ascii="Arial" w:hAnsi="Arial" w:cs="Arial"/>
          <w:sz w:val="22"/>
          <w:szCs w:val="22"/>
        </w:rPr>
        <w:t>that</w:t>
      </w:r>
      <w:r w:rsidR="00F52794" w:rsidRPr="00D2213F">
        <w:rPr>
          <w:rFonts w:ascii="Arial" w:hAnsi="Arial" w:cs="Arial"/>
          <w:sz w:val="22"/>
          <w:szCs w:val="22"/>
        </w:rPr>
        <w:t xml:space="preserve"> </w:t>
      </w:r>
      <w:r w:rsidR="00713D1B" w:rsidRPr="00D2213F">
        <w:rPr>
          <w:rFonts w:ascii="Arial" w:hAnsi="Arial" w:cs="Arial"/>
          <w:sz w:val="22"/>
          <w:szCs w:val="22"/>
        </w:rPr>
        <w:t xml:space="preserve">did not reactivate. No difference </w:t>
      </w:r>
      <w:r w:rsidR="00EC66F9" w:rsidRPr="00D2213F">
        <w:rPr>
          <w:rFonts w:ascii="Arial" w:hAnsi="Arial" w:cs="Arial"/>
          <w:sz w:val="22"/>
          <w:szCs w:val="22"/>
        </w:rPr>
        <w:t xml:space="preserve">between reactivation outcomes </w:t>
      </w:r>
      <w:r w:rsidR="00713D1B" w:rsidRPr="00D2213F">
        <w:rPr>
          <w:rFonts w:ascii="Arial" w:hAnsi="Arial" w:cs="Arial"/>
          <w:sz w:val="22"/>
          <w:szCs w:val="22"/>
        </w:rPr>
        <w:t xml:space="preserve">was observed </w:t>
      </w:r>
      <w:r w:rsidR="00EC66F9" w:rsidRPr="00D2213F">
        <w:rPr>
          <w:rFonts w:ascii="Arial" w:hAnsi="Arial" w:cs="Arial"/>
          <w:sz w:val="22"/>
          <w:szCs w:val="22"/>
        </w:rPr>
        <w:t>in</w:t>
      </w:r>
      <w:r w:rsidR="00713D1B" w:rsidRPr="00D2213F">
        <w:rPr>
          <w:rFonts w:ascii="Arial" w:hAnsi="Arial" w:cs="Arial"/>
          <w:sz w:val="22"/>
          <w:szCs w:val="22"/>
        </w:rPr>
        <w:t xml:space="preserve">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713D1B" w:rsidRPr="00D2213F">
        <w:rPr>
          <w:rFonts w:ascii="Arial" w:hAnsi="Arial" w:cs="Arial"/>
          <w:sz w:val="22"/>
          <w:szCs w:val="22"/>
        </w:rPr>
        <w:t>animals (Fig</w:t>
      </w:r>
      <w:r w:rsidR="00EC3228" w:rsidRPr="00D2213F">
        <w:rPr>
          <w:rFonts w:ascii="Arial" w:hAnsi="Arial" w:cs="Arial"/>
          <w:sz w:val="22"/>
          <w:szCs w:val="22"/>
        </w:rPr>
        <w:t>ure</w:t>
      </w:r>
      <w:r w:rsidR="00713D1B" w:rsidRPr="00D2213F">
        <w:rPr>
          <w:rFonts w:ascii="Arial" w:hAnsi="Arial" w:cs="Arial"/>
          <w:sz w:val="22"/>
          <w:szCs w:val="22"/>
        </w:rPr>
        <w:t xml:space="preserve"> </w:t>
      </w:r>
      <w:r w:rsidR="00EC3228" w:rsidRPr="00D2213F">
        <w:rPr>
          <w:rFonts w:ascii="Arial" w:hAnsi="Arial" w:cs="Arial"/>
          <w:sz w:val="22"/>
          <w:szCs w:val="22"/>
        </w:rPr>
        <w:t>5</w:t>
      </w:r>
      <w:r w:rsidR="001A3CCA" w:rsidRPr="00D2213F">
        <w:rPr>
          <w:rFonts w:ascii="Arial" w:hAnsi="Arial" w:cs="Arial"/>
          <w:sz w:val="22"/>
          <w:szCs w:val="22"/>
        </w:rPr>
        <w:t>C</w:t>
      </w:r>
      <w:r w:rsidR="00713D1B" w:rsidRPr="00D2213F">
        <w:rPr>
          <w:rFonts w:ascii="Arial" w:hAnsi="Arial" w:cs="Arial"/>
          <w:sz w:val="22"/>
          <w:szCs w:val="22"/>
        </w:rPr>
        <w:t xml:space="preserve">). </w:t>
      </w:r>
      <w:r w:rsidR="00284BEE" w:rsidRPr="00D2213F">
        <w:rPr>
          <w:rFonts w:ascii="Arial" w:hAnsi="Arial" w:cs="Arial"/>
          <w:sz w:val="22"/>
          <w:szCs w:val="22"/>
        </w:rPr>
        <w:t>The immune parameters of PC1 in CD8 T cells also differentiated CD4 depletion</w:t>
      </w:r>
      <w:r w:rsidR="00F52794">
        <w:rPr>
          <w:rFonts w:ascii="Arial" w:hAnsi="Arial" w:cs="Arial"/>
          <w:sz w:val="22"/>
          <w:szCs w:val="22"/>
        </w:rPr>
        <w:t>-</w:t>
      </w:r>
      <w:r w:rsidR="00284BEE" w:rsidRPr="00D2213F">
        <w:rPr>
          <w:rFonts w:ascii="Arial" w:hAnsi="Arial" w:cs="Arial"/>
          <w:sz w:val="22"/>
          <w:szCs w:val="22"/>
        </w:rPr>
        <w:t xml:space="preserve">induced reactivation from SIV infection. </w:t>
      </w:r>
      <w:r w:rsidR="00DF1A55" w:rsidRPr="00D2213F">
        <w:rPr>
          <w:rFonts w:ascii="Arial" w:hAnsi="Arial" w:cs="Arial"/>
          <w:sz w:val="22"/>
          <w:szCs w:val="22"/>
        </w:rPr>
        <w:t>Of note</w:t>
      </w:r>
      <w:r w:rsidR="00C331A2" w:rsidRPr="00D2213F">
        <w:rPr>
          <w:rFonts w:ascii="Arial" w:hAnsi="Arial" w:cs="Arial"/>
          <w:sz w:val="22"/>
          <w:szCs w:val="22"/>
        </w:rPr>
        <w:t>, PC1 among CD4 and CD8 T cells was positively associated with Mtb burden (F</w:t>
      </w:r>
      <w:r w:rsidR="00EC3228" w:rsidRPr="00D2213F">
        <w:rPr>
          <w:rFonts w:ascii="Arial" w:hAnsi="Arial" w:cs="Arial"/>
          <w:sz w:val="22"/>
          <w:szCs w:val="22"/>
        </w:rPr>
        <w:t>igure 5</w:t>
      </w:r>
      <w:r w:rsidR="001A3CCA" w:rsidRPr="00D2213F">
        <w:rPr>
          <w:rFonts w:ascii="Arial" w:hAnsi="Arial" w:cs="Arial"/>
          <w:sz w:val="22"/>
          <w:szCs w:val="22"/>
        </w:rPr>
        <w:t>D</w:t>
      </w:r>
      <w:r w:rsidR="00C331A2" w:rsidRPr="00D2213F">
        <w:rPr>
          <w:rFonts w:ascii="Arial" w:hAnsi="Arial" w:cs="Arial"/>
          <w:sz w:val="22"/>
          <w:szCs w:val="22"/>
        </w:rPr>
        <w:t>) and SIV replication (</w:t>
      </w:r>
      <w:r w:rsidR="00C331A2" w:rsidRPr="00A52079">
        <w:rPr>
          <w:rFonts w:ascii="Arial" w:hAnsi="Arial" w:cs="Arial"/>
          <w:sz w:val="22"/>
          <w:szCs w:val="22"/>
        </w:rPr>
        <w:t>Figure 5</w:t>
      </w:r>
      <w:r w:rsidR="001A3CCA" w:rsidRPr="00A52079">
        <w:rPr>
          <w:rFonts w:ascii="Arial" w:hAnsi="Arial" w:cs="Arial"/>
          <w:sz w:val="22"/>
          <w:szCs w:val="22"/>
        </w:rPr>
        <w:t>E</w:t>
      </w:r>
      <w:r w:rsidR="00C331A2" w:rsidRPr="00A52079">
        <w:rPr>
          <w:rFonts w:ascii="Arial" w:hAnsi="Arial" w:cs="Arial"/>
          <w:sz w:val="22"/>
          <w:szCs w:val="22"/>
        </w:rPr>
        <w:t>) within granulomas.</w:t>
      </w:r>
      <w:r w:rsidR="00422898" w:rsidRPr="00A52079">
        <w:rPr>
          <w:rFonts w:ascii="Arial" w:hAnsi="Arial" w:cs="Arial"/>
          <w:sz w:val="22"/>
          <w:szCs w:val="22"/>
        </w:rPr>
        <w:t xml:space="preserve"> Taken together, CD4 and CD8 T cells </w:t>
      </w:r>
      <w:r w:rsidR="00BF11EE" w:rsidRPr="00A52079">
        <w:rPr>
          <w:rFonts w:ascii="Arial" w:hAnsi="Arial" w:cs="Arial"/>
          <w:sz w:val="22"/>
          <w:szCs w:val="22"/>
        </w:rPr>
        <w:t>from Mt</w:t>
      </w:r>
      <w:r w:rsidR="00361C4B" w:rsidRPr="00A52079">
        <w:rPr>
          <w:rFonts w:ascii="Arial" w:hAnsi="Arial" w:cs="Arial"/>
          <w:sz w:val="22"/>
          <w:szCs w:val="22"/>
        </w:rPr>
        <w:t>b</w:t>
      </w:r>
      <w:r w:rsidR="00BF11EE" w:rsidRPr="00A52079">
        <w:rPr>
          <w:rFonts w:ascii="Arial" w:hAnsi="Arial" w:cs="Arial"/>
          <w:sz w:val="22"/>
          <w:szCs w:val="22"/>
        </w:rPr>
        <w:t>/SIV granulomas have a more immune activated (more cytokines and granzyme B production) profile than Mtb/</w:t>
      </w:r>
      <w:r w:rsidR="00BF11EE" w:rsidRPr="00A52079">
        <w:rPr>
          <w:rFonts w:ascii="Arial" w:hAnsi="Arial" w:cs="Arial"/>
          <w:sz w:val="22"/>
          <w:szCs w:val="22"/>
        </w:rPr>
        <w:sym w:font="Symbol" w:char="F061"/>
      </w:r>
      <w:r w:rsidR="00BF11EE" w:rsidRPr="00A52079">
        <w:rPr>
          <w:rFonts w:ascii="Arial" w:hAnsi="Arial" w:cs="Arial"/>
          <w:sz w:val="22"/>
          <w:szCs w:val="22"/>
        </w:rPr>
        <w:t xml:space="preserve">CD4 and LTBI control groups </w:t>
      </w:r>
      <w:r w:rsidR="004C10CE" w:rsidRPr="00A52079">
        <w:rPr>
          <w:rFonts w:ascii="Arial" w:hAnsi="Arial" w:cs="Arial"/>
          <w:sz w:val="22"/>
          <w:szCs w:val="22"/>
        </w:rPr>
        <w:t>and this</w:t>
      </w:r>
      <w:r w:rsidR="00BF11EE" w:rsidRPr="00A52079">
        <w:rPr>
          <w:rFonts w:ascii="Arial" w:hAnsi="Arial" w:cs="Arial"/>
          <w:sz w:val="22"/>
          <w:szCs w:val="22"/>
        </w:rPr>
        <w:t xml:space="preserve"> </w:t>
      </w:r>
      <w:r w:rsidR="00A36363" w:rsidRPr="00A52079">
        <w:rPr>
          <w:rFonts w:ascii="Arial" w:hAnsi="Arial" w:cs="Arial"/>
          <w:sz w:val="22"/>
          <w:szCs w:val="22"/>
        </w:rPr>
        <w:t>was associated with the loss of control of latent infection</w:t>
      </w:r>
      <w:r w:rsidR="00BF11EE" w:rsidRPr="00A52079">
        <w:rPr>
          <w:rFonts w:ascii="Arial" w:hAnsi="Arial" w:cs="Arial"/>
          <w:sz w:val="22"/>
          <w:szCs w:val="22"/>
        </w:rPr>
        <w:t xml:space="preserve">. </w:t>
      </w:r>
      <w:r w:rsidR="00422898" w:rsidRPr="00A52079">
        <w:rPr>
          <w:rFonts w:ascii="Arial" w:hAnsi="Arial" w:cs="Arial"/>
          <w:sz w:val="22"/>
          <w:szCs w:val="22"/>
        </w:rPr>
        <w:t xml:space="preserve">This </w:t>
      </w:r>
      <w:r w:rsidR="00BF11EE" w:rsidRPr="00A52079">
        <w:rPr>
          <w:rFonts w:ascii="Arial" w:hAnsi="Arial" w:cs="Arial"/>
          <w:sz w:val="22"/>
          <w:szCs w:val="22"/>
        </w:rPr>
        <w:t>pattern</w:t>
      </w:r>
      <w:r w:rsidR="00422898" w:rsidRPr="00A52079">
        <w:rPr>
          <w:rFonts w:ascii="Arial" w:hAnsi="Arial" w:cs="Arial"/>
          <w:sz w:val="22"/>
          <w:szCs w:val="22"/>
        </w:rPr>
        <w:t xml:space="preserve"> also correlates with reactivation status for Mtb/SIV NHP and increases with Mtb growth and SIV replication, suggesting </w:t>
      </w:r>
      <w:r w:rsidR="00F05724" w:rsidRPr="00A52079">
        <w:rPr>
          <w:rFonts w:ascii="Arial" w:hAnsi="Arial" w:cs="Arial"/>
          <w:sz w:val="22"/>
          <w:szCs w:val="22"/>
        </w:rPr>
        <w:t xml:space="preserve">that the pathogens and reactivation status correlate to </w:t>
      </w:r>
      <w:r w:rsidR="00F41E17" w:rsidRPr="00A52079">
        <w:rPr>
          <w:rFonts w:ascii="Arial" w:hAnsi="Arial" w:cs="Arial"/>
          <w:sz w:val="22"/>
          <w:szCs w:val="22"/>
        </w:rPr>
        <w:t xml:space="preserve">a </w:t>
      </w:r>
      <w:r w:rsidR="00F05724" w:rsidRPr="00A52079">
        <w:rPr>
          <w:rFonts w:ascii="Arial" w:hAnsi="Arial" w:cs="Arial"/>
          <w:sz w:val="22"/>
          <w:szCs w:val="22"/>
        </w:rPr>
        <w:t>change in T cell activity</w:t>
      </w:r>
      <w:r w:rsidR="007128AC" w:rsidRPr="00A52079">
        <w:rPr>
          <w:rFonts w:ascii="Arial" w:hAnsi="Arial" w:cs="Arial"/>
          <w:sz w:val="22"/>
          <w:szCs w:val="22"/>
        </w:rPr>
        <w:t xml:space="preserve"> within lung granulomas</w:t>
      </w:r>
      <w:r w:rsidR="00F05724" w:rsidRPr="00A52079">
        <w:rPr>
          <w:rFonts w:ascii="Arial" w:hAnsi="Arial" w:cs="Arial"/>
          <w:sz w:val="22"/>
          <w:szCs w:val="22"/>
        </w:rPr>
        <w:t xml:space="preserve">. </w:t>
      </w:r>
    </w:p>
    <w:p w14:paraId="74B2C4F9" w14:textId="29F31F26" w:rsidR="00C331A2" w:rsidRPr="00D2213F" w:rsidRDefault="00C331A2" w:rsidP="002C2D7C">
      <w:pPr>
        <w:spacing w:line="480" w:lineRule="auto"/>
        <w:rPr>
          <w:rFonts w:ascii="Arial" w:hAnsi="Arial" w:cs="Arial"/>
          <w:sz w:val="22"/>
          <w:szCs w:val="22"/>
        </w:rPr>
      </w:pPr>
      <w:r w:rsidRPr="00A52079">
        <w:rPr>
          <w:rFonts w:ascii="Arial" w:hAnsi="Arial" w:cs="Arial"/>
          <w:sz w:val="22"/>
          <w:szCs w:val="22"/>
        </w:rPr>
        <w:lastRenderedPageBreak/>
        <w:tab/>
      </w:r>
      <w:r w:rsidR="00D513A4" w:rsidRPr="00A52079">
        <w:rPr>
          <w:rFonts w:ascii="Arial" w:hAnsi="Arial" w:cs="Arial"/>
          <w:sz w:val="22"/>
          <w:szCs w:val="22"/>
        </w:rPr>
        <w:t xml:space="preserve">While PCA </w:t>
      </w:r>
      <w:r w:rsidR="003D55E5" w:rsidRPr="00A52079">
        <w:rPr>
          <w:rFonts w:ascii="Arial" w:hAnsi="Arial" w:cs="Arial"/>
          <w:sz w:val="22"/>
          <w:szCs w:val="22"/>
        </w:rPr>
        <w:t xml:space="preserve">was </w:t>
      </w:r>
      <w:r w:rsidR="00D513A4" w:rsidRPr="00A52079">
        <w:rPr>
          <w:rFonts w:ascii="Arial" w:hAnsi="Arial" w:cs="Arial"/>
          <w:sz w:val="22"/>
          <w:szCs w:val="22"/>
        </w:rPr>
        <w:t>used as a dimensional reduction method given the complex nature of the data sets, we also performed more traditional analytic methods comparing groups by single immune functional parameters with results that were</w:t>
      </w:r>
      <w:r w:rsidR="003D55E5" w:rsidRPr="00A52079">
        <w:rPr>
          <w:rFonts w:ascii="Arial" w:hAnsi="Arial" w:cs="Arial"/>
          <w:sz w:val="22"/>
          <w:szCs w:val="22"/>
        </w:rPr>
        <w:t xml:space="preserve"> generally</w:t>
      </w:r>
      <w:r w:rsidR="00D513A4" w:rsidRPr="00A52079">
        <w:rPr>
          <w:rFonts w:ascii="Arial" w:hAnsi="Arial" w:cs="Arial"/>
          <w:sz w:val="22"/>
          <w:szCs w:val="22"/>
        </w:rPr>
        <w:t xml:space="preserve"> consistent with the PCA</w:t>
      </w:r>
      <w:r w:rsidR="00E736AE" w:rsidRPr="00A52079">
        <w:rPr>
          <w:rFonts w:ascii="Arial" w:hAnsi="Arial" w:cs="Arial"/>
          <w:sz w:val="22"/>
          <w:szCs w:val="22"/>
        </w:rPr>
        <w:t xml:space="preserve"> results </w:t>
      </w:r>
      <w:r w:rsidR="00D513A4" w:rsidRPr="00A52079">
        <w:rPr>
          <w:rFonts w:ascii="Arial" w:hAnsi="Arial" w:cs="Arial"/>
          <w:sz w:val="22"/>
          <w:szCs w:val="22"/>
        </w:rPr>
        <w:t>(Su</w:t>
      </w:r>
      <w:r w:rsidR="00EC3228" w:rsidRPr="00A52079">
        <w:rPr>
          <w:rFonts w:ascii="Arial" w:hAnsi="Arial" w:cs="Arial"/>
          <w:sz w:val="22"/>
          <w:szCs w:val="22"/>
        </w:rPr>
        <w:t xml:space="preserve">pplemental Figure </w:t>
      </w:r>
      <w:r w:rsidR="001A0D4E" w:rsidRPr="00A52079">
        <w:rPr>
          <w:rFonts w:ascii="Arial" w:hAnsi="Arial" w:cs="Arial"/>
          <w:sz w:val="22"/>
          <w:szCs w:val="22"/>
        </w:rPr>
        <w:t>6</w:t>
      </w:r>
      <w:r w:rsidR="00983F3B" w:rsidRPr="00A52079">
        <w:rPr>
          <w:rFonts w:ascii="Arial" w:hAnsi="Arial" w:cs="Arial"/>
          <w:sz w:val="22"/>
          <w:szCs w:val="22"/>
        </w:rPr>
        <w:t>)</w:t>
      </w:r>
      <w:r w:rsidR="00D513A4" w:rsidRPr="00A52079">
        <w:rPr>
          <w:rFonts w:ascii="Arial" w:hAnsi="Arial" w:cs="Arial"/>
          <w:sz w:val="22"/>
          <w:szCs w:val="22"/>
        </w:rPr>
        <w:t>.</w:t>
      </w:r>
      <w:r w:rsidR="009A5DD5" w:rsidRPr="00A52079">
        <w:rPr>
          <w:rFonts w:ascii="Arial" w:hAnsi="Arial" w:cs="Arial"/>
          <w:sz w:val="22"/>
          <w:szCs w:val="22"/>
        </w:rPr>
        <w:t xml:space="preserve"> </w:t>
      </w:r>
      <w:r w:rsidR="00BB0620" w:rsidRPr="00A52079">
        <w:rPr>
          <w:rFonts w:ascii="Arial" w:hAnsi="Arial" w:cs="Arial"/>
          <w:sz w:val="22"/>
          <w:szCs w:val="22"/>
        </w:rPr>
        <w:t xml:space="preserve">Lung granulomas from </w:t>
      </w:r>
      <w:r w:rsidR="008D2908" w:rsidRPr="00A52079">
        <w:rPr>
          <w:rFonts w:ascii="Arial" w:hAnsi="Arial" w:cs="Arial"/>
          <w:sz w:val="22"/>
          <w:szCs w:val="22"/>
        </w:rPr>
        <w:t>Mtb/SIV</w:t>
      </w:r>
      <w:r w:rsidR="00BB0620" w:rsidRPr="00A52079">
        <w:rPr>
          <w:rFonts w:ascii="Arial" w:hAnsi="Arial" w:cs="Arial"/>
          <w:sz w:val="22"/>
          <w:szCs w:val="22"/>
        </w:rPr>
        <w:t xml:space="preserve"> NHP</w:t>
      </w:r>
      <w:r w:rsidR="0057222B" w:rsidRPr="00A52079">
        <w:rPr>
          <w:rFonts w:ascii="Arial" w:hAnsi="Arial" w:cs="Arial"/>
          <w:sz w:val="22"/>
          <w:szCs w:val="22"/>
        </w:rPr>
        <w:t xml:space="preserve"> also</w:t>
      </w:r>
      <w:r w:rsidR="00BB0620" w:rsidRPr="00A52079">
        <w:rPr>
          <w:rFonts w:ascii="Arial" w:hAnsi="Arial" w:cs="Arial"/>
          <w:sz w:val="22"/>
          <w:szCs w:val="22"/>
        </w:rPr>
        <w:t xml:space="preserve"> contained more (p = 0.0528) CD38+ T cells compared to Mtb-only granulomas, suggesting that the </w:t>
      </w:r>
      <w:r w:rsidR="008D2908" w:rsidRPr="00A52079">
        <w:rPr>
          <w:rFonts w:ascii="Arial" w:hAnsi="Arial" w:cs="Arial"/>
          <w:sz w:val="22"/>
          <w:szCs w:val="22"/>
        </w:rPr>
        <w:t>Mtb/SIV</w:t>
      </w:r>
      <w:r w:rsidR="00267EC7" w:rsidRPr="00A52079">
        <w:rPr>
          <w:rFonts w:ascii="Arial" w:hAnsi="Arial" w:cs="Arial"/>
          <w:sz w:val="22"/>
          <w:szCs w:val="22"/>
        </w:rPr>
        <w:t xml:space="preserve"> </w:t>
      </w:r>
      <w:r w:rsidR="00BB0620" w:rsidRPr="00A52079">
        <w:rPr>
          <w:rFonts w:ascii="Arial" w:hAnsi="Arial" w:cs="Arial"/>
          <w:sz w:val="22"/>
          <w:szCs w:val="22"/>
        </w:rPr>
        <w:t xml:space="preserve">co-infection is </w:t>
      </w:r>
      <w:r w:rsidR="007C0F16" w:rsidRPr="00A52079">
        <w:rPr>
          <w:rFonts w:ascii="Arial" w:hAnsi="Arial" w:cs="Arial"/>
          <w:sz w:val="22"/>
          <w:szCs w:val="22"/>
        </w:rPr>
        <w:t xml:space="preserve">associated with </w:t>
      </w:r>
      <w:r w:rsidR="00BB0620" w:rsidRPr="00A52079">
        <w:rPr>
          <w:rFonts w:ascii="Arial" w:hAnsi="Arial" w:cs="Arial"/>
          <w:sz w:val="22"/>
          <w:szCs w:val="22"/>
        </w:rPr>
        <w:t>increa</w:t>
      </w:r>
      <w:r w:rsidR="007C0F16" w:rsidRPr="00A52079">
        <w:rPr>
          <w:rFonts w:ascii="Arial" w:hAnsi="Arial" w:cs="Arial"/>
          <w:sz w:val="22"/>
          <w:szCs w:val="22"/>
        </w:rPr>
        <w:t>sed</w:t>
      </w:r>
      <w:r w:rsidR="00BB0620" w:rsidRPr="00A52079">
        <w:rPr>
          <w:rFonts w:ascii="Arial" w:hAnsi="Arial" w:cs="Arial"/>
          <w:sz w:val="22"/>
          <w:szCs w:val="22"/>
        </w:rPr>
        <w:t xml:space="preserve"> </w:t>
      </w:r>
      <w:r w:rsidR="007C0F16" w:rsidRPr="00A52079">
        <w:rPr>
          <w:rFonts w:ascii="Arial" w:hAnsi="Arial" w:cs="Arial"/>
          <w:sz w:val="22"/>
          <w:szCs w:val="22"/>
        </w:rPr>
        <w:t xml:space="preserve">T cell </w:t>
      </w:r>
      <w:r w:rsidR="00BB0620" w:rsidRPr="00A52079">
        <w:rPr>
          <w:rFonts w:ascii="Arial" w:hAnsi="Arial" w:cs="Arial"/>
          <w:sz w:val="22"/>
          <w:szCs w:val="22"/>
        </w:rPr>
        <w:t xml:space="preserve">activation (Supplemental Figure </w:t>
      </w:r>
      <w:r w:rsidR="001A0D4E" w:rsidRPr="00A52079">
        <w:rPr>
          <w:rFonts w:ascii="Arial" w:hAnsi="Arial" w:cs="Arial"/>
          <w:sz w:val="22"/>
          <w:szCs w:val="22"/>
        </w:rPr>
        <w:t>7</w:t>
      </w:r>
      <w:r w:rsidR="00BB0620" w:rsidRPr="00A52079">
        <w:rPr>
          <w:rFonts w:ascii="Arial" w:hAnsi="Arial" w:cs="Arial"/>
          <w:sz w:val="22"/>
          <w:szCs w:val="22"/>
        </w:rPr>
        <w:t xml:space="preserve">). </w:t>
      </w:r>
      <w:r w:rsidR="009A5DD5" w:rsidRPr="00A52079">
        <w:rPr>
          <w:rFonts w:ascii="Arial" w:hAnsi="Arial" w:cs="Arial"/>
          <w:sz w:val="22"/>
          <w:szCs w:val="22"/>
        </w:rPr>
        <w:t xml:space="preserve">SIV co-infection and CD4 </w:t>
      </w:r>
      <w:r w:rsidR="008425A7" w:rsidRPr="00A52079">
        <w:rPr>
          <w:rFonts w:ascii="Arial" w:hAnsi="Arial" w:cs="Arial"/>
          <w:sz w:val="22"/>
          <w:szCs w:val="22"/>
        </w:rPr>
        <w:t xml:space="preserve">depletion </w:t>
      </w:r>
      <w:r w:rsidR="00EC3228" w:rsidRPr="00A52079">
        <w:rPr>
          <w:rFonts w:ascii="Arial" w:hAnsi="Arial" w:cs="Arial"/>
          <w:sz w:val="22"/>
          <w:szCs w:val="22"/>
        </w:rPr>
        <w:t>also</w:t>
      </w:r>
      <w:r w:rsidR="009A5DD5" w:rsidRPr="00A52079">
        <w:rPr>
          <w:rFonts w:ascii="Arial" w:hAnsi="Arial" w:cs="Arial"/>
          <w:sz w:val="22"/>
          <w:szCs w:val="22"/>
        </w:rPr>
        <w:t xml:space="preserve"> change</w:t>
      </w:r>
      <w:r w:rsidR="00EC3228" w:rsidRPr="00A52079">
        <w:rPr>
          <w:rFonts w:ascii="Arial" w:hAnsi="Arial" w:cs="Arial"/>
          <w:sz w:val="22"/>
          <w:szCs w:val="22"/>
        </w:rPr>
        <w:t>d</w:t>
      </w:r>
      <w:r w:rsidR="009A5DD5" w:rsidRPr="00A52079">
        <w:rPr>
          <w:rFonts w:ascii="Arial" w:hAnsi="Arial" w:cs="Arial"/>
          <w:sz w:val="22"/>
          <w:szCs w:val="22"/>
        </w:rPr>
        <w:t xml:space="preserve"> the </w:t>
      </w:r>
      <w:r w:rsidR="00EC3228" w:rsidRPr="00A52079">
        <w:rPr>
          <w:rFonts w:ascii="Arial" w:hAnsi="Arial" w:cs="Arial"/>
          <w:sz w:val="22"/>
          <w:szCs w:val="22"/>
        </w:rPr>
        <w:t xml:space="preserve">overall </w:t>
      </w:r>
      <w:r w:rsidR="00197960" w:rsidRPr="00A52079">
        <w:rPr>
          <w:rFonts w:ascii="Arial" w:hAnsi="Arial" w:cs="Arial"/>
          <w:sz w:val="22"/>
          <w:szCs w:val="22"/>
        </w:rPr>
        <w:t>composition of T cells within lung granulomas that produce these cytokines and granzyme B (</w:t>
      </w:r>
      <w:r w:rsidR="00EC3228" w:rsidRPr="00A52079">
        <w:rPr>
          <w:rFonts w:ascii="Arial" w:hAnsi="Arial" w:cs="Arial"/>
          <w:sz w:val="22"/>
          <w:szCs w:val="22"/>
        </w:rPr>
        <w:t xml:space="preserve">Supplemental Figure </w:t>
      </w:r>
      <w:r w:rsidR="001A0D4E" w:rsidRPr="00A52079">
        <w:rPr>
          <w:rFonts w:ascii="Arial" w:hAnsi="Arial" w:cs="Arial"/>
          <w:sz w:val="22"/>
          <w:szCs w:val="22"/>
        </w:rPr>
        <w:t>8</w:t>
      </w:r>
      <w:r w:rsidR="00197960" w:rsidRPr="00A52079">
        <w:rPr>
          <w:rFonts w:ascii="Arial" w:hAnsi="Arial" w:cs="Arial"/>
          <w:sz w:val="22"/>
          <w:szCs w:val="22"/>
        </w:rPr>
        <w:t xml:space="preserve">). Surprisingly, </w:t>
      </w:r>
      <w:r w:rsidR="009A5DD5" w:rsidRPr="00A52079">
        <w:rPr>
          <w:rFonts w:ascii="Arial" w:hAnsi="Arial" w:cs="Arial"/>
          <w:sz w:val="22"/>
          <w:szCs w:val="22"/>
        </w:rPr>
        <w:t>non-traditional CD3 T cells (i.e., CD3+CD4-CD8- T cells, and CD3+CD4+CD8+ T cells)</w:t>
      </w:r>
      <w:r w:rsidR="00197960" w:rsidRPr="00A52079">
        <w:rPr>
          <w:rFonts w:ascii="Arial" w:hAnsi="Arial" w:cs="Arial"/>
          <w:sz w:val="22"/>
          <w:szCs w:val="22"/>
        </w:rPr>
        <w:t xml:space="preserve"> actively contributed to the overall immune function of these granulomas</w:t>
      </w:r>
      <w:r w:rsidR="00C22323" w:rsidRPr="00A52079">
        <w:rPr>
          <w:rFonts w:ascii="Arial" w:hAnsi="Arial" w:cs="Arial"/>
          <w:sz w:val="22"/>
          <w:szCs w:val="22"/>
        </w:rPr>
        <w:t xml:space="preserve">. CD3+CD4+CD8+ T cells have distinct cytokine and cytolytic responses within PBMC, BAL, and lung granulomas compared to traditional CD4 and CD8 </w:t>
      </w:r>
      <w:r w:rsidR="00CB47F1" w:rsidRPr="00A52079">
        <w:rPr>
          <w:rFonts w:ascii="Arial" w:hAnsi="Arial" w:cs="Arial"/>
          <w:sz w:val="22"/>
          <w:szCs w:val="22"/>
        </w:rPr>
        <w:t xml:space="preserve">single positive </w:t>
      </w:r>
      <w:r w:rsidR="00C22323" w:rsidRPr="00A52079">
        <w:rPr>
          <w:rFonts w:ascii="Arial" w:hAnsi="Arial" w:cs="Arial"/>
          <w:sz w:val="22"/>
          <w:szCs w:val="22"/>
        </w:rPr>
        <w:t xml:space="preserve">T cells </w:t>
      </w:r>
      <w:r w:rsidR="009E470C" w:rsidRPr="00A52079">
        <w:rPr>
          <w:rFonts w:ascii="Arial" w:hAnsi="Arial" w:cs="Arial"/>
          <w:sz w:val="22"/>
          <w:szCs w:val="22"/>
        </w:rPr>
        <w:t xml:space="preserve">within </w:t>
      </w:r>
      <w:r w:rsidR="009E470C" w:rsidRPr="00A52079">
        <w:rPr>
          <w:rFonts w:ascii="Arial" w:hAnsi="Arial" w:cs="Arial"/>
          <w:i/>
          <w:iCs/>
          <w:sz w:val="22"/>
          <w:szCs w:val="22"/>
        </w:rPr>
        <w:t xml:space="preserve">M. tuberculosis </w:t>
      </w:r>
      <w:r w:rsidR="009E470C" w:rsidRPr="00A52079">
        <w:rPr>
          <w:rFonts w:ascii="Arial" w:hAnsi="Arial" w:cs="Arial"/>
          <w:sz w:val="22"/>
          <w:szCs w:val="22"/>
        </w:rPr>
        <w:t xml:space="preserve">infected cynomolgus macaques </w:t>
      </w:r>
      <w:r w:rsidR="00C22323" w:rsidRPr="00A52079">
        <w:rPr>
          <w:rFonts w:ascii="Arial" w:hAnsi="Arial" w:cs="Arial"/>
          <w:sz w:val="22"/>
          <w:szCs w:val="22"/>
        </w:rPr>
        <w:fldChar w:fldCharType="begin"/>
      </w:r>
      <w:r w:rsidR="008B1382" w:rsidRPr="00A52079">
        <w:rPr>
          <w:rFonts w:ascii="Arial" w:hAnsi="Arial" w:cs="Arial"/>
          <w:sz w:val="22"/>
          <w:szCs w:val="22"/>
        </w:rPr>
        <w:instrText xml:space="preserve"> ADDIN EN.CITE &lt;EndNote&gt;&lt;Cite&gt;&lt;Author&gt;Diedrich&lt;/Author&gt;&lt;Year&gt;2019&lt;/Year&gt;&lt;RecNum&gt;23&lt;/RecNum&gt;&lt;DisplayText&gt;[28]&lt;/DisplayText&gt;&lt;record&gt;&lt;rec-number&gt;23&lt;/rec-number&gt;&lt;foreign-keys&gt;&lt;key app="EN" db-id="ewfw5erwxexx92e09z65ffpvrvxpfavsxptx" timestamp="1576855479" guid="b5bd45df-8ad4-4e2c-978e-e10787089f45"&gt;23&lt;/key&gt;&lt;/foreign-keys&gt;&lt;ref-type name="Journal Article"&gt;17&lt;/ref-type&gt;&lt;contributors&gt;&lt;authors&gt;&lt;author&gt;Diedrich, C. R.&lt;/author&gt;&lt;author&gt;Gideon, H. P.&lt;/author&gt;&lt;author&gt;Rutledge, T.&lt;/author&gt;&lt;author&gt;Baranowski, T. M.&lt;/author&gt;&lt;author&gt;Maiello, P.&lt;/author&gt;&lt;author&gt;Myers, A. J.&lt;/author&gt;&lt;author&gt;Lin, P. L.&lt;/author&gt;&lt;/authors&gt;&lt;/contributors&gt;&lt;auth-address&gt;Department of Pediatrics, Children&amp;apos;s Hospital of Pittsburgh of the University of Pittsburgh Medical Center, Pittsburgh, Pennsylvania.&amp;#xD;Department of Microbiology and Molecular Genetics, University of Pittsburgh School of Medicine, Pittsburgh, Pennsylvania.&lt;/auth-address&gt;&lt;titles&gt;&lt;title&gt;CD4CD8 Double Positive T cell responses during Mycobacterium tuberculosis infection in cynomolgus macaques&lt;/title&gt;&lt;secondary-title&gt;J Med Primatol&lt;/secondary-title&gt;&lt;/titles&gt;&lt;periodical&gt;&lt;full-title&gt;J Med Primatol&lt;/full-title&gt;&lt;/periodical&gt;&lt;pages&gt;82-89&lt;/pages&gt;&lt;volume&gt;48&lt;/volume&gt;&lt;number&gt;2&lt;/number&gt;&lt;edition&gt;2019/02/07&lt;/edition&gt;&lt;keywords&gt;&lt;keyword&gt;Cd4cd8&lt;/keyword&gt;&lt;keyword&gt;T cells&lt;/keyword&gt;&lt;keyword&gt;mycobacteria&lt;/keyword&gt;&lt;keyword&gt;tuberculosis&lt;/keyword&gt;&lt;/keywords&gt;&lt;dates&gt;&lt;year&gt;2019&lt;/year&gt;&lt;pub-dates&gt;&lt;date&gt;Apr&lt;/date&gt;&lt;/pub-dates&gt;&lt;/dates&gt;&lt;isbn&gt;1600-0684 (Electronic)&amp;#xD;0047-2565 (Linking)&lt;/isbn&gt;&lt;accession-num&gt;30723927&lt;/accession-num&gt;&lt;urls&gt;&lt;related-urls&gt;&lt;url&gt;https://www.ncbi.nlm.nih.gov/pubmed/30723927&lt;/url&gt;&lt;/related-urls&gt;&lt;/urls&gt;&lt;electronic-resource-num&gt;10.1111/jmp.12399&lt;/electronic-resource-num&gt;&lt;/record&gt;&lt;/Cite&gt;&lt;/EndNote&gt;</w:instrText>
      </w:r>
      <w:r w:rsidR="00C22323" w:rsidRPr="00A52079">
        <w:rPr>
          <w:rFonts w:ascii="Arial" w:hAnsi="Arial" w:cs="Arial"/>
          <w:sz w:val="22"/>
          <w:szCs w:val="22"/>
        </w:rPr>
        <w:fldChar w:fldCharType="separate"/>
      </w:r>
      <w:r w:rsidR="008B1382" w:rsidRPr="00A52079">
        <w:rPr>
          <w:rFonts w:ascii="Arial" w:hAnsi="Arial" w:cs="Arial"/>
          <w:noProof/>
          <w:sz w:val="22"/>
          <w:szCs w:val="22"/>
        </w:rPr>
        <w:t>[28]</w:t>
      </w:r>
      <w:r w:rsidR="00C22323" w:rsidRPr="00A52079">
        <w:rPr>
          <w:rFonts w:ascii="Arial" w:hAnsi="Arial" w:cs="Arial"/>
          <w:sz w:val="22"/>
          <w:szCs w:val="22"/>
        </w:rPr>
        <w:fldChar w:fldCharType="end"/>
      </w:r>
      <w:r w:rsidR="00C22323" w:rsidRPr="00A52079">
        <w:rPr>
          <w:rFonts w:ascii="Arial" w:hAnsi="Arial" w:cs="Arial"/>
          <w:sz w:val="22"/>
          <w:szCs w:val="22"/>
        </w:rPr>
        <w:t>.</w:t>
      </w:r>
      <w:r w:rsidR="00EE6550" w:rsidRPr="00A52079">
        <w:rPr>
          <w:rFonts w:ascii="Arial" w:hAnsi="Arial" w:cs="Arial"/>
          <w:sz w:val="22"/>
          <w:szCs w:val="22"/>
        </w:rPr>
        <w:t xml:space="preserve"> </w:t>
      </w:r>
      <w:r w:rsidR="00C22323" w:rsidRPr="00A52079">
        <w:rPr>
          <w:rFonts w:ascii="Arial" w:hAnsi="Arial" w:cs="Arial"/>
          <w:sz w:val="22"/>
          <w:szCs w:val="22"/>
        </w:rPr>
        <w:t xml:space="preserve">The responses from non-traditional T cells </w:t>
      </w:r>
      <w:r w:rsidR="00EE6550" w:rsidRPr="00A52079">
        <w:rPr>
          <w:rFonts w:ascii="Arial" w:hAnsi="Arial" w:cs="Arial"/>
          <w:sz w:val="22"/>
          <w:szCs w:val="22"/>
        </w:rPr>
        <w:t>suggest that SIV and CD4</w:t>
      </w:r>
      <w:r w:rsidR="00897812" w:rsidRPr="00A52079">
        <w:rPr>
          <w:rFonts w:ascii="Arial" w:hAnsi="Arial" w:cs="Arial"/>
          <w:sz w:val="22"/>
          <w:szCs w:val="22"/>
        </w:rPr>
        <w:t xml:space="preserve"> depletion</w:t>
      </w:r>
      <w:r w:rsidR="00EE6550" w:rsidRPr="00A52079">
        <w:rPr>
          <w:rFonts w:ascii="Arial" w:hAnsi="Arial" w:cs="Arial"/>
          <w:sz w:val="22"/>
          <w:szCs w:val="22"/>
        </w:rPr>
        <w:t xml:space="preserve"> </w:t>
      </w:r>
      <w:r w:rsidR="00267EC7" w:rsidRPr="00A52079">
        <w:rPr>
          <w:rFonts w:ascii="Arial" w:hAnsi="Arial" w:cs="Arial"/>
          <w:sz w:val="22"/>
          <w:szCs w:val="22"/>
        </w:rPr>
        <w:t>disrupt both conventional and non-conventional T cells types within the granuloma.</w:t>
      </w:r>
      <w:r w:rsidR="002834F9" w:rsidRPr="00A52079">
        <w:rPr>
          <w:rFonts w:ascii="Arial" w:hAnsi="Arial" w:cs="Arial"/>
          <w:sz w:val="22"/>
          <w:szCs w:val="22"/>
        </w:rPr>
        <w:t xml:space="preserve"> </w:t>
      </w:r>
      <w:r w:rsidR="008E40CC" w:rsidRPr="00A52079">
        <w:rPr>
          <w:rFonts w:ascii="Arial" w:hAnsi="Arial" w:cs="Arial"/>
          <w:sz w:val="22"/>
          <w:szCs w:val="22"/>
        </w:rPr>
        <w:t>T</w:t>
      </w:r>
      <w:r w:rsidR="001248E9" w:rsidRPr="00A52079">
        <w:rPr>
          <w:rFonts w:ascii="Arial" w:hAnsi="Arial" w:cs="Arial"/>
          <w:sz w:val="22"/>
          <w:szCs w:val="22"/>
        </w:rPr>
        <w:t>hese data sugges</w:t>
      </w:r>
      <w:r w:rsidR="00750AD5" w:rsidRPr="00A52079">
        <w:rPr>
          <w:rFonts w:ascii="Arial" w:hAnsi="Arial" w:cs="Arial"/>
          <w:sz w:val="22"/>
          <w:szCs w:val="22"/>
        </w:rPr>
        <w:t>t</w:t>
      </w:r>
      <w:r w:rsidR="001248E9" w:rsidRPr="00A52079">
        <w:rPr>
          <w:rFonts w:ascii="Arial" w:hAnsi="Arial" w:cs="Arial"/>
          <w:sz w:val="22"/>
          <w:szCs w:val="22"/>
        </w:rPr>
        <w:t xml:space="preserve"> that SIV co-infection </w:t>
      </w:r>
      <w:r w:rsidR="008E40CC" w:rsidRPr="00A52079">
        <w:rPr>
          <w:rFonts w:ascii="Arial" w:hAnsi="Arial" w:cs="Arial"/>
          <w:sz w:val="22"/>
          <w:szCs w:val="22"/>
        </w:rPr>
        <w:t>changes the overall cytokine production and granzyme B expression by T cells compared to CD4 depletion.</w:t>
      </w:r>
      <w:r w:rsidR="008E40CC" w:rsidRPr="00D2213F">
        <w:rPr>
          <w:rFonts w:ascii="Arial" w:hAnsi="Arial" w:cs="Arial"/>
          <w:sz w:val="22"/>
          <w:szCs w:val="22"/>
        </w:rPr>
        <w:t xml:space="preserve"> </w:t>
      </w:r>
    </w:p>
    <w:p w14:paraId="234EB441" w14:textId="211405A0" w:rsidR="00147036" w:rsidRPr="00D2213F" w:rsidRDefault="00EE6550" w:rsidP="006341EF">
      <w:pPr>
        <w:spacing w:line="480" w:lineRule="auto"/>
        <w:rPr>
          <w:rFonts w:ascii="Arial" w:hAnsi="Arial" w:cs="Arial"/>
          <w:sz w:val="22"/>
          <w:szCs w:val="22"/>
        </w:rPr>
      </w:pPr>
      <w:r w:rsidRPr="00D2213F">
        <w:rPr>
          <w:rFonts w:ascii="Arial" w:hAnsi="Arial" w:cs="Arial"/>
          <w:sz w:val="22"/>
          <w:szCs w:val="22"/>
        </w:rPr>
        <w:tab/>
      </w:r>
    </w:p>
    <w:p w14:paraId="73590EF1" w14:textId="7B4B7B0B" w:rsidR="00750FBB" w:rsidRPr="00D2213F" w:rsidRDefault="003478CF" w:rsidP="00750FBB">
      <w:pPr>
        <w:spacing w:line="480" w:lineRule="auto"/>
        <w:rPr>
          <w:rFonts w:ascii="Arial" w:hAnsi="Arial" w:cs="Arial"/>
          <w:sz w:val="22"/>
          <w:szCs w:val="22"/>
          <w:u w:val="single"/>
        </w:rPr>
      </w:pPr>
      <w:r w:rsidRPr="00D2213F">
        <w:rPr>
          <w:rFonts w:ascii="Arial" w:hAnsi="Arial" w:cs="Arial"/>
          <w:sz w:val="22"/>
          <w:szCs w:val="22"/>
          <w:u w:val="single"/>
        </w:rPr>
        <w:t xml:space="preserve">Mtb increases SIV replication </w:t>
      </w:r>
      <w:r w:rsidR="00371BB8" w:rsidRPr="00D2213F">
        <w:rPr>
          <w:rFonts w:ascii="Arial" w:hAnsi="Arial" w:cs="Arial"/>
          <w:sz w:val="22"/>
          <w:szCs w:val="22"/>
          <w:u w:val="single"/>
        </w:rPr>
        <w:t xml:space="preserve">and SIV replication reduces Mtb killing </w:t>
      </w:r>
      <w:r w:rsidR="00E13F6D" w:rsidRPr="00D2213F">
        <w:rPr>
          <w:rFonts w:ascii="Arial" w:hAnsi="Arial" w:cs="Arial"/>
          <w:sz w:val="22"/>
          <w:szCs w:val="22"/>
          <w:u w:val="single"/>
        </w:rPr>
        <w:t>within the granuloma</w:t>
      </w:r>
      <w:r w:rsidR="001D72CD" w:rsidRPr="00D2213F">
        <w:rPr>
          <w:rFonts w:ascii="Arial" w:hAnsi="Arial" w:cs="Arial"/>
          <w:sz w:val="22"/>
          <w:szCs w:val="22"/>
          <w:u w:val="single"/>
        </w:rPr>
        <w:t xml:space="preserve"> </w:t>
      </w:r>
    </w:p>
    <w:p w14:paraId="2C3DB811" w14:textId="7D323BD6" w:rsidR="00222DE8" w:rsidRPr="00D2213F" w:rsidRDefault="0063677E" w:rsidP="00FE6E2E">
      <w:pPr>
        <w:spacing w:line="480" w:lineRule="auto"/>
        <w:ind w:firstLine="720"/>
        <w:rPr>
          <w:rFonts w:ascii="Arial" w:hAnsi="Arial" w:cs="Arial"/>
          <w:sz w:val="22"/>
          <w:szCs w:val="22"/>
          <w:u w:val="single"/>
        </w:rPr>
      </w:pPr>
      <w:r w:rsidRPr="00D2213F">
        <w:rPr>
          <w:rFonts w:ascii="Arial" w:hAnsi="Arial" w:cs="Arial"/>
          <w:sz w:val="22"/>
          <w:szCs w:val="22"/>
        </w:rPr>
        <w:t xml:space="preserve">The ability of Mtb to increase HIV replication has been demonstrated </w:t>
      </w:r>
      <w:r w:rsidRPr="00D2213F">
        <w:rPr>
          <w:rFonts w:ascii="Arial" w:hAnsi="Arial" w:cs="Arial"/>
          <w:i/>
          <w:sz w:val="22"/>
          <w:szCs w:val="22"/>
        </w:rPr>
        <w:t>in vitro</w:t>
      </w:r>
      <w:r w:rsidRPr="00D2213F">
        <w:rPr>
          <w:rFonts w:ascii="Arial" w:hAnsi="Arial" w:cs="Arial"/>
          <w:sz w:val="22"/>
          <w:szCs w:val="22"/>
        </w:rPr>
        <w:t xml:space="preserve"> under specific conditions </w:t>
      </w:r>
      <w:r w:rsidRPr="00D2213F">
        <w:rPr>
          <w:rFonts w:ascii="Arial" w:hAnsi="Arial" w:cs="Arial"/>
          <w:sz w:val="22"/>
          <w:szCs w:val="22"/>
        </w:rPr>
        <w:fldChar w:fldCharType="begin">
          <w:fldData xml:space="preserve">PEVuZE5vdGU+PENpdGU+PEF1dGhvcj5MYXJzb248L0F1dGhvcj48WWVhcj4yMDE3PC9ZZWFyPjxS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</w:fldData>
        </w:fldChar>
      </w:r>
      <w:r w:rsidR="008B1382">
        <w:rPr>
          <w:rFonts w:ascii="Arial" w:hAnsi="Arial" w:cs="Arial"/>
          <w:sz w:val="22"/>
          <w:szCs w:val="22"/>
        </w:rPr>
        <w:instrText xml:space="preserve"> ADDIN EN.CITE </w:instrText>
      </w:r>
      <w:r w:rsidR="008B1382">
        <w:rPr>
          <w:rFonts w:ascii="Arial" w:hAnsi="Arial" w:cs="Arial"/>
          <w:sz w:val="22"/>
          <w:szCs w:val="22"/>
        </w:rPr>
        <w:fldChar w:fldCharType="begin">
          <w:fldData xml:space="preserve">PEVuZE5vdGU+PENpdGU+PEF1dGhvcj5MYXJzb248L0F1dGhvcj48WWVhcj4yMDE3PC9ZZWFyPjxS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</w:fldData>
        </w:fldChar>
      </w:r>
      <w:r w:rsidR="008B1382">
        <w:rPr>
          <w:rFonts w:ascii="Arial" w:hAnsi="Arial" w:cs="Arial"/>
          <w:sz w:val="22"/>
          <w:szCs w:val="22"/>
        </w:rPr>
        <w:instrText xml:space="preserve"> ADDIN EN.CITE.DATA </w:instrText>
      </w:r>
      <w:r w:rsidR="008B1382">
        <w:rPr>
          <w:rFonts w:ascii="Arial" w:hAnsi="Arial" w:cs="Arial"/>
          <w:sz w:val="22"/>
          <w:szCs w:val="22"/>
        </w:rPr>
      </w:r>
      <w:r w:rsidR="008B1382">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8B1382">
        <w:rPr>
          <w:rFonts w:ascii="Arial" w:hAnsi="Arial" w:cs="Arial"/>
          <w:noProof/>
          <w:sz w:val="22"/>
          <w:szCs w:val="22"/>
        </w:rPr>
        <w:t>[26, 31]</w:t>
      </w:r>
      <w:r w:rsidRPr="00D2213F">
        <w:rPr>
          <w:rFonts w:ascii="Arial" w:hAnsi="Arial" w:cs="Arial"/>
          <w:sz w:val="22"/>
          <w:szCs w:val="22"/>
        </w:rPr>
        <w:fldChar w:fldCharType="end"/>
      </w:r>
      <w:r w:rsidRPr="00D2213F">
        <w:rPr>
          <w:rFonts w:ascii="Arial" w:hAnsi="Arial" w:cs="Arial"/>
          <w:sz w:val="22"/>
          <w:szCs w:val="22"/>
        </w:rPr>
        <w:t xml:space="preserve">. </w:t>
      </w:r>
      <w:r w:rsidR="00FD74D8" w:rsidRPr="00D2213F">
        <w:rPr>
          <w:rFonts w:ascii="Arial" w:hAnsi="Arial" w:cs="Arial"/>
          <w:sz w:val="22"/>
          <w:szCs w:val="22"/>
        </w:rPr>
        <w:t xml:space="preserve">Plasma </w:t>
      </w:r>
      <w:r w:rsidR="00456FB9" w:rsidRPr="00D2213F">
        <w:rPr>
          <w:rFonts w:ascii="Arial" w:hAnsi="Arial" w:cs="Arial"/>
          <w:sz w:val="22"/>
          <w:szCs w:val="22"/>
        </w:rPr>
        <w:t>viremia</w:t>
      </w:r>
      <w:r w:rsidR="00FD74D8" w:rsidRPr="00D2213F">
        <w:rPr>
          <w:rFonts w:ascii="Arial" w:hAnsi="Arial" w:cs="Arial"/>
          <w:sz w:val="22"/>
          <w:szCs w:val="22"/>
        </w:rPr>
        <w:t xml:space="preserve"> during the course of acute infection </w:t>
      </w:r>
      <w:r w:rsidR="00456FB9" w:rsidRPr="00D2213F">
        <w:rPr>
          <w:rFonts w:ascii="Arial" w:hAnsi="Arial" w:cs="Arial"/>
          <w:sz w:val="22"/>
          <w:szCs w:val="22"/>
        </w:rPr>
        <w:t xml:space="preserve">was compared between </w:t>
      </w:r>
      <w:r w:rsidR="008D2908" w:rsidRPr="00D2213F">
        <w:rPr>
          <w:rFonts w:ascii="Arial" w:hAnsi="Arial" w:cs="Arial"/>
          <w:sz w:val="22"/>
          <w:szCs w:val="22"/>
        </w:rPr>
        <w:t>Mtb/SIV</w:t>
      </w:r>
      <w:r w:rsidR="00FD74D8" w:rsidRPr="00D2213F">
        <w:rPr>
          <w:rFonts w:ascii="Arial" w:hAnsi="Arial" w:cs="Arial"/>
          <w:sz w:val="22"/>
          <w:szCs w:val="22"/>
        </w:rPr>
        <w:t xml:space="preserve"> animals </w:t>
      </w:r>
      <w:r w:rsidR="00456FB9" w:rsidRPr="00D2213F">
        <w:rPr>
          <w:rFonts w:ascii="Arial" w:hAnsi="Arial" w:cs="Arial"/>
          <w:sz w:val="22"/>
          <w:szCs w:val="22"/>
        </w:rPr>
        <w:t xml:space="preserve">and </w:t>
      </w:r>
      <w:r w:rsidR="00FD74D8" w:rsidRPr="00D2213F">
        <w:rPr>
          <w:rFonts w:ascii="Arial" w:hAnsi="Arial" w:cs="Arial"/>
          <w:sz w:val="22"/>
          <w:szCs w:val="22"/>
        </w:rPr>
        <w:t xml:space="preserve">SIV only control animals. </w:t>
      </w:r>
      <w:r w:rsidR="00A26FC6" w:rsidRPr="00D2213F">
        <w:rPr>
          <w:rFonts w:ascii="Arial" w:hAnsi="Arial" w:cs="Arial"/>
          <w:sz w:val="22"/>
          <w:szCs w:val="22"/>
        </w:rPr>
        <w:t xml:space="preserve">Viremia was significantly higher at </w:t>
      </w:r>
      <w:r w:rsidR="003C3180" w:rsidRPr="00D2213F">
        <w:rPr>
          <w:rFonts w:ascii="Arial" w:hAnsi="Arial" w:cs="Arial"/>
          <w:sz w:val="22"/>
          <w:szCs w:val="22"/>
        </w:rPr>
        <w:t>1-week</w:t>
      </w:r>
      <w:r w:rsidR="00A26FC6" w:rsidRPr="00D2213F">
        <w:rPr>
          <w:rFonts w:ascii="Arial" w:hAnsi="Arial" w:cs="Arial"/>
          <w:sz w:val="22"/>
          <w:szCs w:val="22"/>
        </w:rPr>
        <w:t xml:space="preserve"> post-SIV infection in the Mtb</w:t>
      </w:r>
      <w:r w:rsidR="00315F09" w:rsidRPr="00D2213F">
        <w:rPr>
          <w:rFonts w:ascii="Arial" w:hAnsi="Arial" w:cs="Arial"/>
          <w:sz w:val="22"/>
          <w:szCs w:val="22"/>
        </w:rPr>
        <w:t>/SIV</w:t>
      </w:r>
      <w:r w:rsidR="00A26FC6" w:rsidRPr="00D2213F">
        <w:rPr>
          <w:rFonts w:ascii="Arial" w:hAnsi="Arial" w:cs="Arial"/>
          <w:sz w:val="22"/>
          <w:szCs w:val="22"/>
        </w:rPr>
        <w:t xml:space="preserve"> animals, although</w:t>
      </w:r>
      <w:r w:rsidR="005A5427" w:rsidRPr="00D2213F">
        <w:rPr>
          <w:rFonts w:ascii="Arial" w:hAnsi="Arial" w:cs="Arial"/>
          <w:sz w:val="22"/>
          <w:szCs w:val="22"/>
        </w:rPr>
        <w:t xml:space="preserve"> </w:t>
      </w:r>
      <w:r w:rsidR="00657EF2" w:rsidRPr="00D2213F">
        <w:rPr>
          <w:rFonts w:ascii="Arial" w:hAnsi="Arial" w:cs="Arial"/>
          <w:sz w:val="22"/>
          <w:szCs w:val="22"/>
        </w:rPr>
        <w:t xml:space="preserve">viremia </w:t>
      </w:r>
      <w:r w:rsidR="00A26FC6" w:rsidRPr="00D2213F">
        <w:rPr>
          <w:rFonts w:ascii="Arial" w:hAnsi="Arial" w:cs="Arial"/>
          <w:sz w:val="22"/>
          <w:szCs w:val="22"/>
        </w:rPr>
        <w:t xml:space="preserve">reached a </w:t>
      </w:r>
      <w:r w:rsidR="00657EF2" w:rsidRPr="00D2213F">
        <w:rPr>
          <w:rFonts w:ascii="Arial" w:hAnsi="Arial" w:cs="Arial"/>
          <w:sz w:val="22"/>
          <w:szCs w:val="22"/>
        </w:rPr>
        <w:t xml:space="preserve">similar </w:t>
      </w:r>
      <w:r w:rsidR="00A26FC6" w:rsidRPr="00D2213F">
        <w:rPr>
          <w:rFonts w:ascii="Arial" w:hAnsi="Arial" w:cs="Arial"/>
          <w:sz w:val="22"/>
          <w:szCs w:val="22"/>
        </w:rPr>
        <w:t xml:space="preserve">level in both groups by 2 weeks </w:t>
      </w:r>
      <w:r w:rsidR="00657EF2" w:rsidRPr="00D2213F">
        <w:rPr>
          <w:rFonts w:ascii="Arial" w:hAnsi="Arial" w:cs="Arial"/>
          <w:sz w:val="22"/>
          <w:szCs w:val="22"/>
        </w:rPr>
        <w:t xml:space="preserve">(Figure </w:t>
      </w:r>
      <w:r w:rsidR="004A32D2" w:rsidRPr="00D2213F">
        <w:rPr>
          <w:rFonts w:ascii="Arial" w:hAnsi="Arial" w:cs="Arial"/>
          <w:sz w:val="22"/>
          <w:szCs w:val="22"/>
        </w:rPr>
        <w:t>6</w:t>
      </w:r>
      <w:r w:rsidR="00657EF2" w:rsidRPr="00D2213F">
        <w:rPr>
          <w:rFonts w:ascii="Arial" w:hAnsi="Arial" w:cs="Arial"/>
          <w:sz w:val="22"/>
          <w:szCs w:val="22"/>
        </w:rPr>
        <w:t>A)</w:t>
      </w:r>
      <w:r w:rsidR="00FD74D8" w:rsidRPr="00D2213F">
        <w:rPr>
          <w:rFonts w:ascii="Arial" w:hAnsi="Arial" w:cs="Arial"/>
          <w:sz w:val="22"/>
          <w:szCs w:val="22"/>
        </w:rPr>
        <w:t xml:space="preserve">. </w:t>
      </w:r>
      <w:r w:rsidR="0010539D" w:rsidRPr="00D2213F">
        <w:rPr>
          <w:rFonts w:ascii="Arial" w:hAnsi="Arial" w:cs="Arial"/>
          <w:sz w:val="22"/>
          <w:szCs w:val="22"/>
        </w:rPr>
        <w:t>Overall, s</w:t>
      </w:r>
      <w:r w:rsidR="00066C1C" w:rsidRPr="00D2213F">
        <w:rPr>
          <w:rFonts w:ascii="Arial" w:hAnsi="Arial" w:cs="Arial"/>
          <w:sz w:val="22"/>
          <w:szCs w:val="22"/>
        </w:rPr>
        <w:t>imilar</w:t>
      </w:r>
      <w:r w:rsidR="00FD74D8" w:rsidRPr="00D2213F">
        <w:rPr>
          <w:rFonts w:ascii="Arial" w:hAnsi="Arial" w:cs="Arial"/>
          <w:sz w:val="22"/>
          <w:szCs w:val="22"/>
        </w:rPr>
        <w:t xml:space="preserve"> </w:t>
      </w:r>
      <w:r w:rsidR="00657EF2" w:rsidRPr="00D2213F">
        <w:rPr>
          <w:rFonts w:ascii="Arial" w:hAnsi="Arial" w:cs="Arial"/>
          <w:sz w:val="22"/>
          <w:szCs w:val="22"/>
        </w:rPr>
        <w:t xml:space="preserve">PBMC </w:t>
      </w:r>
      <w:r w:rsidR="00FD74D8" w:rsidRPr="00D2213F">
        <w:rPr>
          <w:rFonts w:ascii="Arial" w:hAnsi="Arial" w:cs="Arial"/>
          <w:sz w:val="22"/>
          <w:szCs w:val="22"/>
        </w:rPr>
        <w:t xml:space="preserve">CD4 and </w:t>
      </w:r>
      <w:r w:rsidR="00C06CCD" w:rsidRPr="00D2213F">
        <w:rPr>
          <w:rFonts w:ascii="Arial" w:hAnsi="Arial" w:cs="Arial"/>
          <w:sz w:val="22"/>
          <w:szCs w:val="22"/>
        </w:rPr>
        <w:t xml:space="preserve">CD8 </w:t>
      </w:r>
      <w:r w:rsidR="00FA6BBC" w:rsidRPr="00D2213F">
        <w:rPr>
          <w:rFonts w:ascii="Arial" w:hAnsi="Arial" w:cs="Arial"/>
          <w:sz w:val="22"/>
          <w:szCs w:val="22"/>
        </w:rPr>
        <w:t>T</w:t>
      </w:r>
      <w:r w:rsidR="00FD74D8" w:rsidRPr="00D2213F">
        <w:rPr>
          <w:rFonts w:ascii="Arial" w:hAnsi="Arial" w:cs="Arial"/>
          <w:sz w:val="22"/>
          <w:szCs w:val="22"/>
        </w:rPr>
        <w:t xml:space="preserve"> cell frequencies </w:t>
      </w:r>
      <w:r w:rsidR="0057222B" w:rsidRPr="00D2213F">
        <w:rPr>
          <w:rFonts w:ascii="Arial" w:hAnsi="Arial" w:cs="Arial"/>
          <w:sz w:val="22"/>
          <w:szCs w:val="22"/>
        </w:rPr>
        <w:t>and</w:t>
      </w:r>
      <w:r w:rsidR="00FD74D8" w:rsidRPr="00D2213F">
        <w:rPr>
          <w:rFonts w:ascii="Arial" w:hAnsi="Arial" w:cs="Arial"/>
          <w:sz w:val="22"/>
          <w:szCs w:val="22"/>
        </w:rPr>
        <w:t xml:space="preserve"> </w:t>
      </w:r>
      <w:r w:rsidR="0031595F" w:rsidRPr="00D2213F">
        <w:rPr>
          <w:rFonts w:ascii="Arial" w:hAnsi="Arial" w:cs="Arial"/>
          <w:sz w:val="22"/>
          <w:szCs w:val="22"/>
        </w:rPr>
        <w:t xml:space="preserve">numbers were </w:t>
      </w:r>
      <w:r w:rsidR="00FD74D8" w:rsidRPr="00D2213F">
        <w:rPr>
          <w:rFonts w:ascii="Arial" w:hAnsi="Arial" w:cs="Arial"/>
          <w:sz w:val="22"/>
          <w:szCs w:val="22"/>
        </w:rPr>
        <w:t xml:space="preserve">observed </w:t>
      </w:r>
      <w:r w:rsidR="00657EF2" w:rsidRPr="00D2213F">
        <w:rPr>
          <w:rFonts w:ascii="Arial" w:hAnsi="Arial" w:cs="Arial"/>
          <w:sz w:val="22"/>
          <w:szCs w:val="22"/>
        </w:rPr>
        <w:t>in</w:t>
      </w:r>
      <w:r w:rsidR="00FD74D8" w:rsidRPr="00D2213F">
        <w:rPr>
          <w:rFonts w:ascii="Arial" w:hAnsi="Arial" w:cs="Arial"/>
          <w:sz w:val="22"/>
          <w:szCs w:val="22"/>
        </w:rPr>
        <w:t xml:space="preserve"> </w:t>
      </w:r>
      <w:r w:rsidR="008D2908" w:rsidRPr="00D2213F">
        <w:rPr>
          <w:rFonts w:ascii="Arial" w:hAnsi="Arial" w:cs="Arial"/>
          <w:sz w:val="22"/>
          <w:szCs w:val="22"/>
        </w:rPr>
        <w:t>Mtb/SIV</w:t>
      </w:r>
      <w:r w:rsidR="00FD74D8" w:rsidRPr="00D2213F">
        <w:rPr>
          <w:rFonts w:ascii="Arial" w:hAnsi="Arial" w:cs="Arial"/>
          <w:sz w:val="22"/>
          <w:szCs w:val="22"/>
        </w:rPr>
        <w:t xml:space="preserve"> and SIV-only NHP (</w:t>
      </w:r>
      <w:r w:rsidR="006A7418" w:rsidRPr="00D2213F">
        <w:rPr>
          <w:rFonts w:ascii="Arial" w:hAnsi="Arial" w:cs="Arial"/>
          <w:sz w:val="22"/>
          <w:szCs w:val="22"/>
        </w:rPr>
        <w:t xml:space="preserve">Supplemental Figure </w:t>
      </w:r>
      <w:r w:rsidR="001A0D4E" w:rsidRPr="00D2213F">
        <w:rPr>
          <w:rFonts w:ascii="Arial" w:hAnsi="Arial" w:cs="Arial"/>
          <w:sz w:val="22"/>
          <w:szCs w:val="22"/>
        </w:rPr>
        <w:t>9</w:t>
      </w:r>
      <w:r w:rsidR="00FD74D8" w:rsidRPr="00D2213F">
        <w:rPr>
          <w:rFonts w:ascii="Arial" w:hAnsi="Arial" w:cs="Arial"/>
          <w:sz w:val="22"/>
          <w:szCs w:val="22"/>
        </w:rPr>
        <w:t xml:space="preserve">). </w:t>
      </w:r>
    </w:p>
    <w:p w14:paraId="67738890" w14:textId="08C177B6" w:rsidR="00D20518" w:rsidRPr="00D2213F" w:rsidRDefault="003478CF" w:rsidP="00113530">
      <w:pPr>
        <w:spacing w:line="480" w:lineRule="auto"/>
        <w:ind w:firstLine="720"/>
        <w:rPr>
          <w:rFonts w:ascii="Arial" w:hAnsi="Arial" w:cs="Arial"/>
          <w:sz w:val="22"/>
          <w:szCs w:val="22"/>
        </w:rPr>
      </w:pPr>
      <w:r w:rsidRPr="00D2213F">
        <w:rPr>
          <w:rFonts w:ascii="Arial" w:hAnsi="Arial" w:cs="Arial"/>
          <w:sz w:val="22"/>
          <w:szCs w:val="22"/>
        </w:rPr>
        <w:t xml:space="preserve">HIV </w:t>
      </w:r>
      <w:r w:rsidR="00800279" w:rsidRPr="00D2213F">
        <w:rPr>
          <w:rFonts w:ascii="Arial" w:hAnsi="Arial" w:cs="Arial"/>
          <w:sz w:val="22"/>
          <w:szCs w:val="22"/>
        </w:rPr>
        <w:t>infection</w:t>
      </w:r>
      <w:r w:rsidRPr="00D2213F">
        <w:rPr>
          <w:rFonts w:ascii="Arial" w:hAnsi="Arial" w:cs="Arial"/>
          <w:sz w:val="22"/>
          <w:szCs w:val="22"/>
        </w:rPr>
        <w:t xml:space="preserve"> has been </w:t>
      </w:r>
      <w:r w:rsidR="00B73695" w:rsidRPr="00D2213F">
        <w:rPr>
          <w:rFonts w:ascii="Arial" w:hAnsi="Arial" w:cs="Arial"/>
          <w:sz w:val="22"/>
          <w:szCs w:val="22"/>
        </w:rPr>
        <w:t xml:space="preserve">detected </w:t>
      </w:r>
      <w:r w:rsidR="0031595F" w:rsidRPr="00D2213F">
        <w:rPr>
          <w:rFonts w:ascii="Arial" w:hAnsi="Arial" w:cs="Arial"/>
          <w:sz w:val="22"/>
          <w:szCs w:val="22"/>
        </w:rPr>
        <w:t>in</w:t>
      </w:r>
      <w:r w:rsidRPr="00D2213F">
        <w:rPr>
          <w:rFonts w:ascii="Arial" w:hAnsi="Arial" w:cs="Arial"/>
          <w:sz w:val="22"/>
          <w:szCs w:val="22"/>
        </w:rPr>
        <w:t xml:space="preserve"> TB diseased</w:t>
      </w:r>
      <w:r w:rsidR="00BA29C3" w:rsidRPr="00D2213F">
        <w:rPr>
          <w:rFonts w:ascii="Arial" w:hAnsi="Arial" w:cs="Arial"/>
          <w:sz w:val="22"/>
          <w:szCs w:val="22"/>
        </w:rPr>
        <w:t xml:space="preserve"> lungs</w:t>
      </w:r>
      <w:r w:rsidRPr="00D2213F">
        <w:rPr>
          <w:rFonts w:ascii="Arial" w:hAnsi="Arial" w:cs="Arial"/>
          <w:sz w:val="22"/>
          <w:szCs w:val="22"/>
        </w:rPr>
        <w:t xml:space="preserve"> </w:t>
      </w:r>
      <w:r w:rsidRPr="00D2213F">
        <w:rPr>
          <w:rFonts w:ascii="Arial" w:hAnsi="Arial" w:cs="Arial"/>
          <w:sz w:val="22"/>
          <w:szCs w:val="22"/>
        </w:rPr>
        <w:fldChar w:fldCharType="begin"/>
      </w:r>
      <w:r w:rsidR="00930D9C" w:rsidRPr="00D2213F">
        <w:rPr>
          <w:rFonts w:ascii="Arial" w:hAnsi="Arial" w:cs="Arial"/>
          <w:sz w:val="22"/>
          <w:szCs w:val="22"/>
        </w:rPr>
        <w:instrText xml:space="preserve"> ADDIN EN.CITE &lt;EndNote&gt;&lt;Cite&gt;&lt;Author&gt;Hoshino&lt;/Author&gt;&lt;Year&gt;2002&lt;/Year&gt;&lt;RecNum&gt;28&lt;/RecNum&gt;&lt;DisplayText&gt;[32]&lt;/DisplayText&gt;&lt;record&gt;&lt;rec-number&gt;28&lt;/rec-number&gt;&lt;foreign-keys&gt;&lt;key app="EN" db-id="ewfw5erwxexx92e09z65ffpvrvxpfavsxptx" timestamp="1576855479" guid="069b6561-39ce-4b13-9879-6f16baa2e7dc"&gt;28&lt;/key&gt;&lt;/foreign-keys&gt;&lt;ref-type name="Journal Article"&gt;17&lt;/ref-type&gt;&lt;contributors&gt;&lt;authors&gt;&lt;author&gt;Hoshino, Yoshihiko&lt;/author&gt;&lt;author&gt;Nakata, Koh&lt;/author&gt;&lt;author&gt;Hoshino, Satomi&lt;/author&gt;&lt;author&gt;Honda, Yoshihiro&lt;/author&gt;&lt;author&gt;Tse, Doris B&lt;/author&gt;&lt;author&gt;Shioda, Tatsuo&lt;/author&gt;&lt;author&gt;Rom, William N&lt;/author&gt;&lt;author&gt;Weiden, Michael&lt;/author&gt;&lt;/authors&gt;&lt;/contributors&gt;&lt;auth-address&gt;Division of Pulmonary and Critical Care Medicine, Department of Medicine, New York University School of Medicine, 550 First Avenue, New York, NY 10016, USA.&lt;/auth-address&gt;&lt;titles&gt;&lt;title&gt;Maximal HIV-1 replication in alveolar macrophages during tuberculosis requires both lymphocyte contact and cytokines.&lt;/title&gt;&lt;secondary-title&gt;J Exp Med&lt;/secondary-title&gt;&lt;/titles&gt;&lt;periodical&gt;&lt;full-title&gt;J Exp Med&lt;/full-title&gt;&lt;/periodical&gt;&lt;pages&gt;495-505&lt;/pages&gt;&lt;volume&gt;195&lt;/volume&gt;&lt;number&gt;4&lt;/number&gt;&lt;dates&gt;&lt;year&gt;2002&lt;/year&gt;&lt;pub-dates&gt;&lt;date&gt;Feb 18&lt;/date&gt;&lt;/pub-dates&gt;&lt;/dates&gt;&lt;accession-num&gt;11854362&lt;/accession-num&gt;&lt;label&gt;r00696&lt;/label&gt;&lt;urls&gt;&lt;related-urls&gt;&lt;url&gt;http://www.jem.org/cgi/doi/10.1084/jem.20011614&lt;/url&gt;&lt;/related-urls&gt;&lt;pdf-urls&gt;&lt;url&gt;file://localhost/Users/crd64%201/Dropbox/papers%203/Library.papers3/Files/96/96FBC0B0-F042-4B51-BB50-91429AB2572C.pdf&lt;/url&gt;&lt;/pdf-urls&gt;&lt;/urls&gt;&lt;custom2&gt;PMC2193627&lt;/custom2&gt;&lt;custom3&gt;papers3://publication/uuid/20C11353-8855-4896-9C1B-DD8613188ED4&lt;/custom3&gt;&lt;electronic-resource-num&gt;10.1084/jem.20011614&lt;/electronic-resource-num&gt;&lt;language&gt;English&lt;/language&gt;&lt;/record&gt;&lt;/Cite&gt;&lt;/EndNote&gt;</w:instrText>
      </w:r>
      <w:r w:rsidRPr="00D2213F">
        <w:rPr>
          <w:rFonts w:ascii="Arial" w:hAnsi="Arial" w:cs="Arial"/>
          <w:sz w:val="22"/>
          <w:szCs w:val="22"/>
        </w:rPr>
        <w:fldChar w:fldCharType="separate"/>
      </w:r>
      <w:r w:rsidR="00930D9C" w:rsidRPr="00D2213F">
        <w:rPr>
          <w:rFonts w:ascii="Arial" w:hAnsi="Arial" w:cs="Arial"/>
          <w:noProof/>
          <w:sz w:val="22"/>
          <w:szCs w:val="22"/>
        </w:rPr>
        <w:t>[32]</w:t>
      </w:r>
      <w:r w:rsidRPr="00D2213F">
        <w:rPr>
          <w:rFonts w:ascii="Arial" w:hAnsi="Arial" w:cs="Arial"/>
          <w:sz w:val="22"/>
          <w:szCs w:val="22"/>
        </w:rPr>
        <w:fldChar w:fldCharType="end"/>
      </w:r>
      <w:r w:rsidR="001D72CD" w:rsidRPr="00D2213F">
        <w:rPr>
          <w:rFonts w:ascii="Arial" w:hAnsi="Arial" w:cs="Arial"/>
          <w:sz w:val="22"/>
          <w:szCs w:val="22"/>
        </w:rPr>
        <w:t xml:space="preserve">, lymph nodes </w:t>
      </w:r>
      <w:r w:rsidR="001D72CD" w:rsidRPr="00D2213F">
        <w:rPr>
          <w:rFonts w:ascii="Arial" w:hAnsi="Arial" w:cs="Arial"/>
          <w:sz w:val="22"/>
          <w:szCs w:val="22"/>
        </w:rPr>
        <w:fldChar w:fldCharType="begin"/>
      </w:r>
      <w:r w:rsidR="00930D9C" w:rsidRPr="00D2213F">
        <w:rPr>
          <w:rFonts w:ascii="Arial" w:hAnsi="Arial" w:cs="Arial"/>
          <w:sz w:val="22"/>
          <w:szCs w:val="22"/>
        </w:rPr>
        <w:instrText xml:space="preserve"> ADDIN EN.CITE &lt;EndNote&gt;&lt;Cite&gt;&lt;Author&gt;van der Ende&lt;/Author&gt;&lt;Year&gt;1999&lt;/Year&gt;&lt;RecNum&gt;29&lt;/RecNum&gt;&lt;DisplayText&gt;[33]&lt;/DisplayText&gt;&lt;record&gt;&lt;rec-number&gt;29&lt;/rec-number&gt;&lt;foreign-keys&gt;&lt;key app="EN" db-id="ewfw5erwxexx92e09z65ffpvrvxpfavsxptx" timestamp="1576855479" guid="94485911-8519-4378-9964-8c344836b003"&gt;29&lt;/key&gt;&lt;/foreign-keys&gt;&lt;ref-type name="Journal Article"&gt;17&lt;/ref-type&gt;&lt;contributors&gt;&lt;authors&gt;&lt;author&gt;van der Ende, M. E.&lt;/author&gt;&lt;author&gt;Schutten, M.&lt;/author&gt;&lt;author&gt;Raschdorff, B.&lt;/author&gt;&lt;author&gt;Grossschupff, G.&lt;/author&gt;&lt;author&gt;Racz, P.&lt;/author&gt;&lt;author&gt;Osterhaus, A. D.&lt;/author&gt;&lt;author&gt;Tenner-Racz, K.&lt;/author&gt;&lt;/authors&gt;&lt;/contributors&gt;&lt;auth-address&gt;Department of Virology, University Hospital Centre Rotterdam, The Netherlands.&lt;/auth-address&gt;&lt;titles&gt;&lt;title&gt;CD4 T cells remain the major source of HIV-1 during end stage disease&lt;/title&gt;&lt;secondary-title&gt;AIDS&lt;/secondary-title&gt;&lt;/titles&gt;&lt;periodical&gt;&lt;full-title&gt;AIDS&lt;/full-title&gt;&lt;/periodical&gt;&lt;pages&gt;1015-9&lt;/pages&gt;&lt;volume&gt;13&lt;/volume&gt;&lt;number&gt;9&lt;/number&gt;&lt;edition&gt;1999/07/09&lt;/edition&gt;&lt;keywords&gt;&lt;keyword&gt;AIDS-Related Opportunistic Infections/*immunology/microbiology/virology&lt;/keyword&gt;&lt;keyword&gt;Biopsy&lt;/keyword&gt;&lt;keyword&gt;CD4-Positive T-Lymphocytes/*virology&lt;/keyword&gt;&lt;keyword&gt;HIV-1/*isolation &amp;amp; purification/physiology&lt;/keyword&gt;&lt;keyword&gt;Humans&lt;/keyword&gt;&lt;keyword&gt;Immunohistochemistry&lt;/keyword&gt;&lt;keyword&gt;In Situ Hybridization&lt;/keyword&gt;&lt;keyword&gt;Lymph Nodes/microbiology/pathology/virology&lt;/keyword&gt;&lt;keyword&gt;Mycobacterium avium Complex/isolation &amp;amp; purification&lt;/keyword&gt;&lt;keyword&gt;Mycobacterium avium-intracellulare Infection/*immunology&lt;/keyword&gt;&lt;keyword&gt;Mycobacterium tuberculosis/isolation &amp;amp; purification&lt;/keyword&gt;&lt;keyword&gt;RNA, Viral/analysis&lt;/keyword&gt;&lt;keyword&gt;Tuberculosis/*immunology&lt;/keyword&gt;&lt;/keywords&gt;&lt;dates&gt;&lt;year&gt;1999&lt;/year&gt;&lt;pub-dates&gt;&lt;date&gt;Jun 18&lt;/date&gt;&lt;/pub-dates&gt;&lt;/dates&gt;&lt;isbn&gt;0269-9370 (Print)&amp;#xD;0269-9370 (Linking)&lt;/isbn&gt;&lt;accession-num&gt;10397529&lt;/accession-num&gt;&lt;urls&gt;&lt;related-urls&gt;&lt;url&gt;https://www.ncbi.nlm.nih.gov/pubmed/10397529&lt;/url&gt;&lt;/related-urls&gt;&lt;/urls&gt;&lt;/record&gt;&lt;/Cite&gt;&lt;/EndNote&gt;</w:instrText>
      </w:r>
      <w:r w:rsidR="001D72CD" w:rsidRPr="00D2213F">
        <w:rPr>
          <w:rFonts w:ascii="Arial" w:hAnsi="Arial" w:cs="Arial"/>
          <w:sz w:val="22"/>
          <w:szCs w:val="22"/>
        </w:rPr>
        <w:fldChar w:fldCharType="separate"/>
      </w:r>
      <w:r w:rsidR="00930D9C" w:rsidRPr="00D2213F">
        <w:rPr>
          <w:rFonts w:ascii="Arial" w:hAnsi="Arial" w:cs="Arial"/>
          <w:noProof/>
          <w:sz w:val="22"/>
          <w:szCs w:val="22"/>
        </w:rPr>
        <w:t>[33]</w:t>
      </w:r>
      <w:r w:rsidR="001D72CD" w:rsidRPr="00D2213F">
        <w:rPr>
          <w:rFonts w:ascii="Arial" w:hAnsi="Arial" w:cs="Arial"/>
          <w:sz w:val="22"/>
          <w:szCs w:val="22"/>
        </w:rPr>
        <w:fldChar w:fldCharType="end"/>
      </w:r>
      <w:r w:rsidR="00D173A4" w:rsidRPr="00D2213F">
        <w:rPr>
          <w:rFonts w:ascii="Arial" w:hAnsi="Arial" w:cs="Arial"/>
          <w:sz w:val="22"/>
          <w:szCs w:val="22"/>
        </w:rPr>
        <w:t xml:space="preserve">, pleural fluid </w:t>
      </w:r>
      <w:r w:rsidR="00D173A4" w:rsidRPr="00D2213F">
        <w:rPr>
          <w:rFonts w:ascii="Arial" w:hAnsi="Arial" w:cs="Arial"/>
          <w:sz w:val="22"/>
          <w:szCs w:val="22"/>
        </w:rPr>
        <w:fldChar w:fldCharType="begin">
          <w:fldData xml:space="preserve">PEVuZE5vdGU+PENpdGU+PEF1dGhvcj5MYXduPC9BdXRob3I+PFllYXI+MjAwMTwvWWVhcj48UmVj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</w:fldData>
        </w:fldChar>
      </w:r>
      <w:r w:rsidR="00930D9C" w:rsidRPr="00D2213F">
        <w:rPr>
          <w:rFonts w:ascii="Arial" w:hAnsi="Arial" w:cs="Arial"/>
          <w:sz w:val="22"/>
          <w:szCs w:val="22"/>
        </w:rPr>
        <w:instrText xml:space="preserve"> ADDIN EN.CITE </w:instrText>
      </w:r>
      <w:r w:rsidR="00930D9C" w:rsidRPr="00D2213F">
        <w:rPr>
          <w:rFonts w:ascii="Arial" w:hAnsi="Arial" w:cs="Arial"/>
          <w:sz w:val="22"/>
          <w:szCs w:val="22"/>
        </w:rPr>
        <w:fldChar w:fldCharType="begin">
          <w:fldData xml:space="preserve">PEVuZE5vdGU+PENpdGU+PEF1dGhvcj5MYXduPC9BdXRob3I+PFllYXI+MjAwMTwvWWVhcj48UmVj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</w:fldData>
        </w:fldChar>
      </w:r>
      <w:r w:rsidR="00930D9C" w:rsidRPr="00D2213F">
        <w:rPr>
          <w:rFonts w:ascii="Arial" w:hAnsi="Arial" w:cs="Arial"/>
          <w:sz w:val="22"/>
          <w:szCs w:val="22"/>
        </w:rPr>
        <w:instrText xml:space="preserve"> ADDIN EN.CITE.DATA </w:instrText>
      </w:r>
      <w:r w:rsidR="00930D9C" w:rsidRPr="00D2213F">
        <w:rPr>
          <w:rFonts w:ascii="Arial" w:hAnsi="Arial" w:cs="Arial"/>
          <w:sz w:val="22"/>
          <w:szCs w:val="22"/>
        </w:rPr>
      </w:r>
      <w:r w:rsidR="00930D9C" w:rsidRPr="00D2213F">
        <w:rPr>
          <w:rFonts w:ascii="Arial" w:hAnsi="Arial" w:cs="Arial"/>
          <w:sz w:val="22"/>
          <w:szCs w:val="22"/>
        </w:rPr>
        <w:fldChar w:fldCharType="end"/>
      </w:r>
      <w:r w:rsidR="00D173A4" w:rsidRPr="00D2213F">
        <w:rPr>
          <w:rFonts w:ascii="Arial" w:hAnsi="Arial" w:cs="Arial"/>
          <w:sz w:val="22"/>
          <w:szCs w:val="22"/>
        </w:rPr>
      </w:r>
      <w:r w:rsidR="00D173A4" w:rsidRPr="00D2213F">
        <w:rPr>
          <w:rFonts w:ascii="Arial" w:hAnsi="Arial" w:cs="Arial"/>
          <w:sz w:val="22"/>
          <w:szCs w:val="22"/>
        </w:rPr>
        <w:fldChar w:fldCharType="separate"/>
      </w:r>
      <w:r w:rsidR="00930D9C" w:rsidRPr="00D2213F">
        <w:rPr>
          <w:rFonts w:ascii="Arial" w:hAnsi="Arial" w:cs="Arial"/>
          <w:noProof/>
          <w:sz w:val="22"/>
          <w:szCs w:val="22"/>
        </w:rPr>
        <w:t>[34]</w:t>
      </w:r>
      <w:r w:rsidR="00D173A4" w:rsidRPr="00D2213F">
        <w:rPr>
          <w:rFonts w:ascii="Arial" w:hAnsi="Arial" w:cs="Arial"/>
          <w:sz w:val="22"/>
          <w:szCs w:val="22"/>
        </w:rPr>
        <w:fldChar w:fldCharType="end"/>
      </w:r>
      <w:r w:rsidR="00D173A4" w:rsidRPr="00D2213F">
        <w:rPr>
          <w:rFonts w:ascii="Arial" w:hAnsi="Arial" w:cs="Arial"/>
          <w:sz w:val="22"/>
          <w:szCs w:val="22"/>
        </w:rPr>
        <w:t>,</w:t>
      </w:r>
      <w:r w:rsidRPr="00D2213F">
        <w:rPr>
          <w:rFonts w:ascii="Arial" w:hAnsi="Arial" w:cs="Arial"/>
          <w:sz w:val="22"/>
          <w:szCs w:val="22"/>
        </w:rPr>
        <w:t xml:space="preserve"> and cerebral spinal fluid </w:t>
      </w:r>
      <w:r w:rsidRPr="00D2213F">
        <w:rPr>
          <w:rFonts w:ascii="Arial" w:hAnsi="Arial" w:cs="Arial"/>
          <w:sz w:val="22"/>
          <w:szCs w:val="22"/>
        </w:rPr>
        <w:fldChar w:fldCharType="begin">
          <w:fldData xml:space="preserve">PEVuZE5vdGU+PENpdGU+PEF1dGhvcj5EYW5hdmlhaDwvQXV0aG9yPjxZZWFyPjIwMTM8L1llYXI+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=
</w:fldData>
        </w:fldChar>
      </w:r>
      <w:r w:rsidR="00930D9C" w:rsidRPr="00D2213F">
        <w:rPr>
          <w:rFonts w:ascii="Arial" w:hAnsi="Arial" w:cs="Arial"/>
          <w:sz w:val="22"/>
          <w:szCs w:val="22"/>
        </w:rPr>
        <w:instrText xml:space="preserve"> ADDIN EN.CITE </w:instrText>
      </w:r>
      <w:r w:rsidR="00930D9C" w:rsidRPr="00D2213F">
        <w:rPr>
          <w:rFonts w:ascii="Arial" w:hAnsi="Arial" w:cs="Arial"/>
          <w:sz w:val="22"/>
          <w:szCs w:val="22"/>
        </w:rPr>
        <w:fldChar w:fldCharType="begin">
          <w:fldData xml:space="preserve">PEVuZE5vdGU+PENpdGU+PEF1dGhvcj5EYW5hdmlhaDwvQXV0aG9yPjxZZWFyPjIwMTM8L1llYXI+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=
</w:fldData>
        </w:fldChar>
      </w:r>
      <w:r w:rsidR="00930D9C" w:rsidRPr="00D2213F">
        <w:rPr>
          <w:rFonts w:ascii="Arial" w:hAnsi="Arial" w:cs="Arial"/>
          <w:sz w:val="22"/>
          <w:szCs w:val="22"/>
        </w:rPr>
        <w:instrText xml:space="preserve"> ADDIN EN.CITE.DATA </w:instrText>
      </w:r>
      <w:r w:rsidR="00930D9C" w:rsidRPr="00D2213F">
        <w:rPr>
          <w:rFonts w:ascii="Arial" w:hAnsi="Arial" w:cs="Arial"/>
          <w:sz w:val="22"/>
          <w:szCs w:val="22"/>
        </w:rPr>
      </w:r>
      <w:r w:rsidR="00930D9C" w:rsidRPr="00D2213F">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930D9C" w:rsidRPr="00D2213F">
        <w:rPr>
          <w:rFonts w:ascii="Arial" w:hAnsi="Arial" w:cs="Arial"/>
          <w:noProof/>
          <w:sz w:val="22"/>
          <w:szCs w:val="22"/>
        </w:rPr>
        <w:t>[35]</w:t>
      </w:r>
      <w:r w:rsidRPr="00D2213F">
        <w:rPr>
          <w:rFonts w:ascii="Arial" w:hAnsi="Arial" w:cs="Arial"/>
          <w:sz w:val="22"/>
          <w:szCs w:val="22"/>
        </w:rPr>
        <w:fldChar w:fldCharType="end"/>
      </w:r>
      <w:r w:rsidRPr="00D2213F">
        <w:rPr>
          <w:rFonts w:ascii="Arial" w:hAnsi="Arial" w:cs="Arial"/>
          <w:sz w:val="22"/>
          <w:szCs w:val="22"/>
        </w:rPr>
        <w:t xml:space="preserve">. </w:t>
      </w:r>
      <w:r w:rsidR="00BB01B8" w:rsidRPr="00D2213F">
        <w:rPr>
          <w:rFonts w:ascii="Arial" w:hAnsi="Arial" w:cs="Arial"/>
          <w:sz w:val="22"/>
          <w:szCs w:val="22"/>
        </w:rPr>
        <w:t xml:space="preserve">While </w:t>
      </w:r>
      <w:r w:rsidR="00BA29C3" w:rsidRPr="00D2213F">
        <w:rPr>
          <w:rFonts w:ascii="Arial" w:hAnsi="Arial" w:cs="Arial"/>
          <w:sz w:val="22"/>
          <w:szCs w:val="22"/>
        </w:rPr>
        <w:t xml:space="preserve">SIV has been identified within </w:t>
      </w:r>
      <w:r w:rsidR="001D72CD" w:rsidRPr="00D2213F">
        <w:rPr>
          <w:rFonts w:ascii="Arial" w:hAnsi="Arial" w:cs="Arial"/>
          <w:sz w:val="22"/>
          <w:szCs w:val="22"/>
        </w:rPr>
        <w:t xml:space="preserve">lung and lymph nodes of </w:t>
      </w:r>
      <w:r w:rsidR="008D2908" w:rsidRPr="00D2213F">
        <w:rPr>
          <w:rFonts w:ascii="Arial" w:hAnsi="Arial" w:cs="Arial"/>
          <w:sz w:val="22"/>
          <w:szCs w:val="22"/>
        </w:rPr>
        <w:t>Mtb/SIV</w:t>
      </w:r>
      <w:r w:rsidR="00BB01B8" w:rsidRPr="00D2213F">
        <w:rPr>
          <w:rFonts w:ascii="Arial" w:hAnsi="Arial" w:cs="Arial"/>
          <w:sz w:val="22"/>
          <w:szCs w:val="22"/>
        </w:rPr>
        <w:t xml:space="preserve"> co-infected </w:t>
      </w:r>
      <w:r w:rsidR="00BA29C3" w:rsidRPr="00D2213F">
        <w:rPr>
          <w:rFonts w:ascii="Arial" w:hAnsi="Arial" w:cs="Arial"/>
          <w:sz w:val="22"/>
          <w:szCs w:val="22"/>
        </w:rPr>
        <w:t>NHP</w:t>
      </w:r>
      <w:r w:rsidR="000C5766" w:rsidRPr="00D2213F">
        <w:rPr>
          <w:rFonts w:ascii="Arial" w:hAnsi="Arial" w:cs="Arial"/>
          <w:sz w:val="22"/>
          <w:szCs w:val="22"/>
        </w:rPr>
        <w:t xml:space="preserve"> </w:t>
      </w:r>
      <w:r w:rsidR="000C5766" w:rsidRPr="00D2213F">
        <w:rPr>
          <w:rFonts w:ascii="Arial" w:hAnsi="Arial" w:cs="Arial"/>
          <w:sz w:val="22"/>
          <w:szCs w:val="22"/>
        </w:rPr>
        <w:fldChar w:fldCharType="begin">
          <w:fldData xml:space="preserve">PEVuZE5vdGU+PENpdGU+PEF1dGhvcj5Gb3JlbWFuPC9BdXRob3I+PFllYXI+MjAxNjwvWWVhcj48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</w:fldData>
        </w:fldChar>
      </w:r>
      <w:r w:rsidR="000C5766" w:rsidRPr="00D2213F">
        <w:rPr>
          <w:rFonts w:ascii="Arial" w:hAnsi="Arial" w:cs="Arial"/>
          <w:sz w:val="22"/>
          <w:szCs w:val="22"/>
        </w:rPr>
        <w:instrText xml:space="preserve"> ADDIN EN.CITE </w:instrText>
      </w:r>
      <w:r w:rsidR="000C5766" w:rsidRPr="00D2213F">
        <w:rPr>
          <w:rFonts w:ascii="Arial" w:hAnsi="Arial" w:cs="Arial"/>
          <w:sz w:val="22"/>
          <w:szCs w:val="22"/>
        </w:rPr>
        <w:fldChar w:fldCharType="begin">
          <w:fldData xml:space="preserve">PEVuZE5vdGU+PENpdGU+PEF1dGhvcj5Gb3JlbWFuPC9BdXRob3I+PFllYXI+MjAxNjwvWWVhcj48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</w:fldData>
        </w:fldChar>
      </w:r>
      <w:r w:rsidR="000C5766" w:rsidRPr="00D2213F">
        <w:rPr>
          <w:rFonts w:ascii="Arial" w:hAnsi="Arial" w:cs="Arial"/>
          <w:sz w:val="22"/>
          <w:szCs w:val="22"/>
        </w:rPr>
        <w:instrText xml:space="preserve"> ADDIN EN.CITE.DATA </w:instrText>
      </w:r>
      <w:r w:rsidR="000C5766" w:rsidRPr="00D2213F">
        <w:rPr>
          <w:rFonts w:ascii="Arial" w:hAnsi="Arial" w:cs="Arial"/>
          <w:sz w:val="22"/>
          <w:szCs w:val="22"/>
        </w:rPr>
      </w:r>
      <w:r w:rsidR="000C5766" w:rsidRPr="00D2213F">
        <w:rPr>
          <w:rFonts w:ascii="Arial" w:hAnsi="Arial" w:cs="Arial"/>
          <w:sz w:val="22"/>
          <w:szCs w:val="22"/>
        </w:rPr>
        <w:fldChar w:fldCharType="end"/>
      </w:r>
      <w:r w:rsidR="000C5766" w:rsidRPr="00D2213F">
        <w:rPr>
          <w:rFonts w:ascii="Arial" w:hAnsi="Arial" w:cs="Arial"/>
          <w:sz w:val="22"/>
          <w:szCs w:val="22"/>
        </w:rPr>
      </w:r>
      <w:r w:rsidR="000C5766" w:rsidRPr="00D2213F">
        <w:rPr>
          <w:rFonts w:ascii="Arial" w:hAnsi="Arial" w:cs="Arial"/>
          <w:sz w:val="22"/>
          <w:szCs w:val="22"/>
        </w:rPr>
        <w:fldChar w:fldCharType="separate"/>
      </w:r>
      <w:r w:rsidR="000C5766" w:rsidRPr="00D2213F">
        <w:rPr>
          <w:rFonts w:ascii="Arial" w:hAnsi="Arial" w:cs="Arial"/>
          <w:noProof/>
          <w:sz w:val="22"/>
          <w:szCs w:val="22"/>
        </w:rPr>
        <w:t>[11, 15]</w:t>
      </w:r>
      <w:r w:rsidR="000C5766" w:rsidRPr="00D2213F">
        <w:rPr>
          <w:rFonts w:ascii="Arial" w:hAnsi="Arial" w:cs="Arial"/>
          <w:sz w:val="22"/>
          <w:szCs w:val="22"/>
        </w:rPr>
        <w:fldChar w:fldCharType="end"/>
      </w:r>
      <w:r w:rsidR="006C2A00" w:rsidRPr="00D2213F">
        <w:rPr>
          <w:rFonts w:ascii="Arial" w:hAnsi="Arial" w:cs="Arial"/>
          <w:sz w:val="22"/>
          <w:szCs w:val="22"/>
        </w:rPr>
        <w:t xml:space="preserve">, </w:t>
      </w:r>
      <w:r w:rsidR="0063677E" w:rsidRPr="00D2213F">
        <w:rPr>
          <w:rFonts w:ascii="Arial" w:hAnsi="Arial" w:cs="Arial"/>
          <w:sz w:val="22"/>
          <w:szCs w:val="22"/>
        </w:rPr>
        <w:t xml:space="preserve">limited data exist regarding </w:t>
      </w:r>
      <w:r w:rsidRPr="00D2213F">
        <w:rPr>
          <w:rFonts w:ascii="Arial" w:hAnsi="Arial" w:cs="Arial"/>
          <w:sz w:val="22"/>
          <w:szCs w:val="22"/>
        </w:rPr>
        <w:t xml:space="preserve">SIV or HIV </w:t>
      </w:r>
      <w:r w:rsidR="00800279" w:rsidRPr="00D2213F">
        <w:rPr>
          <w:rFonts w:ascii="Arial" w:hAnsi="Arial" w:cs="Arial"/>
          <w:sz w:val="22"/>
          <w:szCs w:val="22"/>
        </w:rPr>
        <w:t xml:space="preserve">infection in </w:t>
      </w:r>
      <w:r w:rsidR="006C2A00" w:rsidRPr="00D2213F">
        <w:rPr>
          <w:rFonts w:ascii="Arial" w:hAnsi="Arial" w:cs="Arial"/>
          <w:sz w:val="22"/>
          <w:szCs w:val="22"/>
        </w:rPr>
        <w:t xml:space="preserve">individual </w:t>
      </w:r>
      <w:r w:rsidR="001D72CD" w:rsidRPr="00D2213F">
        <w:rPr>
          <w:rFonts w:ascii="Arial" w:hAnsi="Arial" w:cs="Arial"/>
          <w:sz w:val="22"/>
          <w:szCs w:val="22"/>
        </w:rPr>
        <w:t xml:space="preserve">Mtb </w:t>
      </w:r>
      <w:r w:rsidRPr="00D2213F">
        <w:rPr>
          <w:rFonts w:ascii="Arial" w:hAnsi="Arial" w:cs="Arial"/>
          <w:sz w:val="22"/>
          <w:szCs w:val="22"/>
        </w:rPr>
        <w:t xml:space="preserve">granulomas </w:t>
      </w:r>
      <w:r w:rsidRPr="00D2213F">
        <w:rPr>
          <w:rFonts w:ascii="Arial" w:hAnsi="Arial" w:cs="Arial"/>
          <w:sz w:val="22"/>
          <w:szCs w:val="22"/>
        </w:rPr>
        <w:fldChar w:fldCharType="begin">
          <w:fldData xml:space="preserve">PEVuZE5vdGU+PENpdGU+PEF1dGhvcj5EaWVkcmljaDwvQXV0aG9yPjxZZWFyPjIwMTY8L1llYXI+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PEVuZE5vdGU+PENpdGU+PEF1dGhvcj5EaWVkcmljaDwvQXV0aG9yPjxZZWFyPjIwMTY8L1llYXI+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0A74BE" w:rsidRPr="00D2213F">
        <w:rPr>
          <w:rFonts w:ascii="Arial" w:hAnsi="Arial" w:cs="Arial"/>
          <w:noProof/>
          <w:sz w:val="22"/>
          <w:szCs w:val="22"/>
        </w:rPr>
        <w:t>[10]</w:t>
      </w:r>
      <w:r w:rsidRPr="00D2213F">
        <w:rPr>
          <w:rFonts w:ascii="Arial" w:hAnsi="Arial" w:cs="Arial"/>
          <w:sz w:val="22"/>
          <w:szCs w:val="22"/>
        </w:rPr>
        <w:fldChar w:fldCharType="end"/>
      </w:r>
      <w:r w:rsidR="006C2A00" w:rsidRPr="00D2213F">
        <w:rPr>
          <w:rFonts w:ascii="Arial" w:hAnsi="Arial" w:cs="Arial"/>
          <w:sz w:val="22"/>
          <w:szCs w:val="22"/>
        </w:rPr>
        <w:t xml:space="preserve">. </w:t>
      </w:r>
      <w:r w:rsidR="00F8266D" w:rsidRPr="00D2213F">
        <w:rPr>
          <w:rFonts w:ascii="Arial" w:hAnsi="Arial" w:cs="Arial"/>
          <w:sz w:val="22"/>
          <w:szCs w:val="22"/>
        </w:rPr>
        <w:t>To address this</w:t>
      </w:r>
      <w:r w:rsidR="006A7418" w:rsidRPr="00D2213F">
        <w:rPr>
          <w:rFonts w:ascii="Arial" w:hAnsi="Arial" w:cs="Arial"/>
          <w:sz w:val="22"/>
          <w:szCs w:val="22"/>
        </w:rPr>
        <w:t>,</w:t>
      </w:r>
      <w:r w:rsidR="00F8266D" w:rsidRPr="00D2213F">
        <w:rPr>
          <w:rFonts w:ascii="Arial" w:hAnsi="Arial" w:cs="Arial"/>
          <w:sz w:val="22"/>
          <w:szCs w:val="22"/>
        </w:rPr>
        <w:t xml:space="preserve"> we examined </w:t>
      </w:r>
      <w:r w:rsidR="00800279" w:rsidRPr="00D2213F">
        <w:rPr>
          <w:rFonts w:ascii="Arial" w:hAnsi="Arial" w:cs="Arial"/>
          <w:sz w:val="22"/>
          <w:szCs w:val="22"/>
        </w:rPr>
        <w:t xml:space="preserve">the level of </w:t>
      </w:r>
      <w:r w:rsidR="001D5207" w:rsidRPr="00D2213F">
        <w:rPr>
          <w:rFonts w:ascii="Arial" w:hAnsi="Arial" w:cs="Arial"/>
          <w:sz w:val="22"/>
          <w:szCs w:val="22"/>
        </w:rPr>
        <w:t xml:space="preserve">cell-associated </w:t>
      </w:r>
      <w:r w:rsidR="00F8266D" w:rsidRPr="00D2213F">
        <w:rPr>
          <w:rFonts w:ascii="Arial" w:hAnsi="Arial" w:cs="Arial"/>
          <w:sz w:val="22"/>
          <w:szCs w:val="22"/>
        </w:rPr>
        <w:t xml:space="preserve">SIV </w:t>
      </w:r>
      <w:r w:rsidR="001D5207" w:rsidRPr="00D2213F">
        <w:rPr>
          <w:rFonts w:ascii="Arial" w:hAnsi="Arial" w:cs="Arial"/>
          <w:sz w:val="22"/>
          <w:szCs w:val="22"/>
        </w:rPr>
        <w:t>RNA</w:t>
      </w:r>
      <w:r w:rsidR="00F8266D" w:rsidRPr="00D2213F">
        <w:rPr>
          <w:rFonts w:ascii="Arial" w:hAnsi="Arial" w:cs="Arial"/>
          <w:sz w:val="22"/>
          <w:szCs w:val="22"/>
        </w:rPr>
        <w:t xml:space="preserve"> within individually harvested granulomas from </w:t>
      </w:r>
      <w:r w:rsidR="008D2908" w:rsidRPr="00D2213F">
        <w:rPr>
          <w:rFonts w:ascii="Arial" w:hAnsi="Arial" w:cs="Arial"/>
          <w:sz w:val="22"/>
          <w:szCs w:val="22"/>
        </w:rPr>
        <w:t>Mtb/SIV</w:t>
      </w:r>
      <w:r w:rsidR="00F8266D" w:rsidRPr="00D2213F">
        <w:rPr>
          <w:rFonts w:ascii="Arial" w:hAnsi="Arial" w:cs="Arial"/>
          <w:sz w:val="22"/>
          <w:szCs w:val="22"/>
        </w:rPr>
        <w:t xml:space="preserve"> co-infected animals </w:t>
      </w:r>
      <w:r w:rsidR="00610CBC" w:rsidRPr="00D2213F">
        <w:rPr>
          <w:rFonts w:ascii="Arial" w:hAnsi="Arial" w:cs="Arial"/>
          <w:sz w:val="22"/>
          <w:szCs w:val="22"/>
        </w:rPr>
        <w:t>and found</w:t>
      </w:r>
      <w:r w:rsidR="007E43CC" w:rsidRPr="00D2213F">
        <w:rPr>
          <w:rFonts w:ascii="Arial" w:hAnsi="Arial" w:cs="Arial"/>
          <w:sz w:val="22"/>
          <w:szCs w:val="22"/>
        </w:rPr>
        <w:t xml:space="preserve"> </w:t>
      </w:r>
      <w:r w:rsidR="00A500BC" w:rsidRPr="00D2213F">
        <w:rPr>
          <w:rFonts w:ascii="Arial" w:hAnsi="Arial" w:cs="Arial"/>
          <w:sz w:val="22"/>
          <w:szCs w:val="22"/>
        </w:rPr>
        <w:t xml:space="preserve">that CFU+ granulomas </w:t>
      </w:r>
      <w:r w:rsidR="005A5427" w:rsidRPr="00D2213F">
        <w:rPr>
          <w:rFonts w:ascii="Arial" w:hAnsi="Arial" w:cs="Arial"/>
          <w:sz w:val="22"/>
          <w:szCs w:val="22"/>
        </w:rPr>
        <w:t xml:space="preserve">(measured as </w:t>
      </w:r>
      <w:r w:rsidR="00F974E3" w:rsidRPr="00D2213F">
        <w:rPr>
          <w:rFonts w:ascii="Arial" w:hAnsi="Arial" w:cs="Arial"/>
          <w:sz w:val="22"/>
          <w:szCs w:val="22"/>
        </w:rPr>
        <w:t xml:space="preserve">Mtb </w:t>
      </w:r>
      <w:r w:rsidR="005A5427" w:rsidRPr="00D2213F">
        <w:rPr>
          <w:rFonts w:ascii="Arial" w:hAnsi="Arial" w:cs="Arial"/>
          <w:sz w:val="22"/>
          <w:szCs w:val="22"/>
        </w:rPr>
        <w:t>colony forming units, CFU)</w:t>
      </w:r>
      <w:r w:rsidR="00A500BC" w:rsidRPr="00D2213F">
        <w:rPr>
          <w:rFonts w:ascii="Arial" w:hAnsi="Arial" w:cs="Arial"/>
          <w:sz w:val="22"/>
          <w:szCs w:val="22"/>
        </w:rPr>
        <w:t xml:space="preserve"> were </w:t>
      </w:r>
      <w:r w:rsidR="00610CBC" w:rsidRPr="00D2213F">
        <w:rPr>
          <w:rFonts w:ascii="Arial" w:hAnsi="Arial" w:cs="Arial"/>
          <w:sz w:val="22"/>
          <w:szCs w:val="22"/>
        </w:rPr>
        <w:t xml:space="preserve">associated with </w:t>
      </w:r>
      <w:r w:rsidR="001D5207" w:rsidRPr="00D2213F">
        <w:rPr>
          <w:rFonts w:ascii="Arial" w:hAnsi="Arial" w:cs="Arial"/>
          <w:sz w:val="22"/>
          <w:szCs w:val="22"/>
        </w:rPr>
        <w:t xml:space="preserve">higher </w:t>
      </w:r>
      <w:r w:rsidR="001F7398" w:rsidRPr="00D2213F">
        <w:rPr>
          <w:rFonts w:ascii="Arial" w:hAnsi="Arial" w:cs="Arial"/>
          <w:sz w:val="22"/>
          <w:szCs w:val="22"/>
        </w:rPr>
        <w:t xml:space="preserve">SIV </w:t>
      </w:r>
      <w:r w:rsidR="001D5207" w:rsidRPr="00D2213F">
        <w:rPr>
          <w:rFonts w:ascii="Arial" w:hAnsi="Arial" w:cs="Arial"/>
          <w:sz w:val="22"/>
          <w:szCs w:val="22"/>
        </w:rPr>
        <w:t>RNA copy numbers</w:t>
      </w:r>
      <w:r w:rsidR="00B36CD0" w:rsidRPr="00D2213F">
        <w:rPr>
          <w:rFonts w:ascii="Arial" w:hAnsi="Arial" w:cs="Arial"/>
          <w:sz w:val="22"/>
          <w:szCs w:val="22"/>
        </w:rPr>
        <w:t xml:space="preserve"> </w:t>
      </w:r>
      <w:r w:rsidR="001F7398" w:rsidRPr="00D2213F">
        <w:rPr>
          <w:rFonts w:ascii="Arial" w:hAnsi="Arial" w:cs="Arial"/>
          <w:sz w:val="22"/>
          <w:szCs w:val="22"/>
        </w:rPr>
        <w:t xml:space="preserve">(Figure </w:t>
      </w:r>
      <w:r w:rsidR="004A32D2" w:rsidRPr="00D2213F">
        <w:rPr>
          <w:rFonts w:ascii="Arial" w:hAnsi="Arial" w:cs="Arial"/>
          <w:sz w:val="22"/>
          <w:szCs w:val="22"/>
        </w:rPr>
        <w:t>6</w:t>
      </w:r>
      <w:r w:rsidR="004F56E8" w:rsidRPr="00D2213F">
        <w:rPr>
          <w:rFonts w:ascii="Arial" w:hAnsi="Arial" w:cs="Arial"/>
          <w:sz w:val="22"/>
          <w:szCs w:val="22"/>
        </w:rPr>
        <w:t>B)</w:t>
      </w:r>
      <w:r w:rsidR="001F7398" w:rsidRPr="00D2213F">
        <w:rPr>
          <w:rFonts w:ascii="Arial" w:hAnsi="Arial" w:cs="Arial"/>
          <w:sz w:val="22"/>
          <w:szCs w:val="22"/>
        </w:rPr>
        <w:t>. When sorted by outcome</w:t>
      </w:r>
      <w:r w:rsidR="00246993" w:rsidRPr="00D2213F">
        <w:rPr>
          <w:rFonts w:ascii="Arial" w:hAnsi="Arial" w:cs="Arial"/>
          <w:sz w:val="22"/>
          <w:szCs w:val="22"/>
        </w:rPr>
        <w:t>,</w:t>
      </w:r>
      <w:r w:rsidR="00F8266D" w:rsidRPr="00D2213F">
        <w:rPr>
          <w:rFonts w:ascii="Arial" w:hAnsi="Arial" w:cs="Arial"/>
          <w:sz w:val="22"/>
          <w:szCs w:val="22"/>
        </w:rPr>
        <w:t xml:space="preserve"> granulomas from </w:t>
      </w:r>
      <w:r w:rsidR="00F8266D" w:rsidRPr="00D2213F">
        <w:rPr>
          <w:rFonts w:ascii="Arial" w:hAnsi="Arial" w:cs="Arial"/>
          <w:sz w:val="22"/>
          <w:szCs w:val="22"/>
        </w:rPr>
        <w:lastRenderedPageBreak/>
        <w:t>animals that reactivated compared to those that did not reactivate</w:t>
      </w:r>
      <w:r w:rsidR="0063677E" w:rsidRPr="00D2213F">
        <w:rPr>
          <w:rFonts w:ascii="Arial" w:hAnsi="Arial" w:cs="Arial"/>
          <w:sz w:val="22"/>
          <w:szCs w:val="22"/>
        </w:rPr>
        <w:t xml:space="preserve"> </w:t>
      </w:r>
      <w:r w:rsidR="00246993" w:rsidRPr="00D2213F">
        <w:rPr>
          <w:rFonts w:ascii="Arial" w:hAnsi="Arial" w:cs="Arial"/>
          <w:sz w:val="22"/>
          <w:szCs w:val="22"/>
        </w:rPr>
        <w:t xml:space="preserve">had higher SIV RNA copies </w:t>
      </w:r>
      <w:r w:rsidR="0063677E" w:rsidRPr="00D2213F">
        <w:rPr>
          <w:rFonts w:ascii="Arial" w:hAnsi="Arial" w:cs="Arial"/>
          <w:sz w:val="22"/>
          <w:szCs w:val="22"/>
        </w:rPr>
        <w:t xml:space="preserve">(Figure </w:t>
      </w:r>
      <w:r w:rsidR="004A32D2" w:rsidRPr="00D2213F">
        <w:rPr>
          <w:rFonts w:ascii="Arial" w:hAnsi="Arial" w:cs="Arial"/>
          <w:sz w:val="22"/>
          <w:szCs w:val="22"/>
        </w:rPr>
        <w:t>6</w:t>
      </w:r>
      <w:r w:rsidR="004F56E8" w:rsidRPr="00D2213F">
        <w:rPr>
          <w:rFonts w:ascii="Arial" w:hAnsi="Arial" w:cs="Arial"/>
          <w:sz w:val="22"/>
          <w:szCs w:val="22"/>
        </w:rPr>
        <w:t>B</w:t>
      </w:r>
      <w:r w:rsidR="0063677E" w:rsidRPr="00D2213F">
        <w:rPr>
          <w:rFonts w:ascii="Arial" w:hAnsi="Arial" w:cs="Arial"/>
          <w:sz w:val="22"/>
          <w:szCs w:val="22"/>
        </w:rPr>
        <w:t>)</w:t>
      </w:r>
      <w:r w:rsidR="00246993" w:rsidRPr="00D2213F">
        <w:rPr>
          <w:rFonts w:ascii="Arial" w:hAnsi="Arial" w:cs="Arial"/>
          <w:sz w:val="22"/>
          <w:szCs w:val="22"/>
        </w:rPr>
        <w:t>,</w:t>
      </w:r>
      <w:r w:rsidR="00115CC2" w:rsidRPr="00D2213F">
        <w:rPr>
          <w:rFonts w:ascii="Arial" w:hAnsi="Arial" w:cs="Arial"/>
          <w:sz w:val="22"/>
          <w:szCs w:val="22"/>
        </w:rPr>
        <w:t xml:space="preserve"> consistent with the </w:t>
      </w:r>
      <w:r w:rsidR="0063677E" w:rsidRPr="00D2213F">
        <w:rPr>
          <w:rFonts w:ascii="Arial" w:hAnsi="Arial" w:cs="Arial"/>
          <w:sz w:val="22"/>
          <w:szCs w:val="22"/>
        </w:rPr>
        <w:t xml:space="preserve">positive correlation </w:t>
      </w:r>
      <w:r w:rsidR="007E43CC" w:rsidRPr="00D2213F">
        <w:rPr>
          <w:rFonts w:ascii="Arial" w:hAnsi="Arial" w:cs="Arial"/>
          <w:sz w:val="22"/>
          <w:szCs w:val="22"/>
        </w:rPr>
        <w:t xml:space="preserve">between SIV </w:t>
      </w:r>
      <w:r w:rsidR="00E54014" w:rsidRPr="00D2213F">
        <w:rPr>
          <w:rFonts w:ascii="Arial" w:hAnsi="Arial" w:cs="Arial"/>
          <w:sz w:val="22"/>
          <w:szCs w:val="22"/>
        </w:rPr>
        <w:t xml:space="preserve">replication </w:t>
      </w:r>
      <w:r w:rsidR="007E43CC" w:rsidRPr="00D2213F">
        <w:rPr>
          <w:rFonts w:ascii="Arial" w:hAnsi="Arial" w:cs="Arial"/>
          <w:sz w:val="22"/>
          <w:szCs w:val="22"/>
        </w:rPr>
        <w:t>and Mtb burden in</w:t>
      </w:r>
      <w:r w:rsidR="0063677E" w:rsidRPr="00D2213F">
        <w:rPr>
          <w:rFonts w:ascii="Arial" w:hAnsi="Arial" w:cs="Arial"/>
          <w:sz w:val="22"/>
          <w:szCs w:val="22"/>
        </w:rPr>
        <w:t xml:space="preserve"> lung granulomas (</w:t>
      </w:r>
      <w:r w:rsidR="004A32D2" w:rsidRPr="00D2213F">
        <w:rPr>
          <w:rFonts w:ascii="Arial" w:hAnsi="Arial" w:cs="Arial"/>
          <w:sz w:val="22"/>
          <w:szCs w:val="22"/>
        </w:rPr>
        <w:t>Supplemental Figure 1</w:t>
      </w:r>
      <w:r w:rsidR="001A0D4E" w:rsidRPr="00D2213F">
        <w:rPr>
          <w:rFonts w:ascii="Arial" w:hAnsi="Arial" w:cs="Arial"/>
          <w:sz w:val="22"/>
          <w:szCs w:val="22"/>
        </w:rPr>
        <w:t>0</w:t>
      </w:r>
      <w:r w:rsidR="004A32D2" w:rsidRPr="00D2213F">
        <w:rPr>
          <w:rFonts w:ascii="Arial" w:hAnsi="Arial" w:cs="Arial"/>
          <w:sz w:val="22"/>
          <w:szCs w:val="22"/>
        </w:rPr>
        <w:t>A</w:t>
      </w:r>
      <w:r w:rsidR="0063677E" w:rsidRPr="00D2213F">
        <w:rPr>
          <w:rFonts w:ascii="Arial" w:hAnsi="Arial" w:cs="Arial"/>
          <w:sz w:val="22"/>
          <w:szCs w:val="22"/>
        </w:rPr>
        <w:t xml:space="preserve">). </w:t>
      </w:r>
      <w:r w:rsidR="007B342A" w:rsidRPr="00D2213F">
        <w:rPr>
          <w:rFonts w:ascii="Arial" w:hAnsi="Arial" w:cs="Arial"/>
          <w:sz w:val="22"/>
          <w:szCs w:val="22"/>
        </w:rPr>
        <w:t>To ensure that the increase</w:t>
      </w:r>
      <w:r w:rsidR="007E43CC" w:rsidRPr="00D2213F">
        <w:rPr>
          <w:rFonts w:ascii="Arial" w:hAnsi="Arial" w:cs="Arial"/>
          <w:sz w:val="22"/>
          <w:szCs w:val="22"/>
        </w:rPr>
        <w:t>d</w:t>
      </w:r>
      <w:r w:rsidR="007B342A" w:rsidRPr="00D2213F">
        <w:rPr>
          <w:rFonts w:ascii="Arial" w:hAnsi="Arial" w:cs="Arial"/>
          <w:sz w:val="22"/>
          <w:szCs w:val="22"/>
        </w:rPr>
        <w:t xml:space="preserve"> SIV RNA copies per granulomas were not simply due to increased number</w:t>
      </w:r>
      <w:r w:rsidR="0057222B" w:rsidRPr="00D2213F">
        <w:rPr>
          <w:rFonts w:ascii="Arial" w:hAnsi="Arial" w:cs="Arial"/>
          <w:sz w:val="22"/>
          <w:szCs w:val="22"/>
        </w:rPr>
        <w:t>s</w:t>
      </w:r>
      <w:r w:rsidR="007B342A" w:rsidRPr="00D2213F">
        <w:rPr>
          <w:rFonts w:ascii="Arial" w:hAnsi="Arial" w:cs="Arial"/>
          <w:sz w:val="22"/>
          <w:szCs w:val="22"/>
        </w:rPr>
        <w:t xml:space="preserve"> of </w:t>
      </w:r>
      <w:r w:rsidR="00C06CCD" w:rsidRPr="00D2213F">
        <w:rPr>
          <w:rFonts w:ascii="Arial" w:hAnsi="Arial" w:cs="Arial"/>
          <w:sz w:val="22"/>
          <w:szCs w:val="22"/>
        </w:rPr>
        <w:t xml:space="preserve">CD4 </w:t>
      </w:r>
      <w:r w:rsidR="00FA6BBC" w:rsidRPr="00D2213F">
        <w:rPr>
          <w:rFonts w:ascii="Arial" w:hAnsi="Arial" w:cs="Arial"/>
          <w:sz w:val="22"/>
          <w:szCs w:val="22"/>
        </w:rPr>
        <w:t>T</w:t>
      </w:r>
      <w:r w:rsidR="007B342A" w:rsidRPr="00D2213F">
        <w:rPr>
          <w:rFonts w:ascii="Arial" w:hAnsi="Arial" w:cs="Arial"/>
          <w:sz w:val="22"/>
          <w:szCs w:val="22"/>
        </w:rPr>
        <w:t xml:space="preserve"> cells in </w:t>
      </w:r>
      <w:r w:rsidR="008D2908" w:rsidRPr="00D2213F">
        <w:rPr>
          <w:rFonts w:ascii="Arial" w:hAnsi="Arial" w:cs="Arial"/>
          <w:sz w:val="22"/>
          <w:szCs w:val="22"/>
        </w:rPr>
        <w:t>Mtb/SIV</w:t>
      </w:r>
      <w:r w:rsidR="007B342A" w:rsidRPr="00D2213F">
        <w:rPr>
          <w:rFonts w:ascii="Arial" w:hAnsi="Arial" w:cs="Arial"/>
          <w:sz w:val="22"/>
          <w:szCs w:val="22"/>
        </w:rPr>
        <w:t xml:space="preserve"> animals, we compared SIV</w:t>
      </w:r>
      <w:r w:rsidR="00F256CF" w:rsidRPr="00D2213F">
        <w:rPr>
          <w:rFonts w:ascii="Arial" w:hAnsi="Arial" w:cs="Arial"/>
          <w:sz w:val="22"/>
          <w:szCs w:val="22"/>
        </w:rPr>
        <w:t xml:space="preserve"> RNA:</w:t>
      </w:r>
      <w:r w:rsidR="007B342A" w:rsidRPr="00D2213F">
        <w:rPr>
          <w:rFonts w:ascii="Arial" w:hAnsi="Arial" w:cs="Arial"/>
          <w:sz w:val="22"/>
          <w:szCs w:val="22"/>
        </w:rPr>
        <w:t>CD4 RNA ratios</w:t>
      </w:r>
      <w:r w:rsidR="00F256CF" w:rsidRPr="00D2213F">
        <w:rPr>
          <w:rFonts w:ascii="Arial" w:hAnsi="Arial" w:cs="Arial"/>
          <w:sz w:val="22"/>
          <w:szCs w:val="22"/>
        </w:rPr>
        <w:t xml:space="preserve"> (</w:t>
      </w:r>
      <w:r w:rsidR="004A32D2" w:rsidRPr="00D2213F">
        <w:rPr>
          <w:rFonts w:ascii="Arial" w:hAnsi="Arial" w:cs="Arial"/>
          <w:sz w:val="22"/>
          <w:szCs w:val="22"/>
        </w:rPr>
        <w:t>Supplemental Figure 1</w:t>
      </w:r>
      <w:r w:rsidR="001A0D4E" w:rsidRPr="00D2213F">
        <w:rPr>
          <w:rFonts w:ascii="Arial" w:hAnsi="Arial" w:cs="Arial"/>
          <w:sz w:val="22"/>
          <w:szCs w:val="22"/>
        </w:rPr>
        <w:t>0</w:t>
      </w:r>
      <w:r w:rsidR="004A32D2" w:rsidRPr="00D2213F">
        <w:rPr>
          <w:rFonts w:ascii="Arial" w:hAnsi="Arial" w:cs="Arial"/>
          <w:sz w:val="22"/>
          <w:szCs w:val="22"/>
        </w:rPr>
        <w:t>B</w:t>
      </w:r>
      <w:r w:rsidR="00F256CF" w:rsidRPr="00D2213F">
        <w:rPr>
          <w:rFonts w:ascii="Arial" w:hAnsi="Arial" w:cs="Arial"/>
          <w:sz w:val="22"/>
          <w:szCs w:val="22"/>
        </w:rPr>
        <w:t>)</w:t>
      </w:r>
      <w:r w:rsidR="007B342A" w:rsidRPr="00D2213F">
        <w:rPr>
          <w:rFonts w:ascii="Arial" w:hAnsi="Arial" w:cs="Arial"/>
          <w:sz w:val="22"/>
          <w:szCs w:val="22"/>
        </w:rPr>
        <w:t>. Higher RNA SIV:CD4</w:t>
      </w:r>
      <w:r w:rsidR="00F256CF" w:rsidRPr="00D2213F">
        <w:rPr>
          <w:rFonts w:ascii="Arial" w:hAnsi="Arial" w:cs="Arial"/>
          <w:sz w:val="22"/>
          <w:szCs w:val="22"/>
        </w:rPr>
        <w:t xml:space="preserve"> RNA</w:t>
      </w:r>
      <w:r w:rsidR="007B342A" w:rsidRPr="00D2213F">
        <w:rPr>
          <w:rFonts w:ascii="Arial" w:hAnsi="Arial" w:cs="Arial"/>
          <w:sz w:val="22"/>
          <w:szCs w:val="22"/>
        </w:rPr>
        <w:t xml:space="preserve"> ratios were associated with </w:t>
      </w:r>
      <w:r w:rsidR="00246993" w:rsidRPr="00D2213F">
        <w:rPr>
          <w:rFonts w:ascii="Arial" w:hAnsi="Arial" w:cs="Arial"/>
          <w:sz w:val="22"/>
          <w:szCs w:val="22"/>
        </w:rPr>
        <w:t xml:space="preserve">granulomas from </w:t>
      </w:r>
      <w:r w:rsidR="007B342A" w:rsidRPr="00D2213F">
        <w:rPr>
          <w:rFonts w:ascii="Arial" w:hAnsi="Arial" w:cs="Arial"/>
          <w:sz w:val="22"/>
          <w:szCs w:val="22"/>
        </w:rPr>
        <w:t xml:space="preserve">reactivated animals compared to non-reactivators and in </w:t>
      </w:r>
      <w:r w:rsidR="007C0F16" w:rsidRPr="00D2213F">
        <w:rPr>
          <w:rFonts w:ascii="Arial" w:hAnsi="Arial" w:cs="Arial"/>
          <w:sz w:val="22"/>
          <w:szCs w:val="22"/>
        </w:rPr>
        <w:t xml:space="preserve">granulomas with Mtb burden </w:t>
      </w:r>
      <w:r w:rsidR="0065342B" w:rsidRPr="00D2213F">
        <w:rPr>
          <w:rFonts w:ascii="Arial" w:hAnsi="Arial" w:cs="Arial"/>
          <w:sz w:val="22"/>
          <w:szCs w:val="22"/>
        </w:rPr>
        <w:t>(</w:t>
      </w:r>
      <w:r w:rsidR="004A32D2" w:rsidRPr="00D2213F">
        <w:rPr>
          <w:rFonts w:ascii="Arial" w:hAnsi="Arial" w:cs="Arial"/>
          <w:sz w:val="22"/>
          <w:szCs w:val="22"/>
        </w:rPr>
        <w:t xml:space="preserve">Supplemental Figure </w:t>
      </w:r>
      <w:r w:rsidR="00463087">
        <w:rPr>
          <w:rFonts w:ascii="Arial" w:hAnsi="Arial" w:cs="Arial"/>
          <w:sz w:val="22"/>
          <w:szCs w:val="22"/>
        </w:rPr>
        <w:t>10</w:t>
      </w:r>
      <w:r w:rsidR="004A32D2" w:rsidRPr="00D2213F">
        <w:rPr>
          <w:rFonts w:ascii="Arial" w:hAnsi="Arial" w:cs="Arial"/>
          <w:sz w:val="22"/>
          <w:szCs w:val="22"/>
        </w:rPr>
        <w:t>B</w:t>
      </w:r>
      <w:r w:rsidR="0065342B" w:rsidRPr="00D2213F">
        <w:rPr>
          <w:rFonts w:ascii="Arial" w:hAnsi="Arial" w:cs="Arial"/>
          <w:sz w:val="22"/>
          <w:szCs w:val="22"/>
        </w:rPr>
        <w:t>)</w:t>
      </w:r>
      <w:r w:rsidR="00F256CF" w:rsidRPr="00D2213F">
        <w:rPr>
          <w:rFonts w:ascii="Arial" w:hAnsi="Arial" w:cs="Arial"/>
          <w:sz w:val="22"/>
          <w:szCs w:val="22"/>
        </w:rPr>
        <w:t>.</w:t>
      </w:r>
    </w:p>
    <w:p w14:paraId="5BBAC1CB" w14:textId="09B305B1" w:rsidR="00E33A79" w:rsidRPr="00D2213F" w:rsidRDefault="00113530" w:rsidP="00E33A79">
      <w:pPr>
        <w:spacing w:line="480" w:lineRule="auto"/>
        <w:ind w:firstLine="720"/>
        <w:rPr>
          <w:rFonts w:ascii="Arial" w:hAnsi="Arial" w:cs="Arial"/>
          <w:i/>
          <w:sz w:val="22"/>
          <w:szCs w:val="22"/>
        </w:rPr>
      </w:pPr>
      <w:r w:rsidRPr="00D2213F">
        <w:rPr>
          <w:rFonts w:ascii="Arial" w:hAnsi="Arial" w:cs="Arial"/>
          <w:sz w:val="22"/>
          <w:szCs w:val="22"/>
        </w:rPr>
        <w:t xml:space="preserve">To determine </w:t>
      </w:r>
      <w:r w:rsidR="007E43CC" w:rsidRPr="00D2213F">
        <w:rPr>
          <w:rFonts w:ascii="Arial" w:hAnsi="Arial" w:cs="Arial"/>
          <w:sz w:val="22"/>
          <w:szCs w:val="22"/>
        </w:rPr>
        <w:t xml:space="preserve">whether </w:t>
      </w:r>
      <w:r w:rsidRPr="00D2213F">
        <w:rPr>
          <w:rFonts w:ascii="Arial" w:hAnsi="Arial" w:cs="Arial"/>
          <w:sz w:val="22"/>
          <w:szCs w:val="22"/>
        </w:rPr>
        <w:t xml:space="preserve">SIV </w:t>
      </w:r>
      <w:r w:rsidR="00115CC2" w:rsidRPr="00D2213F">
        <w:rPr>
          <w:rFonts w:ascii="Arial" w:hAnsi="Arial" w:cs="Arial"/>
          <w:sz w:val="22"/>
          <w:szCs w:val="22"/>
        </w:rPr>
        <w:t>alters</w:t>
      </w:r>
      <w:r w:rsidRPr="00D2213F">
        <w:rPr>
          <w:rFonts w:ascii="Arial" w:hAnsi="Arial" w:cs="Arial"/>
          <w:sz w:val="22"/>
          <w:szCs w:val="22"/>
        </w:rPr>
        <w:t xml:space="preserve"> the ability of a host to kill Mtb </w:t>
      </w:r>
      <w:r w:rsidRPr="00D2213F">
        <w:rPr>
          <w:rFonts w:ascii="Arial" w:hAnsi="Arial" w:cs="Arial"/>
          <w:i/>
          <w:sz w:val="22"/>
          <w:szCs w:val="22"/>
        </w:rPr>
        <w:t>in vivo</w:t>
      </w:r>
      <w:r w:rsidRPr="00D2213F">
        <w:rPr>
          <w:rFonts w:ascii="Arial" w:hAnsi="Arial" w:cs="Arial"/>
          <w:sz w:val="22"/>
          <w:szCs w:val="22"/>
        </w:rPr>
        <w:t xml:space="preserve">, we </w:t>
      </w:r>
      <w:r w:rsidR="00115CC2" w:rsidRPr="00D2213F">
        <w:rPr>
          <w:rFonts w:ascii="Arial" w:hAnsi="Arial" w:cs="Arial"/>
          <w:sz w:val="22"/>
          <w:szCs w:val="22"/>
        </w:rPr>
        <w:t xml:space="preserve">compared ratios of live Mtb </w:t>
      </w:r>
      <w:r w:rsidR="00D938A0" w:rsidRPr="00D2213F">
        <w:rPr>
          <w:rFonts w:ascii="Arial" w:hAnsi="Arial" w:cs="Arial"/>
          <w:sz w:val="22"/>
          <w:szCs w:val="22"/>
        </w:rPr>
        <w:t xml:space="preserve">(CFU) </w:t>
      </w:r>
      <w:r w:rsidR="00115CC2" w:rsidRPr="00D2213F">
        <w:rPr>
          <w:rFonts w:ascii="Arial" w:hAnsi="Arial" w:cs="Arial"/>
          <w:sz w:val="22"/>
          <w:szCs w:val="22"/>
        </w:rPr>
        <w:t>to</w:t>
      </w:r>
      <w:r w:rsidR="007B342A" w:rsidRPr="00D2213F">
        <w:rPr>
          <w:rFonts w:ascii="Arial" w:hAnsi="Arial" w:cs="Arial"/>
          <w:sz w:val="22"/>
          <w:szCs w:val="22"/>
        </w:rPr>
        <w:t xml:space="preserve"> total </w:t>
      </w:r>
      <w:r w:rsidR="007A1C3A" w:rsidRPr="00D2213F">
        <w:rPr>
          <w:rFonts w:ascii="Arial" w:hAnsi="Arial" w:cs="Arial"/>
          <w:sz w:val="22"/>
          <w:szCs w:val="22"/>
        </w:rPr>
        <w:t>(</w:t>
      </w:r>
      <w:r w:rsidR="00115CC2" w:rsidRPr="00D2213F">
        <w:rPr>
          <w:rFonts w:ascii="Arial" w:hAnsi="Arial" w:cs="Arial"/>
          <w:sz w:val="22"/>
          <w:szCs w:val="22"/>
        </w:rPr>
        <w:t>dead and live</w:t>
      </w:r>
      <w:r w:rsidR="007A1C3A" w:rsidRPr="00D2213F">
        <w:rPr>
          <w:rFonts w:ascii="Arial" w:hAnsi="Arial" w:cs="Arial"/>
          <w:sz w:val="22"/>
          <w:szCs w:val="22"/>
        </w:rPr>
        <w:t>)</w:t>
      </w:r>
      <w:r w:rsidR="00115CC2" w:rsidRPr="00D2213F">
        <w:rPr>
          <w:rFonts w:ascii="Arial" w:hAnsi="Arial" w:cs="Arial"/>
          <w:sz w:val="22"/>
          <w:szCs w:val="22"/>
        </w:rPr>
        <w:t xml:space="preserve"> bacteria (measured as chromosomal equivalents</w:t>
      </w:r>
      <w:r w:rsidR="005E0018" w:rsidRPr="00D2213F">
        <w:rPr>
          <w:rFonts w:ascii="Arial" w:hAnsi="Arial" w:cs="Arial"/>
          <w:sz w:val="22"/>
          <w:szCs w:val="22"/>
        </w:rPr>
        <w:t>; CEQ</w:t>
      </w:r>
      <w:r w:rsidR="00115CC2" w:rsidRPr="00D2213F">
        <w:rPr>
          <w:rFonts w:ascii="Arial" w:hAnsi="Arial" w:cs="Arial"/>
          <w:sz w:val="22"/>
          <w:szCs w:val="22"/>
        </w:rPr>
        <w:t>) as an estimate of bacterial killing</w:t>
      </w:r>
      <w:r w:rsidR="00D20518" w:rsidRPr="00D2213F">
        <w:rPr>
          <w:rFonts w:ascii="Arial" w:hAnsi="Arial" w:cs="Arial"/>
          <w:sz w:val="22"/>
          <w:szCs w:val="22"/>
        </w:rPr>
        <w:t xml:space="preserve"> </w:t>
      </w:r>
      <w:r w:rsidRPr="00D2213F">
        <w:rPr>
          <w:rFonts w:ascii="Arial" w:hAnsi="Arial" w:cs="Arial"/>
          <w:sz w:val="22"/>
          <w:szCs w:val="22"/>
        </w:rPr>
        <w:fldChar w:fldCharType="begin">
          <w:fldData xml:space="preserve">PEVuZE5vdGU+PENpdGU+PEF1dGhvcj5NdW5vei1FbGlhczwvQXV0aG9yPjxZZWFyPjIwMDU8L1ll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</w:fldData>
        </w:fldChar>
      </w:r>
      <w:r w:rsidR="00930D9C" w:rsidRPr="00D2213F">
        <w:rPr>
          <w:rFonts w:ascii="Arial" w:hAnsi="Arial" w:cs="Arial"/>
          <w:sz w:val="22"/>
          <w:szCs w:val="22"/>
        </w:rPr>
        <w:instrText xml:space="preserve"> ADDIN EN.CITE </w:instrText>
      </w:r>
      <w:r w:rsidR="00930D9C" w:rsidRPr="00D2213F">
        <w:rPr>
          <w:rFonts w:ascii="Arial" w:hAnsi="Arial" w:cs="Arial"/>
          <w:sz w:val="22"/>
          <w:szCs w:val="22"/>
        </w:rPr>
        <w:fldChar w:fldCharType="begin">
          <w:fldData xml:space="preserve">PEVuZE5vdGU+PENpdGU+PEF1dGhvcj5NdW5vei1FbGlhczwvQXV0aG9yPjxZZWFyPjIwMDU8L1ll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</w:fldData>
        </w:fldChar>
      </w:r>
      <w:r w:rsidR="00930D9C" w:rsidRPr="00D2213F">
        <w:rPr>
          <w:rFonts w:ascii="Arial" w:hAnsi="Arial" w:cs="Arial"/>
          <w:sz w:val="22"/>
          <w:szCs w:val="22"/>
        </w:rPr>
        <w:instrText xml:space="preserve"> ADDIN EN.CITE.DATA </w:instrText>
      </w:r>
      <w:r w:rsidR="00930D9C" w:rsidRPr="00D2213F">
        <w:rPr>
          <w:rFonts w:ascii="Arial" w:hAnsi="Arial" w:cs="Arial"/>
          <w:sz w:val="22"/>
          <w:szCs w:val="22"/>
        </w:rPr>
      </w:r>
      <w:r w:rsidR="00930D9C" w:rsidRPr="00D2213F">
        <w:rPr>
          <w:rFonts w:ascii="Arial" w:hAnsi="Arial" w:cs="Arial"/>
          <w:sz w:val="22"/>
          <w:szCs w:val="22"/>
        </w:rPr>
        <w:fldChar w:fldCharType="end"/>
      </w:r>
      <w:r w:rsidRPr="00D2213F">
        <w:rPr>
          <w:rFonts w:ascii="Arial" w:hAnsi="Arial" w:cs="Arial"/>
          <w:sz w:val="22"/>
          <w:szCs w:val="22"/>
        </w:rPr>
      </w:r>
      <w:r w:rsidRPr="00D2213F">
        <w:rPr>
          <w:rFonts w:ascii="Arial" w:hAnsi="Arial" w:cs="Arial"/>
          <w:sz w:val="22"/>
          <w:szCs w:val="22"/>
        </w:rPr>
        <w:fldChar w:fldCharType="separate"/>
      </w:r>
      <w:r w:rsidR="00930D9C" w:rsidRPr="00D2213F">
        <w:rPr>
          <w:rFonts w:ascii="Arial" w:hAnsi="Arial" w:cs="Arial"/>
          <w:noProof/>
          <w:sz w:val="22"/>
          <w:szCs w:val="22"/>
        </w:rPr>
        <w:t>[19, 36]</w:t>
      </w:r>
      <w:r w:rsidRPr="00D2213F">
        <w:rPr>
          <w:rFonts w:ascii="Arial" w:hAnsi="Arial" w:cs="Arial"/>
          <w:sz w:val="22"/>
          <w:szCs w:val="22"/>
        </w:rPr>
        <w:fldChar w:fldCharType="end"/>
      </w:r>
      <w:r w:rsidRPr="00D2213F">
        <w:rPr>
          <w:rFonts w:ascii="Arial" w:hAnsi="Arial" w:cs="Arial"/>
          <w:sz w:val="22"/>
          <w:szCs w:val="22"/>
        </w:rPr>
        <w:t>.</w:t>
      </w:r>
      <w:r w:rsidR="00DC4883" w:rsidRPr="00D2213F">
        <w:rPr>
          <w:rFonts w:ascii="Arial" w:hAnsi="Arial" w:cs="Arial"/>
          <w:sz w:val="22"/>
          <w:szCs w:val="22"/>
        </w:rPr>
        <w:t xml:space="preserve"> </w:t>
      </w:r>
      <w:r w:rsidR="004F56E8" w:rsidRPr="00D2213F">
        <w:rPr>
          <w:rFonts w:ascii="Arial" w:hAnsi="Arial" w:cs="Arial"/>
          <w:sz w:val="22"/>
          <w:szCs w:val="22"/>
        </w:rPr>
        <w:t>Lung granulomas with SIV RNA contain higher CEQ than lung granulomas without SIV RNA (Figure 6C)</w:t>
      </w:r>
      <w:r w:rsidR="0084429E" w:rsidRPr="00D2213F">
        <w:rPr>
          <w:rFonts w:ascii="Arial" w:hAnsi="Arial" w:cs="Arial"/>
          <w:sz w:val="22"/>
          <w:szCs w:val="22"/>
        </w:rPr>
        <w:t>, indicating increased bacterial growth</w:t>
      </w:r>
      <w:r w:rsidR="004F56E8" w:rsidRPr="00D2213F">
        <w:rPr>
          <w:rFonts w:ascii="Arial" w:hAnsi="Arial" w:cs="Arial"/>
          <w:sz w:val="22"/>
          <w:szCs w:val="22"/>
        </w:rPr>
        <w:t xml:space="preserve">. </w:t>
      </w:r>
      <w:r w:rsidR="00DC4883" w:rsidRPr="00D2213F">
        <w:rPr>
          <w:rFonts w:ascii="Arial" w:hAnsi="Arial" w:cs="Arial"/>
          <w:sz w:val="22"/>
          <w:szCs w:val="22"/>
        </w:rPr>
        <w:t>Here, l</w:t>
      </w:r>
      <w:r w:rsidR="0098280A" w:rsidRPr="00D2213F">
        <w:rPr>
          <w:rFonts w:ascii="Arial" w:hAnsi="Arial" w:cs="Arial"/>
          <w:sz w:val="22"/>
          <w:szCs w:val="22"/>
        </w:rPr>
        <w:t xml:space="preserve">ower CFU/CEQ ratios </w:t>
      </w:r>
      <w:r w:rsidR="00246993" w:rsidRPr="00D2213F">
        <w:rPr>
          <w:rFonts w:ascii="Arial" w:hAnsi="Arial" w:cs="Arial"/>
          <w:sz w:val="22"/>
          <w:szCs w:val="22"/>
        </w:rPr>
        <w:t xml:space="preserve">indicate </w:t>
      </w:r>
      <w:r w:rsidR="0098280A" w:rsidRPr="00D2213F">
        <w:rPr>
          <w:rFonts w:ascii="Arial" w:hAnsi="Arial" w:cs="Arial"/>
          <w:sz w:val="22"/>
          <w:szCs w:val="22"/>
        </w:rPr>
        <w:t>more Mtb killing</w:t>
      </w:r>
      <w:r w:rsidR="007B342A" w:rsidRPr="00D2213F">
        <w:rPr>
          <w:rFonts w:ascii="Arial" w:hAnsi="Arial" w:cs="Arial"/>
          <w:sz w:val="22"/>
          <w:szCs w:val="22"/>
        </w:rPr>
        <w:t xml:space="preserve"> whereas higher ratios </w:t>
      </w:r>
      <w:r w:rsidR="00F01252" w:rsidRPr="00D2213F">
        <w:rPr>
          <w:rFonts w:ascii="Arial" w:hAnsi="Arial" w:cs="Arial"/>
          <w:sz w:val="22"/>
          <w:szCs w:val="22"/>
        </w:rPr>
        <w:t>indicate</w:t>
      </w:r>
      <w:r w:rsidR="007B342A" w:rsidRPr="00D2213F">
        <w:rPr>
          <w:rFonts w:ascii="Arial" w:hAnsi="Arial" w:cs="Arial"/>
          <w:sz w:val="22"/>
          <w:szCs w:val="22"/>
        </w:rPr>
        <w:t xml:space="preserve"> poor killing</w:t>
      </w:r>
      <w:r w:rsidR="0098280A" w:rsidRPr="00D2213F">
        <w:rPr>
          <w:rFonts w:ascii="Arial" w:hAnsi="Arial" w:cs="Arial"/>
          <w:sz w:val="22"/>
          <w:szCs w:val="22"/>
        </w:rPr>
        <w:t xml:space="preserve">. </w:t>
      </w:r>
      <w:r w:rsidRPr="00D2213F">
        <w:rPr>
          <w:rFonts w:ascii="Arial" w:hAnsi="Arial" w:cs="Arial"/>
          <w:sz w:val="22"/>
          <w:szCs w:val="22"/>
        </w:rPr>
        <w:t xml:space="preserve">Granulomas from </w:t>
      </w:r>
      <w:r w:rsidR="008D2908" w:rsidRPr="00D2213F">
        <w:rPr>
          <w:rFonts w:ascii="Arial" w:hAnsi="Arial" w:cs="Arial"/>
          <w:sz w:val="22"/>
          <w:szCs w:val="22"/>
        </w:rPr>
        <w:t>Mtb/SIV</w:t>
      </w:r>
      <w:r w:rsidRPr="00D2213F">
        <w:rPr>
          <w:rFonts w:ascii="Arial" w:hAnsi="Arial" w:cs="Arial"/>
          <w:sz w:val="22"/>
          <w:szCs w:val="22"/>
        </w:rPr>
        <w:t xml:space="preserve"> NHP reactivators </w:t>
      </w:r>
      <w:r w:rsidR="00246993" w:rsidRPr="00D2213F">
        <w:rPr>
          <w:rFonts w:ascii="Arial" w:hAnsi="Arial" w:cs="Arial"/>
          <w:sz w:val="22"/>
          <w:szCs w:val="22"/>
        </w:rPr>
        <w:t>had reduced</w:t>
      </w:r>
      <w:r w:rsidRPr="00D2213F">
        <w:rPr>
          <w:rFonts w:ascii="Arial" w:hAnsi="Arial" w:cs="Arial"/>
          <w:sz w:val="22"/>
          <w:szCs w:val="22"/>
        </w:rPr>
        <w:t xml:space="preserve"> Mtb killing</w:t>
      </w:r>
      <w:r w:rsidR="00246993" w:rsidRPr="00D2213F">
        <w:rPr>
          <w:rFonts w:ascii="Arial" w:hAnsi="Arial" w:cs="Arial"/>
          <w:sz w:val="22"/>
          <w:szCs w:val="22"/>
        </w:rPr>
        <w:t xml:space="preserve"> (higher CFU/CEQ)</w:t>
      </w:r>
      <w:r w:rsidRPr="00D2213F">
        <w:rPr>
          <w:rFonts w:ascii="Arial" w:hAnsi="Arial" w:cs="Arial"/>
          <w:sz w:val="22"/>
          <w:szCs w:val="22"/>
        </w:rPr>
        <w:t xml:space="preserve"> </w:t>
      </w:r>
      <w:r w:rsidR="00246993" w:rsidRPr="00D2213F">
        <w:rPr>
          <w:rFonts w:ascii="Arial" w:hAnsi="Arial" w:cs="Arial"/>
          <w:sz w:val="22"/>
          <w:szCs w:val="22"/>
        </w:rPr>
        <w:t xml:space="preserve">compared to those from </w:t>
      </w:r>
      <w:r w:rsidRPr="00D2213F">
        <w:rPr>
          <w:rFonts w:ascii="Arial" w:hAnsi="Arial" w:cs="Arial"/>
          <w:sz w:val="22"/>
          <w:szCs w:val="22"/>
        </w:rPr>
        <w:t xml:space="preserve">non-reactivators (Figure </w:t>
      </w:r>
      <w:r w:rsidR="004A32D2" w:rsidRPr="00D2213F">
        <w:rPr>
          <w:rFonts w:ascii="Arial" w:hAnsi="Arial" w:cs="Arial"/>
          <w:sz w:val="22"/>
          <w:szCs w:val="22"/>
        </w:rPr>
        <w:t>6</w:t>
      </w:r>
      <w:r w:rsidR="004F56E8" w:rsidRPr="00D2213F">
        <w:rPr>
          <w:rFonts w:ascii="Arial" w:hAnsi="Arial" w:cs="Arial"/>
          <w:sz w:val="22"/>
          <w:szCs w:val="22"/>
        </w:rPr>
        <w:t>D</w:t>
      </w:r>
      <w:r w:rsidRPr="00D2213F">
        <w:rPr>
          <w:rFonts w:ascii="Arial" w:hAnsi="Arial" w:cs="Arial"/>
          <w:sz w:val="22"/>
          <w:szCs w:val="22"/>
        </w:rPr>
        <w:t xml:space="preserve">). </w:t>
      </w:r>
      <w:r w:rsidR="005E26B5" w:rsidRPr="00D2213F">
        <w:rPr>
          <w:rFonts w:ascii="Arial" w:hAnsi="Arial" w:cs="Arial"/>
          <w:sz w:val="22"/>
          <w:szCs w:val="22"/>
        </w:rPr>
        <w:t xml:space="preserve">Similarly, reduced Mtb killing was observed in granulomas with detectable SIV RNA. </w:t>
      </w:r>
      <w:r w:rsidR="0063677E" w:rsidRPr="00D2213F">
        <w:rPr>
          <w:rFonts w:ascii="Arial" w:hAnsi="Arial" w:cs="Arial"/>
          <w:sz w:val="22"/>
          <w:szCs w:val="22"/>
        </w:rPr>
        <w:t xml:space="preserve">Taken together, these data </w:t>
      </w:r>
      <w:r w:rsidR="00246993" w:rsidRPr="00D2213F">
        <w:rPr>
          <w:rFonts w:ascii="Arial" w:hAnsi="Arial" w:cs="Arial"/>
          <w:sz w:val="22"/>
          <w:szCs w:val="22"/>
        </w:rPr>
        <w:t xml:space="preserve">support </w:t>
      </w:r>
      <w:r w:rsidR="00881F44" w:rsidRPr="00D2213F">
        <w:rPr>
          <w:rFonts w:ascii="Arial" w:hAnsi="Arial" w:cs="Arial"/>
          <w:sz w:val="22"/>
          <w:szCs w:val="22"/>
        </w:rPr>
        <w:t xml:space="preserve">that there is synergy between </w:t>
      </w:r>
      <w:r w:rsidR="00246993" w:rsidRPr="00D2213F">
        <w:rPr>
          <w:rFonts w:ascii="Arial" w:hAnsi="Arial" w:cs="Arial"/>
          <w:sz w:val="22"/>
          <w:szCs w:val="22"/>
        </w:rPr>
        <w:t xml:space="preserve">local </w:t>
      </w:r>
      <w:r w:rsidR="0063677E" w:rsidRPr="00D2213F">
        <w:rPr>
          <w:rFonts w:ascii="Arial" w:hAnsi="Arial" w:cs="Arial"/>
          <w:sz w:val="22"/>
          <w:szCs w:val="22"/>
        </w:rPr>
        <w:t xml:space="preserve">Mtb and SIV </w:t>
      </w:r>
      <w:r w:rsidR="00DC4883" w:rsidRPr="00D2213F">
        <w:rPr>
          <w:rFonts w:ascii="Arial" w:hAnsi="Arial" w:cs="Arial"/>
          <w:sz w:val="22"/>
          <w:szCs w:val="22"/>
        </w:rPr>
        <w:t xml:space="preserve">replication </w:t>
      </w:r>
      <w:r w:rsidR="00246993" w:rsidRPr="00D2213F">
        <w:rPr>
          <w:rFonts w:ascii="Arial" w:hAnsi="Arial" w:cs="Arial"/>
          <w:sz w:val="22"/>
          <w:szCs w:val="22"/>
        </w:rPr>
        <w:t xml:space="preserve">dynamics </w:t>
      </w:r>
      <w:r w:rsidR="00FA3692" w:rsidRPr="00D2213F">
        <w:rPr>
          <w:rFonts w:ascii="Arial" w:hAnsi="Arial" w:cs="Arial"/>
          <w:i/>
          <w:sz w:val="22"/>
          <w:szCs w:val="22"/>
        </w:rPr>
        <w:t>in vivo</w:t>
      </w:r>
      <w:r w:rsidR="00947D91">
        <w:rPr>
          <w:rFonts w:ascii="Arial" w:hAnsi="Arial" w:cs="Arial"/>
          <w:i/>
          <w:sz w:val="22"/>
          <w:szCs w:val="22"/>
        </w:rPr>
        <w:t>.</w:t>
      </w:r>
      <w:r w:rsidR="00E33A79" w:rsidRPr="00D2213F">
        <w:rPr>
          <w:rFonts w:ascii="Arial" w:hAnsi="Arial" w:cs="Arial"/>
          <w:i/>
          <w:sz w:val="22"/>
          <w:szCs w:val="22"/>
        </w:rPr>
        <w:br w:type="page"/>
      </w:r>
    </w:p>
    <w:p w14:paraId="174B96A7" w14:textId="5845C631" w:rsidR="00F85DB0" w:rsidRPr="00D2213F" w:rsidRDefault="00DA1B6D" w:rsidP="007F76C8">
      <w:pPr>
        <w:spacing w:line="480" w:lineRule="auto"/>
        <w:rPr>
          <w:rFonts w:ascii="Arial" w:hAnsi="Arial" w:cs="Arial"/>
          <w:sz w:val="22"/>
          <w:szCs w:val="22"/>
        </w:rPr>
      </w:pPr>
      <w:r w:rsidRPr="00D2213F">
        <w:rPr>
          <w:rFonts w:ascii="Arial" w:hAnsi="Arial" w:cs="Arial"/>
          <w:b/>
          <w:sz w:val="22"/>
          <w:szCs w:val="22"/>
        </w:rPr>
        <w:lastRenderedPageBreak/>
        <w:t>Discussion</w:t>
      </w:r>
    </w:p>
    <w:p w14:paraId="5CF23061" w14:textId="245CF635" w:rsidR="003D235B" w:rsidRPr="00D2213F" w:rsidRDefault="007B3D45" w:rsidP="007F0901">
      <w:pPr>
        <w:spacing w:line="480" w:lineRule="auto"/>
        <w:ind w:firstLine="720"/>
        <w:rPr>
          <w:rFonts w:ascii="Arial" w:hAnsi="Arial" w:cs="Arial"/>
          <w:sz w:val="22"/>
          <w:szCs w:val="22"/>
        </w:rPr>
      </w:pPr>
      <w:r w:rsidRPr="00D2213F">
        <w:rPr>
          <w:rFonts w:ascii="Arial" w:hAnsi="Arial" w:cs="Arial"/>
          <w:sz w:val="22"/>
          <w:szCs w:val="22"/>
        </w:rPr>
        <w:t>Here, we identif</w:t>
      </w:r>
      <w:r w:rsidR="00E01A1F">
        <w:rPr>
          <w:rFonts w:ascii="Arial" w:hAnsi="Arial" w:cs="Arial"/>
          <w:sz w:val="22"/>
          <w:szCs w:val="22"/>
        </w:rPr>
        <w:t>i</w:t>
      </w:r>
      <w:r w:rsidR="00CB47F1">
        <w:rPr>
          <w:rFonts w:ascii="Arial" w:hAnsi="Arial" w:cs="Arial"/>
          <w:sz w:val="22"/>
          <w:szCs w:val="22"/>
        </w:rPr>
        <w:t>ed</w:t>
      </w:r>
      <w:r w:rsidRPr="00D2213F">
        <w:rPr>
          <w:rFonts w:ascii="Arial" w:hAnsi="Arial" w:cs="Arial"/>
          <w:sz w:val="22"/>
          <w:szCs w:val="22"/>
        </w:rPr>
        <w:t xml:space="preserve"> the early dynamics of reactivation from LTBI by focusing on the events that occur during subclinical reactivation. </w:t>
      </w:r>
      <w:r w:rsidR="007D1B06" w:rsidRPr="00D2213F">
        <w:rPr>
          <w:rFonts w:ascii="Arial" w:hAnsi="Arial" w:cs="Arial"/>
          <w:sz w:val="22"/>
          <w:szCs w:val="22"/>
        </w:rPr>
        <w:t xml:space="preserve">In this highly controlled experimental setting, </w:t>
      </w:r>
      <w:r w:rsidR="00244E9A" w:rsidRPr="00D2213F">
        <w:rPr>
          <w:rFonts w:ascii="Arial" w:hAnsi="Arial" w:cs="Arial"/>
          <w:sz w:val="22"/>
          <w:szCs w:val="22"/>
        </w:rPr>
        <w:t>both CD4 depletion and SIV infection</w:t>
      </w:r>
      <w:r w:rsidR="001171C1" w:rsidRPr="00D2213F">
        <w:rPr>
          <w:rFonts w:ascii="Arial" w:hAnsi="Arial" w:cs="Arial"/>
          <w:sz w:val="22"/>
          <w:szCs w:val="22"/>
        </w:rPr>
        <w:t xml:space="preserve"> after</w:t>
      </w:r>
      <w:r w:rsidR="00244E9A" w:rsidRPr="00D2213F">
        <w:rPr>
          <w:rFonts w:ascii="Arial" w:hAnsi="Arial" w:cs="Arial"/>
          <w:sz w:val="22"/>
          <w:szCs w:val="22"/>
        </w:rPr>
        <w:t xml:space="preserve"> established LTBI </w:t>
      </w:r>
      <w:r w:rsidR="000A1DCD" w:rsidRPr="00D2213F">
        <w:rPr>
          <w:rFonts w:ascii="Arial" w:hAnsi="Arial" w:cs="Arial"/>
          <w:sz w:val="22"/>
          <w:szCs w:val="22"/>
        </w:rPr>
        <w:t>induce</w:t>
      </w:r>
      <w:r w:rsidR="00786B76" w:rsidRPr="00D2213F">
        <w:rPr>
          <w:rFonts w:ascii="Arial" w:hAnsi="Arial" w:cs="Arial"/>
          <w:sz w:val="22"/>
          <w:szCs w:val="22"/>
        </w:rPr>
        <w:t>d</w:t>
      </w:r>
      <w:r w:rsidR="000A1DCD" w:rsidRPr="00D2213F">
        <w:rPr>
          <w:rFonts w:ascii="Arial" w:hAnsi="Arial" w:cs="Arial"/>
          <w:sz w:val="22"/>
          <w:szCs w:val="22"/>
        </w:rPr>
        <w:t xml:space="preserve"> </w:t>
      </w:r>
      <w:r w:rsidR="00413FB7" w:rsidRPr="00A52079">
        <w:rPr>
          <w:rFonts w:ascii="Arial" w:hAnsi="Arial" w:cs="Arial"/>
          <w:sz w:val="22"/>
          <w:szCs w:val="22"/>
        </w:rPr>
        <w:t xml:space="preserve">subclinical </w:t>
      </w:r>
      <w:r w:rsidR="007D1B06" w:rsidRPr="00A52079">
        <w:rPr>
          <w:rFonts w:ascii="Arial" w:hAnsi="Arial" w:cs="Arial"/>
          <w:sz w:val="22"/>
          <w:szCs w:val="22"/>
        </w:rPr>
        <w:t xml:space="preserve">reactivation </w:t>
      </w:r>
      <w:r w:rsidR="00244E9A" w:rsidRPr="00A52079">
        <w:rPr>
          <w:rFonts w:ascii="Arial" w:hAnsi="Arial" w:cs="Arial"/>
          <w:sz w:val="22"/>
          <w:szCs w:val="22"/>
        </w:rPr>
        <w:t xml:space="preserve">but with </w:t>
      </w:r>
      <w:r w:rsidR="00A46A40" w:rsidRPr="00A52079">
        <w:rPr>
          <w:rFonts w:ascii="Arial" w:hAnsi="Arial" w:cs="Arial"/>
          <w:sz w:val="22"/>
          <w:szCs w:val="22"/>
        </w:rPr>
        <w:t xml:space="preserve">different </w:t>
      </w:r>
      <w:r w:rsidR="007D1B06" w:rsidRPr="00A52079">
        <w:rPr>
          <w:rFonts w:ascii="Arial" w:hAnsi="Arial" w:cs="Arial"/>
          <w:sz w:val="22"/>
          <w:szCs w:val="22"/>
        </w:rPr>
        <w:t xml:space="preserve">immunologic </w:t>
      </w:r>
      <w:r w:rsidR="00CB47F1" w:rsidRPr="00A52079">
        <w:rPr>
          <w:rFonts w:ascii="Arial" w:hAnsi="Arial" w:cs="Arial"/>
          <w:sz w:val="22"/>
          <w:szCs w:val="22"/>
        </w:rPr>
        <w:t xml:space="preserve">associations </w:t>
      </w:r>
      <w:r w:rsidR="00EA474B" w:rsidRPr="00A52079">
        <w:rPr>
          <w:rFonts w:ascii="Arial" w:hAnsi="Arial" w:cs="Arial"/>
          <w:sz w:val="22"/>
          <w:szCs w:val="22"/>
        </w:rPr>
        <w:t>and patterns of reactivatio</w:t>
      </w:r>
      <w:r w:rsidR="003D235B" w:rsidRPr="00A52079">
        <w:rPr>
          <w:rFonts w:ascii="Arial" w:hAnsi="Arial" w:cs="Arial"/>
          <w:sz w:val="22"/>
          <w:szCs w:val="22"/>
        </w:rPr>
        <w:t>n.</w:t>
      </w:r>
      <w:r w:rsidR="007D1B06" w:rsidRPr="00A52079">
        <w:rPr>
          <w:rFonts w:ascii="Arial" w:hAnsi="Arial" w:cs="Arial"/>
          <w:sz w:val="22"/>
          <w:szCs w:val="22"/>
        </w:rPr>
        <w:t xml:space="preserve"> </w:t>
      </w:r>
      <w:r w:rsidR="001171C1" w:rsidRPr="00A52079">
        <w:rPr>
          <w:rFonts w:ascii="Arial" w:hAnsi="Arial" w:cs="Arial"/>
          <w:sz w:val="22"/>
          <w:szCs w:val="22"/>
        </w:rPr>
        <w:t xml:space="preserve">The use of </w:t>
      </w:r>
      <w:r w:rsidR="00CB47F1" w:rsidRPr="00A52079">
        <w:rPr>
          <w:rFonts w:ascii="Arial" w:hAnsi="Arial" w:cs="Arial"/>
          <w:sz w:val="22"/>
          <w:szCs w:val="22"/>
        </w:rPr>
        <w:t xml:space="preserve">serial </w:t>
      </w:r>
      <w:r w:rsidR="001171C1" w:rsidRPr="00A52079">
        <w:rPr>
          <w:rFonts w:ascii="Arial" w:hAnsi="Arial" w:cs="Arial"/>
          <w:sz w:val="22"/>
          <w:szCs w:val="22"/>
        </w:rPr>
        <w:t xml:space="preserve">PET CT </w:t>
      </w:r>
      <w:r w:rsidR="00CB47F1" w:rsidRPr="00A52079">
        <w:rPr>
          <w:rFonts w:ascii="Arial" w:hAnsi="Arial" w:cs="Arial"/>
          <w:sz w:val="22"/>
          <w:szCs w:val="22"/>
        </w:rPr>
        <w:t xml:space="preserve">imaging </w:t>
      </w:r>
      <w:r w:rsidR="001171C1" w:rsidRPr="00A52079">
        <w:rPr>
          <w:rFonts w:ascii="Arial" w:hAnsi="Arial" w:cs="Arial"/>
          <w:sz w:val="22"/>
          <w:szCs w:val="22"/>
        </w:rPr>
        <w:t xml:space="preserve">allows us to capture the earliest events of reactivation during immune suppression before overwhelming bacterial burden, disease pathologies and overt clinical signs develop. Both SIV </w:t>
      </w:r>
      <w:r w:rsidR="00B6206F" w:rsidRPr="00A52079">
        <w:rPr>
          <w:rFonts w:ascii="Arial" w:hAnsi="Arial" w:cs="Arial"/>
          <w:sz w:val="22"/>
          <w:szCs w:val="22"/>
        </w:rPr>
        <w:t xml:space="preserve">infection </w:t>
      </w:r>
      <w:r w:rsidR="00D95EC0" w:rsidRPr="00A52079">
        <w:rPr>
          <w:rFonts w:ascii="Arial" w:hAnsi="Arial" w:cs="Arial"/>
          <w:sz w:val="22"/>
          <w:szCs w:val="22"/>
        </w:rPr>
        <w:t xml:space="preserve">(that infects and depletes CCR5+ CD4 T cells </w:t>
      </w:r>
      <w:r w:rsidR="00D95EC0" w:rsidRPr="00A52079">
        <w:rPr>
          <w:rFonts w:ascii="Arial" w:hAnsi="Arial" w:cs="Arial"/>
          <w:sz w:val="22"/>
          <w:szCs w:val="22"/>
        </w:rPr>
        <w:fldChar w:fldCharType="begin"/>
      </w:r>
      <w:r w:rsidR="00D95EC0" w:rsidRPr="00A52079">
        <w:rPr>
          <w:rFonts w:ascii="Arial" w:hAnsi="Arial" w:cs="Arial"/>
          <w:sz w:val="22"/>
          <w:szCs w:val="22"/>
        </w:rPr>
        <w:instrText xml:space="preserve"> ADDIN EN.CITE &lt;EndNote&gt;&lt;Cite&gt;&lt;Author&gt;Veazey&lt;/Author&gt;&lt;Year&gt;2000&lt;/Year&gt;&lt;RecNum&gt;68&lt;/RecNum&gt;&lt;DisplayText&gt;[37]&lt;/DisplayText&gt;&lt;record&gt;&lt;rec-number&gt;68&lt;/rec-number&gt;&lt;foreign-keys&gt;&lt;key app="EN" db-id="ewfw5erwxexx92e09z65ffpvrvxpfavsxptx" timestamp="1580082059" guid="2b51b327-d810-41b4-ad19-b1ae652190f7"&gt;68&lt;/key&gt;&lt;/foreign-keys&gt;&lt;ref-type name="Journal Article"&gt;17&lt;/ref-type&gt;&lt;contributors&gt;&lt;authors&gt;&lt;author&gt;Veazey, R. S.&lt;/author&gt;&lt;author&gt;Mansfield, K. G.&lt;/author&gt;&lt;author&gt;Tham, I. C.&lt;/author&gt;&lt;author&gt;Carville, A. C.&lt;/author&gt;&lt;author&gt;Shvetz, D. E.&lt;/author&gt;&lt;author&gt;Forand, A. E.&lt;/author&gt;&lt;author&gt;Lackner, A. A.&lt;/author&gt;&lt;/authors&gt;&lt;/contributors&gt;&lt;auth-address&gt;Division of Pathology, New England Regional Primate Research Center, Harvard Medical School, Southborough, Massachusetts 01772, USA. veazey@tpc.tulane.edu&lt;/auth-address&gt;&lt;titles&gt;&lt;title&gt;Dynamics of CCR5 expression by CD4(+) T cells in lymphoid tissues during simian immunodeficiency virus infection&lt;/title&gt;&lt;secondary-title&gt;J Virol&lt;/secondary-title&gt;&lt;/titles&gt;&lt;periodical&gt;&lt;full-title&gt;J Virol&lt;/full-title&gt;&lt;/periodical&gt;&lt;pages&gt;11001-7&lt;/pages&gt;&lt;volume&gt;74&lt;/volume&gt;&lt;number&gt;23&lt;/number&gt;&lt;edition&gt;2000/11/09&lt;/edition&gt;&lt;keywords&gt;&lt;keyword&gt;Acute Disease&lt;/keyword&gt;&lt;keyword&gt;Animals&lt;/keyword&gt;&lt;keyword&gt;CD4-Positive T-Lymphocytes/*chemistry&lt;/keyword&gt;&lt;keyword&gt;Leukocyte Common Antigens/analysis&lt;/keyword&gt;&lt;keyword&gt;Lymphoid Tissue/*chemistry&lt;/keyword&gt;&lt;keyword&gt;Macaca mulatta&lt;/keyword&gt;&lt;keyword&gt;Receptors, CCR5/*analysis&lt;/keyword&gt;&lt;keyword&gt;Receptors, CXCR4/analysis&lt;/keyword&gt;&lt;keyword&gt;Simian Acquired Immunodeficiency Syndrome/*immunology&lt;/keyword&gt;&lt;/keywords&gt;&lt;dates&gt;&lt;year&gt;2000&lt;/year&gt;&lt;pub-dates&gt;&lt;date&gt;Dec&lt;/date&gt;&lt;/pub-dates&gt;&lt;/dates&gt;&lt;isbn&gt;0022-538X (Print)&amp;#xD;0022-538X (Linking)&lt;/isbn&gt;&lt;accession-num&gt;11069995&lt;/accession-num&gt;&lt;urls&gt;&lt;related-urls&gt;&lt;url&gt;https://www.ncbi.nlm.nih.gov/pubmed/11069995&lt;/url&gt;&lt;/related-urls&gt;&lt;/urls&gt;&lt;custom2&gt;PMC113180&lt;/custom2&gt;&lt;electronic-resource-num&gt;10.1128/jvi.74.23.11001-11007.2000&lt;/electronic-resource-num&gt;&lt;/record&gt;&lt;/Cite&gt;&lt;/EndNote&gt;</w:instrText>
      </w:r>
      <w:r w:rsidR="00D95EC0" w:rsidRPr="00A52079">
        <w:rPr>
          <w:rFonts w:ascii="Arial" w:hAnsi="Arial" w:cs="Arial"/>
          <w:sz w:val="22"/>
          <w:szCs w:val="22"/>
        </w:rPr>
        <w:fldChar w:fldCharType="separate"/>
      </w:r>
      <w:r w:rsidR="00D95EC0" w:rsidRPr="00A52079">
        <w:rPr>
          <w:rFonts w:ascii="Arial" w:hAnsi="Arial" w:cs="Arial"/>
          <w:noProof/>
          <w:sz w:val="22"/>
          <w:szCs w:val="22"/>
        </w:rPr>
        <w:t>[37]</w:t>
      </w:r>
      <w:r w:rsidR="00D95EC0" w:rsidRPr="00A52079">
        <w:rPr>
          <w:rFonts w:ascii="Arial" w:hAnsi="Arial" w:cs="Arial"/>
          <w:sz w:val="22"/>
          <w:szCs w:val="22"/>
        </w:rPr>
        <w:fldChar w:fldCharType="end"/>
      </w:r>
      <w:r w:rsidR="00D95EC0" w:rsidRPr="00A52079">
        <w:rPr>
          <w:rFonts w:ascii="Arial" w:hAnsi="Arial" w:cs="Arial"/>
          <w:sz w:val="22"/>
          <w:szCs w:val="22"/>
        </w:rPr>
        <w:t xml:space="preserve">) </w:t>
      </w:r>
      <w:r w:rsidR="001171C1" w:rsidRPr="00A52079">
        <w:rPr>
          <w:rFonts w:ascii="Arial" w:hAnsi="Arial" w:cs="Arial"/>
          <w:sz w:val="22"/>
          <w:szCs w:val="22"/>
        </w:rPr>
        <w:t>and CD4 depletion during LTBI induced similar rates of subclinical reactivation, based on the strict definition of detection of a new granuloma by PET CT (and confirmed at necropsy), but the bacterial burden and severity of dissemination was worse in the Mtb/SIV group. CD4 depleted animals had fewer new granulomas during early reactivation and many were sterile suggesting that CD4 independent mechanisms for Mtb killing exist within the granuloma during LTBI as others have suggested</w:t>
      </w:r>
      <w:r w:rsidR="000C5766" w:rsidRPr="00A52079">
        <w:rPr>
          <w:rFonts w:ascii="Arial" w:hAnsi="Arial" w:cs="Arial"/>
          <w:sz w:val="22"/>
          <w:szCs w:val="22"/>
        </w:rPr>
        <w:t xml:space="preserve"> </w:t>
      </w:r>
      <w:r w:rsidR="000C5766" w:rsidRPr="00A52079">
        <w:rPr>
          <w:rFonts w:ascii="Arial" w:hAnsi="Arial" w:cs="Arial"/>
          <w:sz w:val="22"/>
          <w:szCs w:val="22"/>
        </w:rPr>
        <w:fldChar w:fldCharType="begin"/>
      </w:r>
      <w:r w:rsidR="000C5766" w:rsidRPr="00A52079">
        <w:rPr>
          <w:rFonts w:ascii="Arial" w:hAnsi="Arial" w:cs="Arial"/>
          <w:sz w:val="22"/>
          <w:szCs w:val="22"/>
        </w:rPr>
        <w:instrText xml:space="preserve"> ADDIN EN.CITE &lt;EndNote&gt;&lt;Cite&gt;&lt;Author&gt;Foreman&lt;/Author&gt;&lt;Year&gt;2016&lt;/Year&gt;&lt;RecNum&gt;46&lt;/RecNum&gt;&lt;DisplayText&gt;[15]&lt;/DisplayText&gt;&lt;record&gt;&lt;rec-number&gt;46&lt;/rec-number&gt;&lt;foreign-keys&gt;&lt;key app="EN" db-id="ewfw5erwxexx92e09z65ffpvrvxpfavsxptx" timestamp="1576855480" guid="9293aed9-5f9d-483a-a6b5-4bc3bba196c9"&gt;46&lt;/key&gt;&lt;/foreign-keys&gt;&lt;ref-type name="Journal Article"&gt;17&lt;/ref-type&gt;&lt;contributors&gt;&lt;authors&gt;&lt;author&gt;Foreman, Taylor W&lt;/author&gt;&lt;author&gt;Mehra, Smriti&lt;/author&gt;&lt;author&gt;LoBato, Denae N&lt;/author&gt;&lt;author&gt;Malek, Adel&lt;/author&gt;&lt;author&gt;Alvarez, Xavier&lt;/author&gt;&lt;author&gt;Golden, Nadia A&lt;/author&gt;&lt;author&gt;Bucşan, Allison N&lt;/author&gt;&lt;author&gt;Didier, Peter J&lt;/author&gt;&lt;author&gt;Doyle-Meyers, Lara A&lt;/author&gt;&lt;author&gt;Russell-Lodrigue, Kasi E&lt;/author&gt;&lt;author&gt;Roy, Chad J&lt;/author&gt;&lt;author&gt;Blanchard, James&lt;/author&gt;&lt;author&gt;Kuroda, Marcelo J&lt;/author&gt;&lt;author&gt;Lackner, Andrew A&lt;/author&gt;&lt;author&gt;Chan, John&lt;/author&gt;&lt;author&gt;Khader, Shabaana A&lt;/author&gt;&lt;author&gt;Jacobs Jr., William R&lt;/author&gt;&lt;author&gt;Kaushal, Deepak&lt;/author&gt;&lt;/authors&gt;&lt;/contributors&gt;&lt;titles&gt;&lt;title&gt;CD4 +T-cell–independent mechanisms suppress reactivation of latent tuberculosis in a macaque model of HIV coinfection.&lt;/title&gt;&lt;secondary-title&gt;Proc Natl Acad Sci U S A&lt;/secondary-title&gt;&lt;/titles&gt;&lt;periodical&gt;&lt;full-title&gt;Proc Natl Acad Sci U S A&lt;/full-title&gt;&lt;/periodical&gt;&lt;pages&gt;E5636-E5644&lt;/pages&gt;&lt;volume&gt;113&lt;/volume&gt;&lt;number&gt;38&lt;/number&gt;&lt;dates&gt;&lt;year&gt;2016&lt;/year&gt;&lt;pub-dates&gt;&lt;date&gt;Sep 20&lt;/date&gt;&lt;/pub-dates&gt;&lt;/dates&gt;&lt;label&gt;r01384&lt;/label&gt;&lt;urls&gt;&lt;related-urls&gt;&lt;url&gt;http://www.pnas.org/lookup/doi/10.1073/pnas.1611987113&lt;/url&gt;&lt;/related-urls&gt;&lt;pdf-urls&gt;&lt;url&gt;file://localhost/Users/crd64%201/Dropbox/papers%203/Library.papers3/Files/72/72D82CD5-B856-4040-978C-E7C33DFD242E.pdf&lt;/url&gt;&lt;/pdf-urls&gt;&lt;/urls&gt;&lt;custom3&gt;papers3://publication/uuid/6869EFF0-B413-42C9-9554-DD8F3F4D4F8A&lt;/custom3&gt;&lt;electronic-resource-num&gt;10.1073/pnas.1611987113&lt;/electronic-resource-num&gt;&lt;language&gt;English&lt;/language&gt;&lt;/record&gt;&lt;/Cite&gt;&lt;/EndNote&gt;</w:instrText>
      </w:r>
      <w:r w:rsidR="000C5766" w:rsidRPr="00A52079">
        <w:rPr>
          <w:rFonts w:ascii="Arial" w:hAnsi="Arial" w:cs="Arial"/>
          <w:sz w:val="22"/>
          <w:szCs w:val="22"/>
        </w:rPr>
        <w:fldChar w:fldCharType="separate"/>
      </w:r>
      <w:r w:rsidR="000C5766" w:rsidRPr="00A52079">
        <w:rPr>
          <w:rFonts w:ascii="Arial" w:hAnsi="Arial" w:cs="Arial"/>
          <w:noProof/>
          <w:sz w:val="22"/>
          <w:szCs w:val="22"/>
        </w:rPr>
        <w:t>[15]</w:t>
      </w:r>
      <w:r w:rsidR="000C5766" w:rsidRPr="00A52079">
        <w:rPr>
          <w:rFonts w:ascii="Arial" w:hAnsi="Arial" w:cs="Arial"/>
          <w:sz w:val="22"/>
          <w:szCs w:val="22"/>
        </w:rPr>
        <w:fldChar w:fldCharType="end"/>
      </w:r>
      <w:r w:rsidR="001171C1" w:rsidRPr="00A52079">
        <w:rPr>
          <w:rFonts w:ascii="Arial" w:hAnsi="Arial" w:cs="Arial"/>
          <w:sz w:val="22"/>
          <w:szCs w:val="22"/>
        </w:rPr>
        <w:t xml:space="preserve">. Within the granuloma, </w:t>
      </w:r>
      <w:r w:rsidR="00947D91" w:rsidRPr="00A52079">
        <w:rPr>
          <w:rFonts w:ascii="Arial" w:hAnsi="Arial" w:cs="Arial"/>
          <w:sz w:val="22"/>
          <w:szCs w:val="22"/>
        </w:rPr>
        <w:t xml:space="preserve">Mtb/SIV groups had greater numbers of T cells and their </w:t>
      </w:r>
      <w:r w:rsidR="001171C1" w:rsidRPr="00A52079">
        <w:rPr>
          <w:rFonts w:ascii="Arial" w:hAnsi="Arial" w:cs="Arial"/>
          <w:sz w:val="22"/>
          <w:szCs w:val="22"/>
        </w:rPr>
        <w:t xml:space="preserve">immune activation profiles were more perturbed </w:t>
      </w:r>
      <w:r w:rsidR="001D67F1" w:rsidRPr="00A52079">
        <w:rPr>
          <w:rFonts w:ascii="Arial" w:hAnsi="Arial" w:cs="Arial"/>
          <w:sz w:val="22"/>
          <w:szCs w:val="22"/>
        </w:rPr>
        <w:t xml:space="preserve">by </w:t>
      </w:r>
      <w:r w:rsidR="001171C1" w:rsidRPr="00A52079">
        <w:rPr>
          <w:rFonts w:ascii="Arial" w:hAnsi="Arial" w:cs="Arial"/>
          <w:sz w:val="22"/>
          <w:szCs w:val="22"/>
        </w:rPr>
        <w:t xml:space="preserve">SIV </w:t>
      </w:r>
      <w:r w:rsidR="001D67F1" w:rsidRPr="00A52079">
        <w:rPr>
          <w:rFonts w:ascii="Arial" w:hAnsi="Arial" w:cs="Arial"/>
          <w:sz w:val="22"/>
          <w:szCs w:val="22"/>
        </w:rPr>
        <w:t>than by CD4 depletion</w:t>
      </w:r>
      <w:r w:rsidR="00947D91" w:rsidRPr="00A52079">
        <w:rPr>
          <w:rFonts w:ascii="Arial" w:hAnsi="Arial" w:cs="Arial"/>
          <w:sz w:val="22"/>
          <w:szCs w:val="22"/>
        </w:rPr>
        <w:t xml:space="preserve">. Lastly, </w:t>
      </w:r>
      <w:r w:rsidR="001171C1" w:rsidRPr="00A52079">
        <w:rPr>
          <w:rFonts w:ascii="Arial" w:hAnsi="Arial" w:cs="Arial"/>
          <w:sz w:val="22"/>
          <w:szCs w:val="22"/>
        </w:rPr>
        <w:t>the presence of SIV RNA copies was associated with greater bacterial growth and reduced bacterial killing</w:t>
      </w:r>
      <w:r w:rsidR="00CB47F1" w:rsidRPr="00A52079">
        <w:rPr>
          <w:rFonts w:ascii="Arial" w:hAnsi="Arial" w:cs="Arial"/>
          <w:sz w:val="22"/>
          <w:szCs w:val="22"/>
        </w:rPr>
        <w:t xml:space="preserve"> in individual granulomas</w:t>
      </w:r>
      <w:r w:rsidR="00947D91" w:rsidRPr="00A52079">
        <w:rPr>
          <w:rFonts w:ascii="Arial" w:hAnsi="Arial" w:cs="Arial"/>
          <w:sz w:val="22"/>
          <w:szCs w:val="22"/>
        </w:rPr>
        <w:t xml:space="preserve"> indicating pathogen synergy directly in the granuloma</w:t>
      </w:r>
      <w:r w:rsidR="001171C1" w:rsidRPr="00A52079">
        <w:rPr>
          <w:rFonts w:ascii="Arial" w:hAnsi="Arial" w:cs="Arial"/>
          <w:sz w:val="22"/>
          <w:szCs w:val="22"/>
        </w:rPr>
        <w:t>.</w:t>
      </w:r>
      <w:r w:rsidR="0088333D" w:rsidRPr="00D2213F">
        <w:rPr>
          <w:rFonts w:ascii="Arial" w:hAnsi="Arial" w:cs="Arial"/>
          <w:sz w:val="22"/>
          <w:szCs w:val="22"/>
        </w:rPr>
        <w:t xml:space="preserve"> </w:t>
      </w:r>
    </w:p>
    <w:p w14:paraId="38653578" w14:textId="0566806A" w:rsidR="00BB3322" w:rsidRPr="00D2213F" w:rsidRDefault="00F85DB0" w:rsidP="00FF0D46">
      <w:pPr>
        <w:spacing w:line="480" w:lineRule="auto"/>
        <w:ind w:firstLine="720"/>
        <w:rPr>
          <w:rFonts w:ascii="Arial" w:hAnsi="Arial" w:cs="Arial"/>
          <w:sz w:val="22"/>
          <w:szCs w:val="22"/>
        </w:rPr>
      </w:pPr>
      <w:r w:rsidRPr="00D2213F">
        <w:rPr>
          <w:rFonts w:ascii="Arial" w:hAnsi="Arial" w:cs="Arial"/>
          <w:sz w:val="22"/>
          <w:szCs w:val="22"/>
        </w:rPr>
        <w:t>Understanding the mechanisms of HIV-induced reactivation of LTBI is a critical question that has been t</w:t>
      </w:r>
      <w:r w:rsidR="001D67F1" w:rsidRPr="00D2213F">
        <w:rPr>
          <w:rFonts w:ascii="Arial" w:hAnsi="Arial" w:cs="Arial"/>
          <w:sz w:val="22"/>
          <w:szCs w:val="22"/>
        </w:rPr>
        <w:t>he</w:t>
      </w:r>
      <w:r w:rsidRPr="00D2213F">
        <w:rPr>
          <w:rFonts w:ascii="Arial" w:hAnsi="Arial" w:cs="Arial"/>
          <w:sz w:val="22"/>
          <w:szCs w:val="22"/>
        </w:rPr>
        <w:t xml:space="preserve"> focus of NHP studies.</w:t>
      </w:r>
      <w:r w:rsidR="000E73E9" w:rsidRPr="00D2213F">
        <w:rPr>
          <w:rFonts w:ascii="Arial" w:hAnsi="Arial" w:cs="Arial"/>
          <w:sz w:val="22"/>
          <w:szCs w:val="22"/>
        </w:rPr>
        <w:t xml:space="preserve"> </w:t>
      </w:r>
      <w:r w:rsidR="004A1022" w:rsidRPr="00D2213F">
        <w:rPr>
          <w:rFonts w:ascii="Arial" w:hAnsi="Arial" w:cs="Arial"/>
          <w:sz w:val="22"/>
          <w:szCs w:val="22"/>
        </w:rPr>
        <w:t xml:space="preserve">Recently </w:t>
      </w:r>
      <w:proofErr w:type="spellStart"/>
      <w:r w:rsidR="004A1022" w:rsidRPr="00D2213F">
        <w:rPr>
          <w:rFonts w:ascii="Arial" w:hAnsi="Arial" w:cs="Arial"/>
          <w:sz w:val="22"/>
          <w:szCs w:val="22"/>
        </w:rPr>
        <w:t>Bucsan</w:t>
      </w:r>
      <w:proofErr w:type="spellEnd"/>
      <w:r w:rsidR="004A1022" w:rsidRPr="00D2213F">
        <w:rPr>
          <w:rFonts w:ascii="Arial" w:hAnsi="Arial" w:cs="Arial"/>
          <w:sz w:val="22"/>
          <w:szCs w:val="22"/>
        </w:rPr>
        <w:t xml:space="preserve"> et al. demonstrated that CD4 depletion resulted in reactivation in only 1 out of 8 latently infected rhesus macaques based on overt clinical signs </w:t>
      </w:r>
      <w:r w:rsidR="000D56D6" w:rsidRPr="00D2213F">
        <w:rPr>
          <w:rFonts w:ascii="Arial" w:hAnsi="Arial" w:cs="Arial"/>
          <w:sz w:val="22"/>
          <w:szCs w:val="22"/>
        </w:rPr>
        <w:t xml:space="preserve">in contrast to their historical data in which </w:t>
      </w:r>
      <w:r w:rsidR="004A1022" w:rsidRPr="00D2213F">
        <w:rPr>
          <w:rFonts w:ascii="Arial" w:hAnsi="Arial" w:cs="Arial"/>
          <w:sz w:val="22"/>
          <w:szCs w:val="22"/>
        </w:rPr>
        <w:t xml:space="preserve">9 of 17 </w:t>
      </w:r>
      <w:r w:rsidR="000D56D6" w:rsidRPr="00D2213F">
        <w:rPr>
          <w:rFonts w:ascii="Arial" w:hAnsi="Arial" w:cs="Arial"/>
          <w:sz w:val="22"/>
          <w:szCs w:val="22"/>
        </w:rPr>
        <w:t xml:space="preserve">LTBI </w:t>
      </w:r>
      <w:r w:rsidR="004A1022" w:rsidRPr="00D2213F">
        <w:rPr>
          <w:rFonts w:ascii="Arial" w:hAnsi="Arial" w:cs="Arial"/>
          <w:sz w:val="22"/>
          <w:szCs w:val="22"/>
        </w:rPr>
        <w:t>animals</w:t>
      </w:r>
      <w:r w:rsidR="000D56D6" w:rsidRPr="00D2213F">
        <w:rPr>
          <w:rFonts w:ascii="Arial" w:hAnsi="Arial" w:cs="Arial"/>
          <w:sz w:val="22"/>
          <w:szCs w:val="22"/>
        </w:rPr>
        <w:t xml:space="preserve"> developed reactivation after</w:t>
      </w:r>
      <w:r w:rsidR="004A1022" w:rsidRPr="00D2213F">
        <w:rPr>
          <w:rFonts w:ascii="Arial" w:hAnsi="Arial" w:cs="Arial"/>
          <w:sz w:val="22"/>
          <w:szCs w:val="22"/>
        </w:rPr>
        <w:t xml:space="preserve"> SIV</w:t>
      </w:r>
      <w:r w:rsidR="004A1022" w:rsidRPr="00D2213F">
        <w:rPr>
          <w:rFonts w:ascii="Arial" w:hAnsi="Arial" w:cs="Arial"/>
          <w:sz w:val="22"/>
          <w:szCs w:val="22"/>
          <w:vertAlign w:val="subscript"/>
        </w:rPr>
        <w:t>mac239</w:t>
      </w:r>
      <w:r w:rsidR="000D56D6" w:rsidRPr="00D2213F">
        <w:rPr>
          <w:rFonts w:ascii="Arial" w:hAnsi="Arial" w:cs="Arial"/>
          <w:sz w:val="22"/>
          <w:szCs w:val="22"/>
        </w:rPr>
        <w:t xml:space="preserve"> </w:t>
      </w:r>
      <w:r w:rsidR="004A1022" w:rsidRPr="00D2213F">
        <w:rPr>
          <w:rFonts w:ascii="Arial" w:hAnsi="Arial" w:cs="Arial"/>
          <w:sz w:val="22"/>
          <w:szCs w:val="22"/>
        </w:rPr>
        <w:fldChar w:fldCharType="begin"/>
      </w:r>
      <w:r w:rsidR="00C8184F" w:rsidRPr="00D2213F">
        <w:rPr>
          <w:rFonts w:ascii="Arial" w:hAnsi="Arial" w:cs="Arial"/>
          <w:sz w:val="22"/>
          <w:szCs w:val="22"/>
        </w:rPr>
        <w:instrText xml:space="preserve"> ADDIN EN.CITE &lt;EndNote&gt;&lt;Cite&gt;&lt;Author&gt;Bucsan&lt;/Author&gt;&lt;Year&gt;2019&lt;/Year&gt;&lt;RecNum&gt;35&lt;/RecNum&gt;&lt;DisplayText&gt;[38]&lt;/DisplayText&gt;&lt;record&gt;&lt;rec-number&gt;35&lt;/rec-number&gt;&lt;foreign-keys&gt;&lt;key app="EN" db-id="ewfw5erwxexx92e09z65ffpvrvxpfavsxptx" timestamp="1576855480" guid="f25db391-031a-41a6-bcef-5d88dd57edd2"&gt;35&lt;/key&gt;&lt;/foreign-keys&gt;&lt;ref-type name="Journal Article"&gt;17&lt;/ref-type&gt;&lt;contributors&gt;&lt;authors&gt;&lt;author&gt;Bucsan, A. N.&lt;/author&gt;&lt;author&gt;Chatterjee, A.&lt;/author&gt;&lt;author&gt;Singh, D. K.&lt;/author&gt;&lt;author&gt;Foreman, T. W.&lt;/author&gt;&lt;author&gt;Lee, T. H.&lt;/author&gt;&lt;author&gt;Threeton, B.&lt;/author&gt;&lt;author&gt;Kirkpatrick, M. G.&lt;/author&gt;&lt;author&gt;Ahmed, M.&lt;/author&gt;&lt;author&gt;Golden, N.&lt;/author&gt;&lt;author&gt;Alvarez, X.&lt;/author&gt;&lt;author&gt;Hoxie, J. A.&lt;/author&gt;&lt;author&gt;Mehra, S.&lt;/author&gt;&lt;author&gt;Rengarajan, J.&lt;/author&gt;&lt;author&gt;Khader, S. A.&lt;/author&gt;&lt;author&gt;Kaushal, D.&lt;/author&gt;&lt;/authors&gt;&lt;/contributors&gt;&lt;titles&gt;&lt;title&gt;Mechanisms of reactivation of latent tuberculosis infection due to SIV co-infection&lt;/title&gt;&lt;secondary-title&gt;J Clin Invest&lt;/secondary-title&gt;&lt;/titles&gt;&lt;periodical&gt;&lt;full-title&gt;J Clin Invest&lt;/full-title&gt;&lt;/periodical&gt;&lt;edition&gt;2019/09/04&lt;/edition&gt;&lt;keywords&gt;&lt;keyword&gt;Aids/hiv&lt;/keyword&gt;&lt;keyword&gt;Infectious disease&lt;/keyword&gt;&lt;keyword&gt;T cells&lt;/keyword&gt;&lt;keyword&gt;Tuberculosis&lt;/keyword&gt;&lt;/keywords&gt;&lt;dates&gt;&lt;year&gt;2019&lt;/year&gt;&lt;pub-dates&gt;&lt;date&gt;Sep 3&lt;/date&gt;&lt;/pub-dates&gt;&lt;/dates&gt;&lt;isbn&gt;1558-8238 (Electronic)&amp;#xD;0021-9738 (Linking)&lt;/isbn&gt;&lt;accession-num&gt;31479428&lt;/accession-num&gt;&lt;urls&gt;&lt;related-urls&gt;&lt;url&gt;https://www.ncbi.nlm.nih.gov/pubmed/31479428&lt;/url&gt;&lt;/related-urls&gt;&lt;/urls&gt;&lt;electronic-resource-num&gt;10.1172/JCI125810&lt;/electronic-resource-num&gt;&lt;/record&gt;&lt;/Cite&gt;&lt;/EndNote&gt;</w:instrText>
      </w:r>
      <w:r w:rsidR="004A1022" w:rsidRPr="00D2213F">
        <w:rPr>
          <w:rFonts w:ascii="Arial" w:hAnsi="Arial" w:cs="Arial"/>
          <w:sz w:val="22"/>
          <w:szCs w:val="22"/>
        </w:rPr>
        <w:fldChar w:fldCharType="separate"/>
      </w:r>
      <w:r w:rsidR="00C8184F" w:rsidRPr="00D2213F">
        <w:rPr>
          <w:rFonts w:ascii="Arial" w:hAnsi="Arial" w:cs="Arial"/>
          <w:noProof/>
          <w:sz w:val="22"/>
          <w:szCs w:val="22"/>
        </w:rPr>
        <w:t>[38]</w:t>
      </w:r>
      <w:r w:rsidR="004A1022" w:rsidRPr="00D2213F">
        <w:rPr>
          <w:rFonts w:ascii="Arial" w:hAnsi="Arial" w:cs="Arial"/>
          <w:sz w:val="22"/>
          <w:szCs w:val="22"/>
        </w:rPr>
        <w:fldChar w:fldCharType="end"/>
      </w:r>
      <w:r w:rsidR="004A1022" w:rsidRPr="00D2213F">
        <w:rPr>
          <w:rFonts w:ascii="Arial" w:hAnsi="Arial" w:cs="Arial"/>
          <w:sz w:val="22"/>
          <w:szCs w:val="22"/>
        </w:rPr>
        <w:t xml:space="preserve">. </w:t>
      </w:r>
      <w:r w:rsidR="000D56D6" w:rsidRPr="00D2213F">
        <w:rPr>
          <w:rFonts w:ascii="Arial" w:hAnsi="Arial" w:cs="Arial"/>
          <w:sz w:val="22"/>
          <w:szCs w:val="22"/>
        </w:rPr>
        <w:t>These differences in outcome may be attributed to inherent differences in the macaque models</w:t>
      </w:r>
      <w:r w:rsidR="009475ED" w:rsidRPr="00D2213F">
        <w:rPr>
          <w:rFonts w:ascii="Arial" w:hAnsi="Arial" w:cs="Arial"/>
          <w:sz w:val="22"/>
          <w:szCs w:val="22"/>
        </w:rPr>
        <w:t xml:space="preserve"> and Mtb </w:t>
      </w:r>
      <w:r w:rsidR="000D56D6" w:rsidRPr="00D2213F">
        <w:rPr>
          <w:rFonts w:ascii="Arial" w:hAnsi="Arial" w:cs="Arial"/>
          <w:sz w:val="22"/>
          <w:szCs w:val="22"/>
        </w:rPr>
        <w:t xml:space="preserve">strain used for infection. </w:t>
      </w:r>
      <w:r w:rsidR="004A1022" w:rsidRPr="00D2213F">
        <w:rPr>
          <w:rFonts w:ascii="Arial" w:hAnsi="Arial" w:cs="Arial"/>
          <w:sz w:val="22"/>
          <w:szCs w:val="22"/>
        </w:rPr>
        <w:t xml:space="preserve">In their rhesus macaque model of Mtb infection, </w:t>
      </w:r>
      <w:r w:rsidR="00471CBD" w:rsidRPr="00D2213F">
        <w:rPr>
          <w:rFonts w:ascii="Arial" w:hAnsi="Arial" w:cs="Arial"/>
          <w:sz w:val="22"/>
          <w:szCs w:val="22"/>
        </w:rPr>
        <w:t>LTBI</w:t>
      </w:r>
      <w:r w:rsidR="004A1022" w:rsidRPr="00D2213F">
        <w:rPr>
          <w:rFonts w:ascii="Arial" w:hAnsi="Arial" w:cs="Arial"/>
          <w:sz w:val="22"/>
          <w:szCs w:val="22"/>
        </w:rPr>
        <w:t xml:space="preserve"> is established 9 weeks after inoculation with low virulence Mtb CDC1551 strain </w:t>
      </w:r>
      <w:r w:rsidR="004A1022" w:rsidRPr="00D2213F">
        <w:rPr>
          <w:rFonts w:ascii="Arial" w:hAnsi="Arial" w:cs="Arial"/>
          <w:sz w:val="22"/>
          <w:szCs w:val="22"/>
        </w:rPr>
        <w:fldChar w:fldCharType="begin">
          <w:fldData xml:space="preserve">PEVuZE5vdGU+PENpdGU+PEF1dGhvcj5CaXNoYWk8L0F1dGhvcj48WWVhcj4xOTk5PC9ZZWFyPjxS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</w:fldData>
        </w:fldChar>
      </w:r>
      <w:r w:rsidR="00C8184F" w:rsidRPr="00D2213F">
        <w:rPr>
          <w:rFonts w:ascii="Arial" w:hAnsi="Arial" w:cs="Arial"/>
          <w:sz w:val="22"/>
          <w:szCs w:val="22"/>
        </w:rPr>
        <w:instrText xml:space="preserve"> ADDIN EN.CITE </w:instrText>
      </w:r>
      <w:r w:rsidR="00C8184F" w:rsidRPr="00D2213F">
        <w:rPr>
          <w:rFonts w:ascii="Arial" w:hAnsi="Arial" w:cs="Arial"/>
          <w:sz w:val="22"/>
          <w:szCs w:val="22"/>
        </w:rPr>
        <w:fldChar w:fldCharType="begin">
          <w:fldData xml:space="preserve">PEVuZE5vdGU+PENpdGU+PEF1dGhvcj5CaXNoYWk8L0F1dGhvcj48WWVhcj4xOTk5PC9ZZWFyPjxS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</w:fldData>
        </w:fldChar>
      </w:r>
      <w:r w:rsidR="00C8184F" w:rsidRPr="00D2213F">
        <w:rPr>
          <w:rFonts w:ascii="Arial" w:hAnsi="Arial" w:cs="Arial"/>
          <w:sz w:val="22"/>
          <w:szCs w:val="22"/>
        </w:rPr>
        <w:instrText xml:space="preserve"> ADDIN EN.CITE.DATA </w:instrText>
      </w:r>
      <w:r w:rsidR="00C8184F" w:rsidRPr="00D2213F">
        <w:rPr>
          <w:rFonts w:ascii="Arial" w:hAnsi="Arial" w:cs="Arial"/>
          <w:sz w:val="22"/>
          <w:szCs w:val="22"/>
        </w:rPr>
      </w:r>
      <w:r w:rsidR="00C8184F" w:rsidRPr="00D2213F">
        <w:rPr>
          <w:rFonts w:ascii="Arial" w:hAnsi="Arial" w:cs="Arial"/>
          <w:sz w:val="22"/>
          <w:szCs w:val="22"/>
        </w:rPr>
        <w:fldChar w:fldCharType="end"/>
      </w:r>
      <w:r w:rsidR="004A1022" w:rsidRPr="00D2213F">
        <w:rPr>
          <w:rFonts w:ascii="Arial" w:hAnsi="Arial" w:cs="Arial"/>
          <w:sz w:val="22"/>
          <w:szCs w:val="22"/>
        </w:rPr>
      </w:r>
      <w:r w:rsidR="004A1022" w:rsidRPr="00D2213F">
        <w:rPr>
          <w:rFonts w:ascii="Arial" w:hAnsi="Arial" w:cs="Arial"/>
          <w:sz w:val="22"/>
          <w:szCs w:val="22"/>
        </w:rPr>
        <w:fldChar w:fldCharType="separate"/>
      </w:r>
      <w:r w:rsidR="00C8184F" w:rsidRPr="00D2213F">
        <w:rPr>
          <w:rFonts w:ascii="Arial" w:hAnsi="Arial" w:cs="Arial"/>
          <w:noProof/>
          <w:sz w:val="22"/>
          <w:szCs w:val="22"/>
        </w:rPr>
        <w:t>[39, 40]</w:t>
      </w:r>
      <w:r w:rsidR="004A1022" w:rsidRPr="00D2213F">
        <w:rPr>
          <w:rFonts w:ascii="Arial" w:hAnsi="Arial" w:cs="Arial"/>
          <w:sz w:val="22"/>
          <w:szCs w:val="22"/>
        </w:rPr>
        <w:fldChar w:fldCharType="end"/>
      </w:r>
      <w:r w:rsidR="004A1022" w:rsidRPr="00D2213F">
        <w:rPr>
          <w:rFonts w:ascii="Arial" w:hAnsi="Arial" w:cs="Arial"/>
          <w:sz w:val="22"/>
          <w:szCs w:val="22"/>
        </w:rPr>
        <w:t xml:space="preserve"> and CD4 depleting antibody was given for up to 9 weeks.</w:t>
      </w:r>
      <w:r w:rsidR="000D56D6" w:rsidRPr="00D2213F">
        <w:rPr>
          <w:rFonts w:ascii="Arial" w:hAnsi="Arial" w:cs="Arial"/>
          <w:sz w:val="22"/>
          <w:szCs w:val="22"/>
        </w:rPr>
        <w:t xml:space="preserve"> In our </w:t>
      </w:r>
      <w:r w:rsidR="006B4344" w:rsidRPr="00D2213F">
        <w:rPr>
          <w:rFonts w:ascii="Arial" w:hAnsi="Arial" w:cs="Arial"/>
          <w:sz w:val="22"/>
          <w:szCs w:val="22"/>
        </w:rPr>
        <w:t xml:space="preserve">previous reactivation studies in our </w:t>
      </w:r>
      <w:r w:rsidR="000D56D6" w:rsidRPr="00D2213F">
        <w:rPr>
          <w:rFonts w:ascii="Arial" w:hAnsi="Arial" w:cs="Arial"/>
          <w:sz w:val="22"/>
          <w:szCs w:val="22"/>
        </w:rPr>
        <w:t>cynomolgus macaque model of LTBI</w:t>
      </w:r>
      <w:r w:rsidR="006B4344" w:rsidRPr="00D2213F">
        <w:rPr>
          <w:rFonts w:ascii="Arial" w:hAnsi="Arial" w:cs="Arial"/>
          <w:sz w:val="22"/>
          <w:szCs w:val="22"/>
        </w:rPr>
        <w:t xml:space="preserve"> using a low dose virulent strain of Mtb</w:t>
      </w:r>
      <w:r w:rsidR="000D56D6" w:rsidRPr="00D2213F">
        <w:rPr>
          <w:rFonts w:ascii="Arial" w:hAnsi="Arial" w:cs="Arial"/>
          <w:sz w:val="22"/>
          <w:szCs w:val="22"/>
        </w:rPr>
        <w:t xml:space="preserve">, 50% reactivation was observed in animals that underwent CD4 depletion </w:t>
      </w:r>
      <w:r w:rsidR="00E54FF6" w:rsidRPr="00D2213F">
        <w:rPr>
          <w:rFonts w:ascii="Arial" w:hAnsi="Arial" w:cs="Arial"/>
          <w:sz w:val="22"/>
          <w:szCs w:val="22"/>
        </w:rPr>
        <w:fldChar w:fldCharType="begin"/>
      </w:r>
      <w:r w:rsidR="008B1382">
        <w:rPr>
          <w:rFonts w:ascii="Arial" w:hAnsi="Arial" w:cs="Arial"/>
          <w:sz w:val="22"/>
          <w:szCs w:val="22"/>
        </w:rPr>
        <w:instrText xml:space="preserve"> ADDIN EN.CITE &lt;EndNote&gt;&lt;Cite&gt;&lt;Author&gt;Lin&lt;/Author&gt;&lt;Year&gt;2012&lt;/Year&gt;&lt;RecNum&gt;5&lt;/RecNum&gt;&lt;DisplayText&gt;[5]&lt;/DisplayText&gt;&lt;record&gt;&lt;rec-number&gt;5&lt;/rec-number&gt;&lt;foreign-keys&gt;&lt;key app="EN" db-id="sarvsvzxz992s9e02dopte09ddzdeaa0frpd" timestamp="1586355574"&gt;5&lt;/key&gt;&lt;/foreign-keys&gt;&lt;ref-type name="Journal Article"&gt;17&lt;/ref-type&gt;&lt;contributors&gt;&lt;authors&gt;&lt;author&gt;Lin, Philana Ling&lt;/author&gt;&lt;author&gt;Rutledge, Tara&lt;/author&gt;&lt;author&gt;Green, Angela M&lt;/author&gt;&lt;author&gt;Bigbee, Matthew&lt;/author&gt;&lt;author&gt;Fuhrman, Carl&lt;/author&gt;&lt;author&gt;Klein, Edwin&lt;/author&gt;&lt;author&gt;Flynn, JoAnne L&lt;/author&gt;&lt;/authors&gt;&lt;/contributors&gt;&lt;auth-address&gt;Department of Pediatrics, Children&amp;amp;apos;s Hospital of Pittsburgh of the University of Pittsburgh Medical Center, Pittsburgh, PA, USA.&lt;/auth-address&gt;&lt;titles&gt;&lt;title&gt;CD4 T cell depletion exacerbates acute Mycobacterium tuberculosis while reactivation of latent infection is dependent on severity of tissue depletion in cynomolgus macaques.&lt;/title&gt;&lt;secondary-title&gt;AIDS Res Hum Retroviruses&lt;/secondary-title&gt;&lt;/titles&gt;&lt;periodical&gt;&lt;full-title&gt;AIDS Res Hum Retroviruses&lt;/full-title&gt;&lt;/periodical&gt;&lt;pages&gt;1693-1702&lt;/pages&gt;&lt;volume&gt;28&lt;/volume&gt;&lt;number&gt;12&lt;/number&gt;&lt;dates&gt;&lt;year&gt;2012&lt;/year&gt;&lt;pub-dates&gt;&lt;date&gt;Dec&lt;/date&gt;&lt;/pub-dates&gt;&lt;/dates&gt;&lt;accession-num&gt;22480184&lt;/accession-num&gt;&lt;label&gt;r00701&lt;/label&gt;&lt;urls&gt;&lt;related-urls&gt;&lt;url&gt;http://online.liebertpub.com/doi/abs/10.1089/aid.2012.0028&lt;/url&gt;&lt;/related-urls&gt;&lt;pdf-urls&gt;&lt;url&gt;file://localhost/Users/crd64%201/Dropbox/papers%203/Library.papers3/Files/02/02FBC29F-C099-4B53-949D-EE9D3948AF1C.pdf&lt;/url&gt;&lt;/pdf-urls&gt;&lt;/urls&gt;&lt;custom2&gt;PMC3505050&lt;/custom2&gt;&lt;custom3&gt;papers3://publication/uuid/7607C87F-0C02-4741-A76E-1B7EA7E74562&lt;/custom3&gt;&lt;electronic-resource-num&gt;10.1089/AID.2012.0028&lt;/electronic-resource-num&gt;&lt;language&gt;English&lt;/language&gt;&lt;/record&gt;&lt;/Cite&gt;&lt;/EndNote&gt;</w:instrText>
      </w:r>
      <w:r w:rsidR="00E54FF6" w:rsidRPr="00D2213F">
        <w:rPr>
          <w:rFonts w:ascii="Arial" w:hAnsi="Arial" w:cs="Arial"/>
          <w:sz w:val="22"/>
          <w:szCs w:val="22"/>
        </w:rPr>
        <w:fldChar w:fldCharType="separate"/>
      </w:r>
      <w:r w:rsidR="00E54FF6" w:rsidRPr="00D2213F">
        <w:rPr>
          <w:rFonts w:ascii="Arial" w:hAnsi="Arial" w:cs="Arial"/>
          <w:noProof/>
          <w:sz w:val="22"/>
          <w:szCs w:val="22"/>
        </w:rPr>
        <w:t>[5]</w:t>
      </w:r>
      <w:r w:rsidR="00E54FF6" w:rsidRPr="00D2213F">
        <w:rPr>
          <w:rFonts w:ascii="Arial" w:hAnsi="Arial" w:cs="Arial"/>
          <w:sz w:val="22"/>
          <w:szCs w:val="22"/>
        </w:rPr>
        <w:fldChar w:fldCharType="end"/>
      </w:r>
      <w:r w:rsidR="00E54FF6" w:rsidRPr="00D2213F">
        <w:rPr>
          <w:rFonts w:ascii="Arial" w:hAnsi="Arial" w:cs="Arial"/>
          <w:sz w:val="22"/>
          <w:szCs w:val="22"/>
        </w:rPr>
        <w:t xml:space="preserve"> </w:t>
      </w:r>
      <w:r w:rsidR="000D56D6" w:rsidRPr="00D2213F">
        <w:rPr>
          <w:rFonts w:ascii="Arial" w:hAnsi="Arial" w:cs="Arial"/>
          <w:sz w:val="22"/>
          <w:szCs w:val="22"/>
        </w:rPr>
        <w:t>while 100% of animals infected with SIV</w:t>
      </w:r>
      <w:r w:rsidR="000D56D6" w:rsidRPr="00D2213F">
        <w:rPr>
          <w:rFonts w:ascii="Arial" w:hAnsi="Arial" w:cs="Arial"/>
          <w:sz w:val="22"/>
          <w:szCs w:val="22"/>
          <w:vertAlign w:val="subscript"/>
        </w:rPr>
        <w:t>mac251</w:t>
      </w:r>
      <w:r w:rsidR="000D56D6" w:rsidRPr="00D2213F">
        <w:rPr>
          <w:rFonts w:ascii="Arial" w:hAnsi="Arial" w:cs="Arial"/>
          <w:sz w:val="22"/>
          <w:szCs w:val="22"/>
        </w:rPr>
        <w:t xml:space="preserve"> reactivated, although only half occurred by 8 weeks after SIV infection </w:t>
      </w:r>
      <w:r w:rsidR="000C5766" w:rsidRPr="00D2213F">
        <w:rPr>
          <w:rFonts w:ascii="Arial" w:hAnsi="Arial" w:cs="Arial"/>
          <w:sz w:val="22"/>
          <w:szCs w:val="22"/>
        </w:rPr>
        <w:fldChar w:fldCharType="begin"/>
      </w:r>
      <w:r w:rsidR="000C5766" w:rsidRPr="00D2213F">
        <w:rPr>
          <w:rFonts w:ascii="Arial" w:hAnsi="Arial" w:cs="Arial"/>
          <w:sz w:val="22"/>
          <w:szCs w:val="22"/>
        </w:rPr>
        <w:instrText xml:space="preserve"> ADDIN EN.CITE &lt;EndNote&gt;&lt;Cite&gt;&lt;Author&gt;Diedrich&lt;/Author&gt;&lt;Year&gt;2010&lt;/Year&gt;&lt;RecNum&gt;10&lt;/RecNum&gt;&lt;DisplayText&gt;[11]&lt;/DisplayText&gt;&lt;record&gt;&lt;rec-number&gt;10&lt;/rec-number&gt;&lt;foreign-keys&gt;&lt;key app="EN" db-id="ewfw5erwxexx92e09z65ffpvrvxpfavsxptx" timestamp="1576855479" guid="13e556b0-abef-4619-aba6-efa016922b00"&gt;10&lt;/key&gt;&lt;/foreign-keys&gt;&lt;ref-type name="Journal Article"&gt;17&lt;/ref-type&gt;&lt;contributors&gt;&lt;authors&gt;&lt;author&gt;Diedrich, Collin R&lt;/author&gt;&lt;author&gt;Mattila, Joshua T&lt;/author&gt;&lt;author&gt;Klein, Edwin&lt;/author&gt;&lt;author&gt;Janssen, Chris&lt;/author&gt;&lt;author&gt;Phuah, JiaYao&lt;/author&gt;&lt;author&gt;Sturgeon, Timothy J&lt;/author&gt;&lt;author&gt;Montelaro, Ronald C&lt;/author&gt;&lt;author&gt;Lin, Philana Ling&lt;/author&gt;&lt;author&gt;Flynn, JoAnne L&lt;/author&gt;&lt;/authors&gt;&lt;secondary-authors&gt;&lt;author&gt;Wilkinson, Robert J&lt;/author&gt;&lt;/secondary-authors&gt;&lt;/contributors&gt;&lt;auth-address&gt;Department of Microbiology and Molecular Genetics, University of Pittsburgh School of Medicine, Pittsburgh, Pennsylvania, United States of America.&lt;/auth-address&gt;&lt;titles&gt;&lt;title&gt;Reactivation of latent tuberculosis in cynomolgus macaques infected with SIV is associated with early peripheral T cell depletion and not virus load.&lt;/title&gt;&lt;secondary-title&gt;PLoS One&lt;/secondary-title&gt;&lt;/titles&gt;&lt;periodical&gt;&lt;full-title&gt;PLoS One&lt;/full-title&gt;&lt;/periodical&gt;&lt;pages&gt;e9611&lt;/pages&gt;&lt;volume&gt;5&lt;/volume&gt;&lt;number&gt;3&lt;/number&gt;&lt;dates&gt;&lt;year&gt;2010&lt;/year&gt;&lt;/dates&gt;&lt;publisher&gt;Public Library of Science&lt;/publisher&gt;&lt;accession-num&gt;20224771&lt;/accession-num&gt;&lt;label&gt;r01070&lt;/label&gt;&lt;urls&gt;&lt;related-urls&gt;&lt;url&gt;http://dx.plos.org/10.1371/journal.pone.0009611&lt;/url&gt;&lt;/related-urls&gt;&lt;pdf-urls&gt;&lt;url&gt;file://localhost/Users/crd64%201/Dropbox/papers%203/Library.papers3/Files/E8/E8EFBC7B-84D3-467B-A695-F53A075D4786.pdf&lt;/url&gt;&lt;/pdf-urls&gt;&lt;/urls&gt;&lt;custom2&gt;PMC2835744&lt;/custom2&gt;&lt;custom3&gt;papers3://publication/uuid/5F4BD74F-63D3-454E-81D5-A6332CC275B5&lt;/custom3&gt;&lt;electronic-resource-num&gt;10.1371/journal.pone.0009611&lt;/electronic-resource-num&gt;&lt;language&gt;English&lt;/language&gt;&lt;/record&gt;&lt;/Cite&gt;&lt;/EndNote&gt;</w:instrText>
      </w:r>
      <w:r w:rsidR="000C5766" w:rsidRPr="00D2213F">
        <w:rPr>
          <w:rFonts w:ascii="Arial" w:hAnsi="Arial" w:cs="Arial"/>
          <w:sz w:val="22"/>
          <w:szCs w:val="22"/>
        </w:rPr>
        <w:fldChar w:fldCharType="separate"/>
      </w:r>
      <w:r w:rsidR="000C5766" w:rsidRPr="00D2213F">
        <w:rPr>
          <w:rFonts w:ascii="Arial" w:hAnsi="Arial" w:cs="Arial"/>
          <w:noProof/>
          <w:sz w:val="22"/>
          <w:szCs w:val="22"/>
        </w:rPr>
        <w:t>[11]</w:t>
      </w:r>
      <w:r w:rsidR="000C5766" w:rsidRPr="00D2213F">
        <w:rPr>
          <w:rFonts w:ascii="Arial" w:hAnsi="Arial" w:cs="Arial"/>
          <w:sz w:val="22"/>
          <w:szCs w:val="22"/>
        </w:rPr>
        <w:fldChar w:fldCharType="end"/>
      </w:r>
      <w:r w:rsidR="000C5766" w:rsidRPr="00D2213F">
        <w:rPr>
          <w:rFonts w:ascii="Arial" w:hAnsi="Arial" w:cs="Arial"/>
          <w:sz w:val="22"/>
          <w:szCs w:val="22"/>
        </w:rPr>
        <w:t>.</w:t>
      </w:r>
      <w:r w:rsidR="000D56D6" w:rsidRPr="00D2213F">
        <w:rPr>
          <w:rFonts w:ascii="Arial" w:hAnsi="Arial" w:cs="Arial"/>
          <w:sz w:val="22"/>
          <w:szCs w:val="22"/>
        </w:rPr>
        <w:t xml:space="preserve"> Our rates of subclinical reactivation defined by PET CT in our current study are consistent with </w:t>
      </w:r>
      <w:r w:rsidR="006B4344" w:rsidRPr="00D2213F">
        <w:rPr>
          <w:rFonts w:ascii="Arial" w:hAnsi="Arial" w:cs="Arial"/>
          <w:sz w:val="22"/>
          <w:szCs w:val="22"/>
        </w:rPr>
        <w:t>our previously published data</w:t>
      </w:r>
      <w:r w:rsidR="00C57941" w:rsidRPr="00D2213F">
        <w:rPr>
          <w:rFonts w:ascii="Arial" w:hAnsi="Arial" w:cs="Arial"/>
          <w:sz w:val="22"/>
          <w:szCs w:val="22"/>
        </w:rPr>
        <w:t xml:space="preserve">. </w:t>
      </w:r>
      <w:r w:rsidR="00740D6B" w:rsidRPr="00D2213F">
        <w:rPr>
          <w:rFonts w:ascii="Arial" w:hAnsi="Arial" w:cs="Arial"/>
          <w:sz w:val="22"/>
          <w:szCs w:val="22"/>
        </w:rPr>
        <w:t>Importantly, we were able to use subclinical reactivation</w:t>
      </w:r>
      <w:r w:rsidR="006B4344" w:rsidRPr="00D2213F">
        <w:rPr>
          <w:rFonts w:ascii="Arial" w:hAnsi="Arial" w:cs="Arial"/>
          <w:sz w:val="22"/>
          <w:szCs w:val="22"/>
        </w:rPr>
        <w:t xml:space="preserve"> (appearance of a new granuloma)</w:t>
      </w:r>
      <w:r w:rsidR="00740D6B" w:rsidRPr="00D2213F">
        <w:rPr>
          <w:rFonts w:ascii="Arial" w:hAnsi="Arial" w:cs="Arial"/>
          <w:sz w:val="22"/>
          <w:szCs w:val="22"/>
        </w:rPr>
        <w:t xml:space="preserve"> as our endpoint rather than </w:t>
      </w:r>
      <w:r w:rsidR="00471CBD" w:rsidRPr="00D2213F">
        <w:rPr>
          <w:rFonts w:ascii="Arial" w:hAnsi="Arial" w:cs="Arial"/>
          <w:sz w:val="22"/>
          <w:szCs w:val="22"/>
        </w:rPr>
        <w:t xml:space="preserve">overt </w:t>
      </w:r>
      <w:r w:rsidR="00740D6B" w:rsidRPr="00D2213F">
        <w:rPr>
          <w:rFonts w:ascii="Arial" w:hAnsi="Arial" w:cs="Arial"/>
          <w:sz w:val="22"/>
          <w:szCs w:val="22"/>
        </w:rPr>
        <w:t>clinical reactivation</w:t>
      </w:r>
      <w:r w:rsidR="006B4344" w:rsidRPr="00D2213F">
        <w:rPr>
          <w:rFonts w:ascii="Arial" w:hAnsi="Arial" w:cs="Arial"/>
          <w:sz w:val="22"/>
          <w:szCs w:val="22"/>
        </w:rPr>
        <w:t>,</w:t>
      </w:r>
      <w:r w:rsidR="00740D6B" w:rsidRPr="00D2213F">
        <w:rPr>
          <w:rFonts w:ascii="Arial" w:hAnsi="Arial" w:cs="Arial"/>
          <w:sz w:val="22"/>
          <w:szCs w:val="22"/>
        </w:rPr>
        <w:t xml:space="preserve"> taking advantage of the fact that </w:t>
      </w:r>
      <w:r w:rsidR="00E83012" w:rsidRPr="00D2213F">
        <w:rPr>
          <w:rFonts w:ascii="Arial" w:hAnsi="Arial" w:cs="Arial"/>
          <w:sz w:val="22"/>
          <w:szCs w:val="22"/>
        </w:rPr>
        <w:t xml:space="preserve">PET CT facilitates a more in-depth understanding in the </w:t>
      </w:r>
      <w:r w:rsidR="00E83012" w:rsidRPr="00D2213F">
        <w:rPr>
          <w:rFonts w:ascii="Arial" w:hAnsi="Arial" w:cs="Arial"/>
          <w:sz w:val="22"/>
          <w:szCs w:val="22"/>
        </w:rPr>
        <w:lastRenderedPageBreak/>
        <w:t xml:space="preserve">pathogenesis </w:t>
      </w:r>
      <w:r w:rsidR="00C57941" w:rsidRPr="00D2213F">
        <w:rPr>
          <w:rFonts w:ascii="Arial" w:hAnsi="Arial" w:cs="Arial"/>
          <w:sz w:val="22"/>
          <w:szCs w:val="22"/>
        </w:rPr>
        <w:t>of the earliest phases of reactivation. W</w:t>
      </w:r>
      <w:r w:rsidR="00E83012" w:rsidRPr="00D2213F">
        <w:rPr>
          <w:rFonts w:ascii="Arial" w:hAnsi="Arial" w:cs="Arial"/>
          <w:sz w:val="22"/>
          <w:szCs w:val="22"/>
        </w:rPr>
        <w:t xml:space="preserve">e were able to </w:t>
      </w:r>
      <w:r w:rsidR="008048B9" w:rsidRPr="00D2213F">
        <w:rPr>
          <w:rFonts w:ascii="Arial" w:hAnsi="Arial" w:cs="Arial"/>
          <w:sz w:val="22"/>
          <w:szCs w:val="22"/>
        </w:rPr>
        <w:t>identif</w:t>
      </w:r>
      <w:r w:rsidR="00E83012" w:rsidRPr="00D2213F">
        <w:rPr>
          <w:rFonts w:ascii="Arial" w:hAnsi="Arial" w:cs="Arial"/>
          <w:sz w:val="22"/>
          <w:szCs w:val="22"/>
        </w:rPr>
        <w:t xml:space="preserve">y </w:t>
      </w:r>
      <w:r w:rsidR="006B4344" w:rsidRPr="00D2213F">
        <w:rPr>
          <w:rFonts w:ascii="Arial" w:hAnsi="Arial" w:cs="Arial"/>
          <w:sz w:val="22"/>
          <w:szCs w:val="22"/>
        </w:rPr>
        <w:t xml:space="preserve">by PET CT </w:t>
      </w:r>
      <w:r w:rsidR="00E83012" w:rsidRPr="00D2213F">
        <w:rPr>
          <w:rFonts w:ascii="Arial" w:hAnsi="Arial" w:cs="Arial"/>
          <w:sz w:val="22"/>
          <w:szCs w:val="22"/>
        </w:rPr>
        <w:t xml:space="preserve">the new </w:t>
      </w:r>
      <w:r w:rsidR="008048B9" w:rsidRPr="00D2213F">
        <w:rPr>
          <w:rFonts w:ascii="Arial" w:hAnsi="Arial" w:cs="Arial"/>
          <w:sz w:val="22"/>
          <w:szCs w:val="22"/>
        </w:rPr>
        <w:t>granulomas</w:t>
      </w:r>
      <w:r w:rsidR="00471CBD" w:rsidRPr="00D2213F">
        <w:rPr>
          <w:rFonts w:ascii="Arial" w:hAnsi="Arial" w:cs="Arial"/>
          <w:sz w:val="22"/>
          <w:szCs w:val="22"/>
        </w:rPr>
        <w:t xml:space="preserve"> </w:t>
      </w:r>
      <w:r w:rsidR="008048B9" w:rsidRPr="00D2213F">
        <w:rPr>
          <w:rFonts w:ascii="Arial" w:hAnsi="Arial" w:cs="Arial"/>
          <w:sz w:val="22"/>
          <w:szCs w:val="22"/>
        </w:rPr>
        <w:t xml:space="preserve">that emerged during CD4 depletion </w:t>
      </w:r>
      <w:r w:rsidR="006B4344" w:rsidRPr="00D2213F">
        <w:rPr>
          <w:rFonts w:ascii="Arial" w:hAnsi="Arial" w:cs="Arial"/>
          <w:sz w:val="22"/>
          <w:szCs w:val="22"/>
        </w:rPr>
        <w:t>and harvest them at necropsy; surprisingly,</w:t>
      </w:r>
      <w:r w:rsidR="008048B9" w:rsidRPr="00D2213F">
        <w:rPr>
          <w:rFonts w:ascii="Arial" w:hAnsi="Arial" w:cs="Arial"/>
          <w:sz w:val="22"/>
          <w:szCs w:val="22"/>
        </w:rPr>
        <w:t xml:space="preserve"> no viable Mtb could be recovered from </w:t>
      </w:r>
      <w:r w:rsidR="00AC0810" w:rsidRPr="00D2213F">
        <w:rPr>
          <w:rFonts w:ascii="Arial" w:hAnsi="Arial" w:cs="Arial"/>
          <w:sz w:val="22"/>
          <w:szCs w:val="22"/>
        </w:rPr>
        <w:t>a subset</w:t>
      </w:r>
      <w:r w:rsidR="006B4344" w:rsidRPr="00D2213F">
        <w:rPr>
          <w:rFonts w:ascii="Arial" w:hAnsi="Arial" w:cs="Arial"/>
          <w:sz w:val="22"/>
          <w:szCs w:val="22"/>
        </w:rPr>
        <w:t xml:space="preserve"> of these</w:t>
      </w:r>
      <w:r w:rsidR="008048B9" w:rsidRPr="00D2213F">
        <w:rPr>
          <w:rFonts w:ascii="Arial" w:hAnsi="Arial" w:cs="Arial"/>
          <w:sz w:val="22"/>
          <w:szCs w:val="22"/>
        </w:rPr>
        <w:t xml:space="preserve">. </w:t>
      </w:r>
      <w:r w:rsidR="00AF325C" w:rsidRPr="00D2213F">
        <w:rPr>
          <w:rFonts w:ascii="Arial" w:hAnsi="Arial" w:cs="Arial"/>
          <w:sz w:val="22"/>
          <w:szCs w:val="22"/>
        </w:rPr>
        <w:t>This</w:t>
      </w:r>
      <w:r w:rsidR="00D161AB" w:rsidRPr="00D2213F">
        <w:rPr>
          <w:rFonts w:ascii="Arial" w:hAnsi="Arial" w:cs="Arial"/>
          <w:sz w:val="22"/>
          <w:szCs w:val="22"/>
        </w:rPr>
        <w:t xml:space="preserve"> reinforc</w:t>
      </w:r>
      <w:r w:rsidR="00AF325C" w:rsidRPr="00D2213F">
        <w:rPr>
          <w:rFonts w:ascii="Arial" w:hAnsi="Arial" w:cs="Arial"/>
          <w:sz w:val="22"/>
          <w:szCs w:val="22"/>
        </w:rPr>
        <w:t>es</w:t>
      </w:r>
      <w:r w:rsidR="00D161AB" w:rsidRPr="00D2213F">
        <w:rPr>
          <w:rFonts w:ascii="Arial" w:hAnsi="Arial" w:cs="Arial"/>
          <w:sz w:val="22"/>
          <w:szCs w:val="22"/>
        </w:rPr>
        <w:t xml:space="preserve"> the </w:t>
      </w:r>
      <w:r w:rsidR="00E83012" w:rsidRPr="00D2213F">
        <w:rPr>
          <w:rFonts w:ascii="Arial" w:hAnsi="Arial" w:cs="Arial"/>
          <w:sz w:val="22"/>
          <w:szCs w:val="22"/>
        </w:rPr>
        <w:t xml:space="preserve">notion </w:t>
      </w:r>
      <w:r w:rsidR="00D161AB" w:rsidRPr="00D2213F">
        <w:rPr>
          <w:rFonts w:ascii="Arial" w:hAnsi="Arial" w:cs="Arial"/>
          <w:sz w:val="22"/>
          <w:szCs w:val="22"/>
        </w:rPr>
        <w:t xml:space="preserve">that granulomas can sterilize despite having </w:t>
      </w:r>
      <w:r w:rsidR="006B4344" w:rsidRPr="00D2213F">
        <w:rPr>
          <w:rFonts w:ascii="Arial" w:hAnsi="Arial" w:cs="Arial"/>
          <w:sz w:val="22"/>
          <w:szCs w:val="22"/>
        </w:rPr>
        <w:t xml:space="preserve">few </w:t>
      </w:r>
      <w:r w:rsidR="00D161AB" w:rsidRPr="00D2213F">
        <w:rPr>
          <w:rFonts w:ascii="Arial" w:hAnsi="Arial" w:cs="Arial"/>
          <w:sz w:val="22"/>
          <w:szCs w:val="22"/>
        </w:rPr>
        <w:t xml:space="preserve">to no </w:t>
      </w:r>
      <w:r w:rsidR="00C06CCD" w:rsidRPr="00D2213F">
        <w:rPr>
          <w:rFonts w:ascii="Arial" w:hAnsi="Arial" w:cs="Arial"/>
          <w:sz w:val="22"/>
          <w:szCs w:val="22"/>
        </w:rPr>
        <w:t xml:space="preserve">CD4 </w:t>
      </w:r>
      <w:r w:rsidR="00FA6BBC" w:rsidRPr="00D2213F">
        <w:rPr>
          <w:rFonts w:ascii="Arial" w:hAnsi="Arial" w:cs="Arial"/>
          <w:sz w:val="22"/>
          <w:szCs w:val="22"/>
        </w:rPr>
        <w:t>T</w:t>
      </w:r>
      <w:r w:rsidR="00D161AB" w:rsidRPr="00D2213F">
        <w:rPr>
          <w:rFonts w:ascii="Arial" w:hAnsi="Arial" w:cs="Arial"/>
          <w:sz w:val="22"/>
          <w:szCs w:val="22"/>
        </w:rPr>
        <w:t xml:space="preserve"> cell</w:t>
      </w:r>
      <w:r w:rsidR="00263635" w:rsidRPr="00D2213F">
        <w:rPr>
          <w:rFonts w:ascii="Arial" w:hAnsi="Arial" w:cs="Arial"/>
          <w:sz w:val="22"/>
          <w:szCs w:val="22"/>
        </w:rPr>
        <w:t xml:space="preserve">s </w:t>
      </w:r>
      <w:r w:rsidR="00750162" w:rsidRPr="00D2213F">
        <w:rPr>
          <w:rFonts w:ascii="Arial" w:hAnsi="Arial" w:cs="Arial"/>
          <w:sz w:val="22"/>
          <w:szCs w:val="22"/>
        </w:rPr>
        <w:t xml:space="preserve">and </w:t>
      </w:r>
      <w:r w:rsidR="00AF325C" w:rsidRPr="00D2213F">
        <w:rPr>
          <w:rFonts w:ascii="Arial" w:hAnsi="Arial" w:cs="Arial"/>
          <w:sz w:val="22"/>
          <w:szCs w:val="22"/>
        </w:rPr>
        <w:t xml:space="preserve">highlights </w:t>
      </w:r>
      <w:r w:rsidR="00263635" w:rsidRPr="00D2213F">
        <w:rPr>
          <w:rFonts w:ascii="Arial" w:hAnsi="Arial" w:cs="Arial"/>
          <w:sz w:val="22"/>
          <w:szCs w:val="22"/>
        </w:rPr>
        <w:t>the complex</w:t>
      </w:r>
      <w:r w:rsidR="00E83012" w:rsidRPr="00D2213F">
        <w:rPr>
          <w:rFonts w:ascii="Arial" w:hAnsi="Arial" w:cs="Arial"/>
          <w:sz w:val="22"/>
          <w:szCs w:val="22"/>
        </w:rPr>
        <w:t>, heterogeneous</w:t>
      </w:r>
      <w:r w:rsidR="00263635" w:rsidRPr="00D2213F">
        <w:rPr>
          <w:rFonts w:ascii="Arial" w:hAnsi="Arial" w:cs="Arial"/>
          <w:sz w:val="22"/>
          <w:szCs w:val="22"/>
        </w:rPr>
        <w:t xml:space="preserve"> nature of granuloma function</w:t>
      </w:r>
      <w:r w:rsidR="00E83012" w:rsidRPr="00D2213F">
        <w:rPr>
          <w:rFonts w:ascii="Arial" w:hAnsi="Arial" w:cs="Arial"/>
          <w:sz w:val="22"/>
          <w:szCs w:val="22"/>
        </w:rPr>
        <w:t xml:space="preserve"> in which </w:t>
      </w:r>
      <w:r w:rsidR="00B4201A" w:rsidRPr="00D2213F">
        <w:rPr>
          <w:rFonts w:ascii="Arial" w:hAnsi="Arial" w:cs="Arial"/>
          <w:sz w:val="22"/>
          <w:szCs w:val="22"/>
        </w:rPr>
        <w:t>CD4 T cells may not be required by all granulomas to contain Mtb growth</w:t>
      </w:r>
      <w:r w:rsidR="00E83012" w:rsidRPr="00D2213F">
        <w:rPr>
          <w:rFonts w:ascii="Arial" w:hAnsi="Arial" w:cs="Arial"/>
          <w:sz w:val="22"/>
          <w:szCs w:val="22"/>
        </w:rPr>
        <w:t>.</w:t>
      </w:r>
      <w:r w:rsidR="00882E88" w:rsidRPr="00D2213F">
        <w:rPr>
          <w:rFonts w:ascii="Arial" w:hAnsi="Arial" w:cs="Arial"/>
          <w:sz w:val="22"/>
          <w:szCs w:val="22"/>
        </w:rPr>
        <w:t xml:space="preserve"> This is consistent with our prior </w:t>
      </w:r>
      <w:r w:rsidR="00471CBD" w:rsidRPr="00D2213F">
        <w:rPr>
          <w:rFonts w:ascii="Arial" w:hAnsi="Arial" w:cs="Arial"/>
          <w:sz w:val="22"/>
          <w:szCs w:val="22"/>
        </w:rPr>
        <w:t xml:space="preserve">reactivation </w:t>
      </w:r>
      <w:r w:rsidR="006F7D9E" w:rsidRPr="00D2213F">
        <w:rPr>
          <w:rFonts w:ascii="Arial" w:hAnsi="Arial" w:cs="Arial"/>
          <w:sz w:val="22"/>
          <w:szCs w:val="22"/>
        </w:rPr>
        <w:t>studies in which</w:t>
      </w:r>
      <w:r w:rsidR="00882E88" w:rsidRPr="00D2213F">
        <w:rPr>
          <w:rFonts w:ascii="Arial" w:hAnsi="Arial" w:cs="Arial"/>
          <w:sz w:val="22"/>
          <w:szCs w:val="22"/>
        </w:rPr>
        <w:t xml:space="preserve"> </w:t>
      </w:r>
      <w:r w:rsidR="006F7D9E" w:rsidRPr="00D2213F">
        <w:rPr>
          <w:rFonts w:ascii="Arial" w:hAnsi="Arial" w:cs="Arial"/>
          <w:sz w:val="22"/>
          <w:szCs w:val="22"/>
        </w:rPr>
        <w:t xml:space="preserve">a subset </w:t>
      </w:r>
      <w:r w:rsidR="00882E88" w:rsidRPr="00D2213F">
        <w:rPr>
          <w:rFonts w:ascii="Arial" w:hAnsi="Arial" w:cs="Arial"/>
          <w:sz w:val="22"/>
          <w:szCs w:val="22"/>
        </w:rPr>
        <w:t xml:space="preserve">of newly developed </w:t>
      </w:r>
      <w:r w:rsidR="006F7D9E" w:rsidRPr="00D2213F">
        <w:rPr>
          <w:rFonts w:ascii="Arial" w:hAnsi="Arial" w:cs="Arial"/>
          <w:sz w:val="22"/>
          <w:szCs w:val="22"/>
        </w:rPr>
        <w:t xml:space="preserve">granulomas had no culturable Mtb </w:t>
      </w:r>
      <w:r w:rsidR="00882E88" w:rsidRPr="00D2213F">
        <w:rPr>
          <w:rFonts w:ascii="Arial" w:hAnsi="Arial" w:cs="Arial"/>
          <w:sz w:val="22"/>
          <w:szCs w:val="22"/>
        </w:rPr>
        <w:t xml:space="preserve">during reactivation after TNF neutralization </w:t>
      </w:r>
      <w:r w:rsidR="00EB7F0B"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PEVuZE5vdGU+PENpdGU+PEF1dGhvcj5MaW48L0F1dGhvcj48WWVhcj4yMDE2PC9ZZWFyPjxSZWNO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=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EB7F0B" w:rsidRPr="00D2213F">
        <w:rPr>
          <w:rFonts w:ascii="Arial" w:hAnsi="Arial" w:cs="Arial"/>
          <w:sz w:val="22"/>
          <w:szCs w:val="22"/>
        </w:rPr>
      </w:r>
      <w:r w:rsidR="00EB7F0B" w:rsidRPr="00D2213F">
        <w:rPr>
          <w:rFonts w:ascii="Arial" w:hAnsi="Arial" w:cs="Arial"/>
          <w:sz w:val="22"/>
          <w:szCs w:val="22"/>
        </w:rPr>
        <w:fldChar w:fldCharType="separate"/>
      </w:r>
      <w:r w:rsidR="000A74BE" w:rsidRPr="00D2213F">
        <w:rPr>
          <w:rFonts w:ascii="Arial" w:hAnsi="Arial" w:cs="Arial"/>
          <w:noProof/>
          <w:sz w:val="22"/>
          <w:szCs w:val="22"/>
        </w:rPr>
        <w:t>[18]</w:t>
      </w:r>
      <w:r w:rsidR="00EB7F0B" w:rsidRPr="00D2213F">
        <w:rPr>
          <w:rFonts w:ascii="Arial" w:hAnsi="Arial" w:cs="Arial"/>
          <w:sz w:val="22"/>
          <w:szCs w:val="22"/>
        </w:rPr>
        <w:fldChar w:fldCharType="end"/>
      </w:r>
      <w:r w:rsidR="00882E88" w:rsidRPr="00D2213F">
        <w:rPr>
          <w:rFonts w:ascii="Arial" w:hAnsi="Arial" w:cs="Arial"/>
          <w:sz w:val="22"/>
          <w:szCs w:val="22"/>
        </w:rPr>
        <w:t xml:space="preserve">. </w:t>
      </w:r>
      <w:r w:rsidR="006F7D9E" w:rsidRPr="00D2213F">
        <w:rPr>
          <w:rFonts w:ascii="Arial" w:hAnsi="Arial" w:cs="Arial"/>
          <w:sz w:val="22"/>
          <w:szCs w:val="22"/>
        </w:rPr>
        <w:t xml:space="preserve">These data further characterize the early events of reactivation during LTBI. </w:t>
      </w:r>
    </w:p>
    <w:p w14:paraId="77B68732" w14:textId="7E8DB8A4" w:rsidR="008F5A3C" w:rsidRPr="00C47039" w:rsidRDefault="000A1DCD" w:rsidP="005B6005">
      <w:pPr>
        <w:spacing w:line="480" w:lineRule="auto"/>
        <w:rPr>
          <w:rFonts w:ascii="Arial" w:hAnsi="Arial" w:cs="Arial"/>
          <w:sz w:val="22"/>
          <w:szCs w:val="22"/>
        </w:rPr>
      </w:pPr>
      <w:r w:rsidRPr="00D2213F">
        <w:rPr>
          <w:rFonts w:ascii="Arial" w:hAnsi="Arial" w:cs="Arial"/>
          <w:sz w:val="22"/>
          <w:szCs w:val="22"/>
        </w:rPr>
        <w:tab/>
      </w:r>
      <w:r w:rsidR="005E337B" w:rsidRPr="00D2213F">
        <w:rPr>
          <w:rFonts w:ascii="Arial" w:hAnsi="Arial" w:cs="Arial"/>
          <w:sz w:val="22"/>
          <w:szCs w:val="22"/>
        </w:rPr>
        <w:t xml:space="preserve">The immunologic mechanisms of Mtb susceptibility among HIV-infected individuals remain unclear given the </w:t>
      </w:r>
      <w:r w:rsidR="00C86F4B" w:rsidRPr="00D2213F">
        <w:rPr>
          <w:rFonts w:ascii="Arial" w:hAnsi="Arial" w:cs="Arial"/>
          <w:sz w:val="22"/>
          <w:szCs w:val="22"/>
        </w:rPr>
        <w:t xml:space="preserve">unknown timing </w:t>
      </w:r>
      <w:r w:rsidR="001D4D42" w:rsidRPr="00D2213F">
        <w:rPr>
          <w:rFonts w:ascii="Arial" w:hAnsi="Arial" w:cs="Arial"/>
          <w:sz w:val="22"/>
          <w:szCs w:val="22"/>
        </w:rPr>
        <w:t xml:space="preserve">and order </w:t>
      </w:r>
      <w:r w:rsidR="00C86F4B" w:rsidRPr="00D2213F">
        <w:rPr>
          <w:rFonts w:ascii="Arial" w:hAnsi="Arial" w:cs="Arial"/>
          <w:sz w:val="22"/>
          <w:szCs w:val="22"/>
        </w:rPr>
        <w:t xml:space="preserve">of HIV or Mtb infection, </w:t>
      </w:r>
      <w:r w:rsidR="005E337B" w:rsidRPr="00D2213F">
        <w:rPr>
          <w:rFonts w:ascii="Arial" w:hAnsi="Arial" w:cs="Arial"/>
          <w:sz w:val="22"/>
          <w:szCs w:val="22"/>
        </w:rPr>
        <w:t>highly variable nature of clinical studies</w:t>
      </w:r>
      <w:r w:rsidR="007E6D95" w:rsidRPr="00D2213F">
        <w:rPr>
          <w:rFonts w:ascii="Arial" w:hAnsi="Arial" w:cs="Arial"/>
          <w:sz w:val="22"/>
          <w:szCs w:val="22"/>
        </w:rPr>
        <w:t>,</w:t>
      </w:r>
      <w:r w:rsidR="005E337B" w:rsidRPr="00D2213F">
        <w:rPr>
          <w:rFonts w:ascii="Arial" w:hAnsi="Arial" w:cs="Arial"/>
          <w:sz w:val="22"/>
          <w:szCs w:val="22"/>
        </w:rPr>
        <w:t xml:space="preserve"> and limited access to tissue samples in humans </w:t>
      </w:r>
      <w:r w:rsidR="005E337B" w:rsidRPr="00D2213F">
        <w:rPr>
          <w:rFonts w:ascii="Arial" w:hAnsi="Arial" w:cs="Arial"/>
          <w:sz w:val="22"/>
          <w:szCs w:val="22"/>
        </w:rPr>
        <w:fldChar w:fldCharType="begin">
          <w:fldData xml:space="preserve">PEVuZE5vdGU+PENpdGU+PEF1dGhvcj5EaWVkcmljaDwvQXV0aG9yPjxZZWFyPjIwMTY8L1llYXI+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PEVuZE5vdGU+PENpdGU+PEF1dGhvcj5EaWVkcmljaDwvQXV0aG9yPjxZZWFyPjIwMTY8L1llYXI+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5E337B" w:rsidRPr="00D2213F">
        <w:rPr>
          <w:rFonts w:ascii="Arial" w:hAnsi="Arial" w:cs="Arial"/>
          <w:sz w:val="22"/>
          <w:szCs w:val="22"/>
        </w:rPr>
      </w:r>
      <w:r w:rsidR="005E337B" w:rsidRPr="00D2213F">
        <w:rPr>
          <w:rFonts w:ascii="Arial" w:hAnsi="Arial" w:cs="Arial"/>
          <w:sz w:val="22"/>
          <w:szCs w:val="22"/>
        </w:rPr>
        <w:fldChar w:fldCharType="separate"/>
      </w:r>
      <w:r w:rsidR="000A74BE" w:rsidRPr="00D2213F">
        <w:rPr>
          <w:rFonts w:ascii="Arial" w:hAnsi="Arial" w:cs="Arial"/>
          <w:noProof/>
          <w:sz w:val="22"/>
          <w:szCs w:val="22"/>
        </w:rPr>
        <w:t>[10]</w:t>
      </w:r>
      <w:r w:rsidR="005E337B" w:rsidRPr="00D2213F">
        <w:rPr>
          <w:rFonts w:ascii="Arial" w:hAnsi="Arial" w:cs="Arial"/>
          <w:sz w:val="22"/>
          <w:szCs w:val="22"/>
        </w:rPr>
        <w:fldChar w:fldCharType="end"/>
      </w:r>
      <w:r w:rsidR="005E337B" w:rsidRPr="00D2213F">
        <w:rPr>
          <w:rFonts w:ascii="Arial" w:hAnsi="Arial" w:cs="Arial"/>
          <w:sz w:val="22"/>
          <w:szCs w:val="22"/>
        </w:rPr>
        <w:t xml:space="preserve">. </w:t>
      </w:r>
      <w:r w:rsidR="007B3582" w:rsidRPr="00D2213F">
        <w:rPr>
          <w:rFonts w:ascii="Arial" w:hAnsi="Arial" w:cs="Arial"/>
          <w:sz w:val="22"/>
          <w:szCs w:val="22"/>
        </w:rPr>
        <w:t xml:space="preserve">We </w:t>
      </w:r>
      <w:r w:rsidR="00DB5ACF" w:rsidRPr="00D2213F">
        <w:rPr>
          <w:rFonts w:ascii="Arial" w:hAnsi="Arial" w:cs="Arial"/>
          <w:sz w:val="22"/>
          <w:szCs w:val="22"/>
        </w:rPr>
        <w:t xml:space="preserve">did not find overt PBMC immune responses that correlated with reactivation in either the </w:t>
      </w:r>
      <w:r w:rsidR="008D2908" w:rsidRPr="00D2213F">
        <w:rPr>
          <w:rFonts w:ascii="Arial" w:hAnsi="Arial" w:cs="Arial"/>
          <w:sz w:val="22"/>
          <w:szCs w:val="22"/>
        </w:rPr>
        <w:t>Mtb/</w:t>
      </w:r>
      <w:r w:rsidR="008D2908" w:rsidRPr="00D2213F">
        <w:rPr>
          <w:rFonts w:ascii="Arial" w:hAnsi="Arial" w:cs="Arial"/>
          <w:sz w:val="22"/>
          <w:szCs w:val="22"/>
        </w:rPr>
        <w:sym w:font="Symbol" w:char="F061"/>
      </w:r>
      <w:r w:rsidR="008D2908" w:rsidRPr="00D2213F">
        <w:rPr>
          <w:rFonts w:ascii="Arial" w:hAnsi="Arial" w:cs="Arial"/>
          <w:sz w:val="22"/>
          <w:szCs w:val="22"/>
        </w:rPr>
        <w:t xml:space="preserve">CD4 </w:t>
      </w:r>
      <w:r w:rsidR="00DB5ACF" w:rsidRPr="00D2213F">
        <w:rPr>
          <w:rFonts w:ascii="Arial" w:hAnsi="Arial" w:cs="Arial"/>
          <w:sz w:val="22"/>
          <w:szCs w:val="22"/>
        </w:rPr>
        <w:t xml:space="preserve">or </w:t>
      </w:r>
      <w:r w:rsidR="008D2908" w:rsidRPr="00C47039">
        <w:rPr>
          <w:rFonts w:ascii="Arial" w:hAnsi="Arial" w:cs="Arial"/>
          <w:sz w:val="22"/>
          <w:szCs w:val="22"/>
        </w:rPr>
        <w:t>Mtb/SIV</w:t>
      </w:r>
      <w:r w:rsidR="00DB5ACF" w:rsidRPr="00C47039">
        <w:rPr>
          <w:rFonts w:ascii="Arial" w:hAnsi="Arial" w:cs="Arial"/>
          <w:sz w:val="22"/>
          <w:szCs w:val="22"/>
        </w:rPr>
        <w:t xml:space="preserve"> </w:t>
      </w:r>
      <w:r w:rsidR="00A73C49" w:rsidRPr="00C47039">
        <w:rPr>
          <w:rFonts w:ascii="Arial" w:hAnsi="Arial" w:cs="Arial"/>
          <w:sz w:val="22"/>
          <w:szCs w:val="22"/>
        </w:rPr>
        <w:t>groups</w:t>
      </w:r>
      <w:r w:rsidR="007B3582" w:rsidRPr="00C47039">
        <w:rPr>
          <w:rFonts w:ascii="Arial" w:hAnsi="Arial" w:cs="Arial"/>
          <w:sz w:val="22"/>
          <w:szCs w:val="22"/>
        </w:rPr>
        <w:t xml:space="preserve">. </w:t>
      </w:r>
      <w:r w:rsidR="005E337B" w:rsidRPr="00C47039">
        <w:rPr>
          <w:rFonts w:ascii="Arial" w:hAnsi="Arial" w:cs="Arial"/>
          <w:sz w:val="22"/>
          <w:szCs w:val="22"/>
        </w:rPr>
        <w:t>HIV/Mtb co</w:t>
      </w:r>
      <w:r w:rsidR="00070C83" w:rsidRPr="00C47039">
        <w:rPr>
          <w:rFonts w:ascii="Arial" w:hAnsi="Arial" w:cs="Arial"/>
          <w:sz w:val="22"/>
          <w:szCs w:val="22"/>
        </w:rPr>
        <w:t>-</w:t>
      </w:r>
      <w:r w:rsidR="005E337B" w:rsidRPr="00C47039">
        <w:rPr>
          <w:rFonts w:ascii="Arial" w:hAnsi="Arial" w:cs="Arial"/>
          <w:sz w:val="22"/>
          <w:szCs w:val="22"/>
        </w:rPr>
        <w:t>infect</w:t>
      </w:r>
      <w:r w:rsidR="00A63BE8" w:rsidRPr="00C47039">
        <w:rPr>
          <w:rFonts w:ascii="Arial" w:hAnsi="Arial" w:cs="Arial"/>
          <w:sz w:val="22"/>
          <w:szCs w:val="22"/>
        </w:rPr>
        <w:t>ion</w:t>
      </w:r>
      <w:r w:rsidR="005E337B" w:rsidRPr="00C47039">
        <w:rPr>
          <w:rFonts w:ascii="Arial" w:hAnsi="Arial" w:cs="Arial"/>
          <w:sz w:val="22"/>
          <w:szCs w:val="22"/>
        </w:rPr>
        <w:t xml:space="preserve"> clinical studies have demonstrated that HIV preferentially induces an overall reduction </w:t>
      </w:r>
      <w:r w:rsidR="001D7287" w:rsidRPr="00C47039">
        <w:rPr>
          <w:rFonts w:ascii="Arial" w:hAnsi="Arial" w:cs="Arial"/>
          <w:sz w:val="22"/>
          <w:szCs w:val="22"/>
        </w:rPr>
        <w:t xml:space="preserve">in </w:t>
      </w:r>
      <w:r w:rsidR="003B2F52" w:rsidRPr="00C47039">
        <w:rPr>
          <w:rFonts w:ascii="Arial" w:hAnsi="Arial" w:cs="Arial"/>
          <w:sz w:val="22"/>
          <w:szCs w:val="22"/>
        </w:rPr>
        <w:t>Mtb-specific</w:t>
      </w:r>
      <w:r w:rsidR="00D67E08" w:rsidRPr="00C47039">
        <w:rPr>
          <w:rFonts w:ascii="Arial" w:hAnsi="Arial" w:cs="Arial"/>
          <w:sz w:val="22"/>
          <w:szCs w:val="22"/>
        </w:rPr>
        <w:t xml:space="preserve"> </w:t>
      </w:r>
      <w:r w:rsidR="00FB3F76" w:rsidRPr="00C47039">
        <w:rPr>
          <w:rFonts w:ascii="Arial" w:hAnsi="Arial" w:cs="Arial"/>
          <w:sz w:val="22"/>
          <w:szCs w:val="22"/>
        </w:rPr>
        <w:t xml:space="preserve">PBMC production of </w:t>
      </w:r>
      <w:r w:rsidR="003B2F52" w:rsidRPr="00C47039">
        <w:rPr>
          <w:rFonts w:ascii="Arial" w:hAnsi="Arial" w:cs="Arial"/>
          <w:sz w:val="22"/>
          <w:szCs w:val="22"/>
        </w:rPr>
        <w:t xml:space="preserve">IL-2 producing peripheral </w:t>
      </w:r>
      <w:r w:rsidR="00C06CCD" w:rsidRPr="00C47039">
        <w:rPr>
          <w:rFonts w:ascii="Arial" w:hAnsi="Arial" w:cs="Arial"/>
          <w:sz w:val="22"/>
          <w:szCs w:val="22"/>
        </w:rPr>
        <w:t xml:space="preserve">CD4 </w:t>
      </w:r>
      <w:r w:rsidR="00FA6BBC" w:rsidRPr="00C47039">
        <w:rPr>
          <w:rFonts w:ascii="Arial" w:hAnsi="Arial" w:cs="Arial"/>
          <w:sz w:val="22"/>
          <w:szCs w:val="22"/>
        </w:rPr>
        <w:t>T</w:t>
      </w:r>
      <w:r w:rsidR="003B2F52" w:rsidRPr="00C47039">
        <w:rPr>
          <w:rFonts w:ascii="Arial" w:hAnsi="Arial" w:cs="Arial"/>
          <w:sz w:val="22"/>
          <w:szCs w:val="22"/>
        </w:rPr>
        <w:t xml:space="preserve"> cells</w:t>
      </w:r>
      <w:r w:rsidR="005B0029" w:rsidRPr="00C47039">
        <w:rPr>
          <w:rFonts w:ascii="Arial" w:hAnsi="Arial" w:cs="Arial"/>
          <w:sz w:val="22"/>
          <w:szCs w:val="22"/>
        </w:rPr>
        <w:t xml:space="preserve"> </w:t>
      </w:r>
      <w:r w:rsidR="003B2F52" w:rsidRPr="00C47039">
        <w:rPr>
          <w:rFonts w:ascii="Arial" w:hAnsi="Arial" w:cs="Arial"/>
          <w:sz w:val="22"/>
          <w:szCs w:val="22"/>
        </w:rPr>
        <w:fldChar w:fldCharType="begin">
          <w:fldData xml:space="preserve">PEVuZE5vdGU+PENpdGU+PEF1dGhvcj5HZWxkbWFjaGVyPC9BdXRob3I+PFllYXI+MjAxMDwvWWVh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</w:fldData>
        </w:fldChar>
      </w:r>
      <w:r w:rsidR="00C8184F" w:rsidRPr="00C47039">
        <w:rPr>
          <w:rFonts w:ascii="Arial" w:hAnsi="Arial" w:cs="Arial"/>
          <w:sz w:val="22"/>
          <w:szCs w:val="22"/>
        </w:rPr>
        <w:instrText xml:space="preserve"> ADDIN EN.CITE </w:instrText>
      </w:r>
      <w:r w:rsidR="00C8184F" w:rsidRPr="00C47039">
        <w:rPr>
          <w:rFonts w:ascii="Arial" w:hAnsi="Arial" w:cs="Arial"/>
          <w:sz w:val="22"/>
          <w:szCs w:val="22"/>
        </w:rPr>
        <w:fldChar w:fldCharType="begin">
          <w:fldData xml:space="preserve">PEVuZE5vdGU+PENpdGU+PEF1dGhvcj5HZWxkbWFjaGVyPC9BdXRob3I+PFllYXI+MjAxMDwvWWVh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</w:fldData>
        </w:fldChar>
      </w:r>
      <w:r w:rsidR="00C8184F" w:rsidRPr="00C47039">
        <w:rPr>
          <w:rFonts w:ascii="Arial" w:hAnsi="Arial" w:cs="Arial"/>
          <w:sz w:val="22"/>
          <w:szCs w:val="22"/>
        </w:rPr>
        <w:instrText xml:space="preserve"> ADDIN EN.CITE.DATA </w:instrText>
      </w:r>
      <w:r w:rsidR="00C8184F" w:rsidRPr="00C47039">
        <w:rPr>
          <w:rFonts w:ascii="Arial" w:hAnsi="Arial" w:cs="Arial"/>
          <w:sz w:val="22"/>
          <w:szCs w:val="22"/>
        </w:rPr>
      </w:r>
      <w:r w:rsidR="00C8184F" w:rsidRPr="00C47039">
        <w:rPr>
          <w:rFonts w:ascii="Arial" w:hAnsi="Arial" w:cs="Arial"/>
          <w:sz w:val="22"/>
          <w:szCs w:val="22"/>
        </w:rPr>
        <w:fldChar w:fldCharType="end"/>
      </w:r>
      <w:r w:rsidR="003B2F52" w:rsidRPr="00C47039">
        <w:rPr>
          <w:rFonts w:ascii="Arial" w:hAnsi="Arial" w:cs="Arial"/>
          <w:sz w:val="22"/>
          <w:szCs w:val="22"/>
        </w:rPr>
      </w:r>
      <w:r w:rsidR="003B2F52" w:rsidRPr="00C47039">
        <w:rPr>
          <w:rFonts w:ascii="Arial" w:hAnsi="Arial" w:cs="Arial"/>
          <w:sz w:val="22"/>
          <w:szCs w:val="22"/>
        </w:rPr>
        <w:fldChar w:fldCharType="separate"/>
      </w:r>
      <w:r w:rsidR="00C8184F" w:rsidRPr="00C47039">
        <w:rPr>
          <w:rFonts w:ascii="Arial" w:hAnsi="Arial" w:cs="Arial"/>
          <w:noProof/>
          <w:sz w:val="22"/>
          <w:szCs w:val="22"/>
        </w:rPr>
        <w:t>[41]</w:t>
      </w:r>
      <w:r w:rsidR="003B2F52" w:rsidRPr="00C47039">
        <w:rPr>
          <w:rFonts w:ascii="Arial" w:hAnsi="Arial" w:cs="Arial"/>
          <w:sz w:val="22"/>
          <w:szCs w:val="22"/>
        </w:rPr>
        <w:fldChar w:fldCharType="end"/>
      </w:r>
      <w:r w:rsidR="003B2F52" w:rsidRPr="00C47039">
        <w:rPr>
          <w:rFonts w:ascii="Arial" w:hAnsi="Arial" w:cs="Arial"/>
          <w:sz w:val="22"/>
          <w:szCs w:val="22"/>
        </w:rPr>
        <w:t>,</w:t>
      </w:r>
      <w:r w:rsidR="005B0029" w:rsidRPr="00C47039">
        <w:rPr>
          <w:rFonts w:ascii="Arial" w:hAnsi="Arial" w:cs="Arial"/>
          <w:sz w:val="22"/>
          <w:szCs w:val="22"/>
        </w:rPr>
        <w:t xml:space="preserve"> </w:t>
      </w:r>
      <w:r w:rsidR="005E337B" w:rsidRPr="00C47039">
        <w:rPr>
          <w:rFonts w:ascii="Arial" w:hAnsi="Arial" w:cs="Arial"/>
          <w:sz w:val="22"/>
          <w:szCs w:val="22"/>
        </w:rPr>
        <w:t xml:space="preserve">Mtb-specific </w:t>
      </w:r>
      <w:r w:rsidR="005B0029" w:rsidRPr="00C47039">
        <w:rPr>
          <w:rFonts w:ascii="Arial" w:hAnsi="Arial" w:cs="Arial"/>
          <w:sz w:val="22"/>
          <w:szCs w:val="22"/>
        </w:rPr>
        <w:t xml:space="preserve">IL-17 and </w:t>
      </w:r>
      <w:r w:rsidR="005E337B" w:rsidRPr="00C47039">
        <w:rPr>
          <w:rFonts w:ascii="Arial" w:hAnsi="Arial" w:cs="Arial"/>
          <w:sz w:val="22"/>
          <w:szCs w:val="22"/>
        </w:rPr>
        <w:t>Th1 producing</w:t>
      </w:r>
      <w:r w:rsidR="005B0029" w:rsidRPr="00C47039">
        <w:rPr>
          <w:rFonts w:ascii="Arial" w:hAnsi="Arial" w:cs="Arial"/>
          <w:sz w:val="22"/>
          <w:szCs w:val="22"/>
        </w:rPr>
        <w:t xml:space="preserve"> cytokines from </w:t>
      </w:r>
      <w:r w:rsidR="005E337B" w:rsidRPr="00C47039">
        <w:rPr>
          <w:rFonts w:ascii="Arial" w:hAnsi="Arial" w:cs="Arial"/>
          <w:sz w:val="22"/>
          <w:szCs w:val="22"/>
        </w:rPr>
        <w:t xml:space="preserve">T cells </w:t>
      </w:r>
      <w:r w:rsidR="005E337B" w:rsidRPr="00C47039">
        <w:rPr>
          <w:rFonts w:ascii="Arial" w:hAnsi="Arial" w:cs="Arial"/>
          <w:sz w:val="22"/>
          <w:szCs w:val="22"/>
        </w:rPr>
        <w:fldChar w:fldCharType="begin">
          <w:fldData xml:space="preserve">PEVuZE5vdGU+PENpdGU+PEF1dGhvcj5HZWxkbWFjaGVyPC9BdXRob3I+PFllYXI+MjAwODwvWWVh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</w:fldData>
        </w:fldChar>
      </w:r>
      <w:r w:rsidR="008B1382" w:rsidRPr="00C47039">
        <w:rPr>
          <w:rFonts w:ascii="Arial" w:hAnsi="Arial" w:cs="Arial"/>
          <w:sz w:val="22"/>
          <w:szCs w:val="22"/>
        </w:rPr>
        <w:instrText xml:space="preserve"> ADDIN EN.CITE </w:instrText>
      </w:r>
      <w:r w:rsidR="008B1382" w:rsidRPr="00C47039">
        <w:rPr>
          <w:rFonts w:ascii="Arial" w:hAnsi="Arial" w:cs="Arial"/>
          <w:sz w:val="22"/>
          <w:szCs w:val="22"/>
        </w:rPr>
        <w:fldChar w:fldCharType="begin">
          <w:fldData xml:space="preserve">PEVuZE5vdGU+PENpdGU+PEF1dGhvcj5HZWxkbWFjaGVyPC9BdXRob3I+PFllYXI+MjAwODwvWWVh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</w:fldData>
        </w:fldChar>
      </w:r>
      <w:r w:rsidR="008B1382" w:rsidRPr="00C47039">
        <w:rPr>
          <w:rFonts w:ascii="Arial" w:hAnsi="Arial" w:cs="Arial"/>
          <w:sz w:val="22"/>
          <w:szCs w:val="22"/>
        </w:rPr>
        <w:instrText xml:space="preserve"> ADDIN EN.CITE.DATA </w:instrText>
      </w:r>
      <w:r w:rsidR="008B1382" w:rsidRPr="00C47039">
        <w:rPr>
          <w:rFonts w:ascii="Arial" w:hAnsi="Arial" w:cs="Arial"/>
          <w:sz w:val="22"/>
          <w:szCs w:val="22"/>
        </w:rPr>
      </w:r>
      <w:r w:rsidR="008B1382" w:rsidRPr="00C47039">
        <w:rPr>
          <w:rFonts w:ascii="Arial" w:hAnsi="Arial" w:cs="Arial"/>
          <w:sz w:val="22"/>
          <w:szCs w:val="22"/>
        </w:rPr>
        <w:fldChar w:fldCharType="end"/>
      </w:r>
      <w:r w:rsidR="005E337B" w:rsidRPr="00C47039">
        <w:rPr>
          <w:rFonts w:ascii="Arial" w:hAnsi="Arial" w:cs="Arial"/>
          <w:sz w:val="22"/>
          <w:szCs w:val="22"/>
        </w:rPr>
      </w:r>
      <w:r w:rsidR="005E337B" w:rsidRPr="00C47039">
        <w:rPr>
          <w:rFonts w:ascii="Arial" w:hAnsi="Arial" w:cs="Arial"/>
          <w:sz w:val="22"/>
          <w:szCs w:val="22"/>
        </w:rPr>
        <w:fldChar w:fldCharType="separate"/>
      </w:r>
      <w:r w:rsidR="008B1382" w:rsidRPr="00C47039">
        <w:rPr>
          <w:rFonts w:ascii="Arial" w:hAnsi="Arial" w:cs="Arial"/>
          <w:noProof/>
          <w:sz w:val="22"/>
          <w:szCs w:val="22"/>
        </w:rPr>
        <w:t>[42-45]</w:t>
      </w:r>
      <w:r w:rsidR="005E337B" w:rsidRPr="00C47039">
        <w:rPr>
          <w:rFonts w:ascii="Arial" w:hAnsi="Arial" w:cs="Arial"/>
          <w:sz w:val="22"/>
          <w:szCs w:val="22"/>
        </w:rPr>
        <w:fldChar w:fldCharType="end"/>
      </w:r>
      <w:r w:rsidR="005E337B" w:rsidRPr="00C47039">
        <w:rPr>
          <w:rFonts w:ascii="Arial" w:hAnsi="Arial" w:cs="Arial"/>
          <w:sz w:val="22"/>
          <w:szCs w:val="22"/>
        </w:rPr>
        <w:t>,</w:t>
      </w:r>
      <w:r w:rsidR="00D67E08" w:rsidRPr="00C47039">
        <w:rPr>
          <w:rFonts w:ascii="Arial" w:hAnsi="Arial" w:cs="Arial"/>
          <w:sz w:val="22"/>
          <w:szCs w:val="22"/>
        </w:rPr>
        <w:t xml:space="preserve"> </w:t>
      </w:r>
      <w:r w:rsidR="00EF11EF" w:rsidRPr="00C47039">
        <w:rPr>
          <w:rFonts w:ascii="Arial" w:hAnsi="Arial" w:cs="Arial"/>
          <w:sz w:val="22"/>
          <w:szCs w:val="22"/>
        </w:rPr>
        <w:t xml:space="preserve">and </w:t>
      </w:r>
      <w:r w:rsidR="0092166A" w:rsidRPr="00C47039">
        <w:rPr>
          <w:rFonts w:ascii="Arial" w:hAnsi="Arial" w:cs="Arial"/>
          <w:sz w:val="22"/>
          <w:szCs w:val="22"/>
        </w:rPr>
        <w:t xml:space="preserve">Th transcription factors </w:t>
      </w:r>
      <w:r w:rsidR="00E26176" w:rsidRPr="00C47039">
        <w:rPr>
          <w:rFonts w:ascii="Arial" w:hAnsi="Arial" w:cs="Arial"/>
          <w:sz w:val="22"/>
          <w:szCs w:val="22"/>
        </w:rPr>
        <w:t>(</w:t>
      </w:r>
      <w:r w:rsidR="00E01A1F" w:rsidRPr="00C47039">
        <w:rPr>
          <w:rFonts w:ascii="Arial" w:hAnsi="Arial" w:cs="Arial"/>
          <w:sz w:val="22"/>
          <w:szCs w:val="22"/>
        </w:rPr>
        <w:t xml:space="preserve">e.g., </w:t>
      </w:r>
      <w:r w:rsidR="00E26176" w:rsidRPr="00C47039">
        <w:rPr>
          <w:rFonts w:ascii="Arial" w:hAnsi="Arial" w:cs="Arial"/>
          <w:sz w:val="22"/>
          <w:szCs w:val="22"/>
        </w:rPr>
        <w:t xml:space="preserve">FoxP3, </w:t>
      </w:r>
      <w:r w:rsidR="00E01A1F" w:rsidRPr="00C47039">
        <w:rPr>
          <w:rFonts w:ascii="Arial" w:hAnsi="Arial" w:cs="Arial"/>
          <w:sz w:val="22"/>
          <w:szCs w:val="22"/>
        </w:rPr>
        <w:t xml:space="preserve">T-bet) </w:t>
      </w:r>
      <w:r w:rsidR="0092166A" w:rsidRPr="00C47039">
        <w:rPr>
          <w:rFonts w:ascii="Arial" w:hAnsi="Arial" w:cs="Arial"/>
          <w:sz w:val="22"/>
          <w:szCs w:val="22"/>
        </w:rPr>
        <w:t xml:space="preserve">within Mtb-specific </w:t>
      </w:r>
      <w:r w:rsidR="00C06CCD" w:rsidRPr="00C47039">
        <w:rPr>
          <w:rFonts w:ascii="Arial" w:hAnsi="Arial" w:cs="Arial"/>
          <w:sz w:val="22"/>
          <w:szCs w:val="22"/>
        </w:rPr>
        <w:t xml:space="preserve">CD4 </w:t>
      </w:r>
      <w:r w:rsidR="00FA6BBC" w:rsidRPr="00C47039">
        <w:rPr>
          <w:rFonts w:ascii="Arial" w:hAnsi="Arial" w:cs="Arial"/>
          <w:sz w:val="22"/>
          <w:szCs w:val="22"/>
        </w:rPr>
        <w:t>T</w:t>
      </w:r>
      <w:r w:rsidR="0092166A" w:rsidRPr="00C47039">
        <w:rPr>
          <w:rFonts w:ascii="Arial" w:hAnsi="Arial" w:cs="Arial"/>
          <w:sz w:val="22"/>
          <w:szCs w:val="22"/>
        </w:rPr>
        <w:t xml:space="preserve"> cells </w:t>
      </w:r>
      <w:r w:rsidR="0092166A" w:rsidRPr="00C47039">
        <w:rPr>
          <w:rFonts w:ascii="Arial" w:hAnsi="Arial" w:cs="Arial"/>
          <w:sz w:val="22"/>
          <w:szCs w:val="22"/>
        </w:rPr>
        <w:fldChar w:fldCharType="begin">
          <w:fldData xml:space="preserve">PEVuZE5vdGU+PENpdGU+PEF1dGhvcj5SaW91PC9BdXRob3I+PFllYXI+MjAxNjwvWWVhcj48UmVj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</w:fldData>
        </w:fldChar>
      </w:r>
      <w:r w:rsidR="008B1382" w:rsidRPr="00C47039">
        <w:rPr>
          <w:rFonts w:ascii="Arial" w:hAnsi="Arial" w:cs="Arial"/>
          <w:sz w:val="22"/>
          <w:szCs w:val="22"/>
        </w:rPr>
        <w:instrText xml:space="preserve"> ADDIN EN.CITE </w:instrText>
      </w:r>
      <w:r w:rsidR="008B1382" w:rsidRPr="00C47039">
        <w:rPr>
          <w:rFonts w:ascii="Arial" w:hAnsi="Arial" w:cs="Arial"/>
          <w:sz w:val="22"/>
          <w:szCs w:val="22"/>
        </w:rPr>
        <w:fldChar w:fldCharType="begin">
          <w:fldData xml:space="preserve">PEVuZE5vdGU+PENpdGU+PEF1dGhvcj5SaW91PC9BdXRob3I+PFllYXI+MjAxNjwvWWVhcj48UmVj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</w:fldData>
        </w:fldChar>
      </w:r>
      <w:r w:rsidR="008B1382" w:rsidRPr="00C47039">
        <w:rPr>
          <w:rFonts w:ascii="Arial" w:hAnsi="Arial" w:cs="Arial"/>
          <w:sz w:val="22"/>
          <w:szCs w:val="22"/>
        </w:rPr>
        <w:instrText xml:space="preserve"> ADDIN EN.CITE.DATA </w:instrText>
      </w:r>
      <w:r w:rsidR="008B1382" w:rsidRPr="00C47039">
        <w:rPr>
          <w:rFonts w:ascii="Arial" w:hAnsi="Arial" w:cs="Arial"/>
          <w:sz w:val="22"/>
          <w:szCs w:val="22"/>
        </w:rPr>
      </w:r>
      <w:r w:rsidR="008B1382" w:rsidRPr="00C47039">
        <w:rPr>
          <w:rFonts w:ascii="Arial" w:hAnsi="Arial" w:cs="Arial"/>
          <w:sz w:val="22"/>
          <w:szCs w:val="22"/>
        </w:rPr>
        <w:fldChar w:fldCharType="end"/>
      </w:r>
      <w:r w:rsidR="0092166A" w:rsidRPr="00C47039">
        <w:rPr>
          <w:rFonts w:ascii="Arial" w:hAnsi="Arial" w:cs="Arial"/>
          <w:sz w:val="22"/>
          <w:szCs w:val="22"/>
        </w:rPr>
      </w:r>
      <w:r w:rsidR="0092166A" w:rsidRPr="00C47039">
        <w:rPr>
          <w:rFonts w:ascii="Arial" w:hAnsi="Arial" w:cs="Arial"/>
          <w:sz w:val="22"/>
          <w:szCs w:val="22"/>
        </w:rPr>
        <w:fldChar w:fldCharType="separate"/>
      </w:r>
      <w:r w:rsidR="008B1382" w:rsidRPr="00C47039">
        <w:rPr>
          <w:rFonts w:ascii="Arial" w:hAnsi="Arial" w:cs="Arial"/>
          <w:noProof/>
          <w:sz w:val="22"/>
          <w:szCs w:val="22"/>
        </w:rPr>
        <w:t>[46]</w:t>
      </w:r>
      <w:r w:rsidR="0092166A" w:rsidRPr="00C47039">
        <w:rPr>
          <w:rFonts w:ascii="Arial" w:hAnsi="Arial" w:cs="Arial"/>
          <w:sz w:val="22"/>
          <w:szCs w:val="22"/>
        </w:rPr>
        <w:fldChar w:fldCharType="end"/>
      </w:r>
      <w:r w:rsidR="00EF11EF" w:rsidRPr="00C47039">
        <w:rPr>
          <w:rFonts w:ascii="Arial" w:hAnsi="Arial" w:cs="Arial"/>
          <w:sz w:val="22"/>
          <w:szCs w:val="22"/>
        </w:rPr>
        <w:t xml:space="preserve">. </w:t>
      </w:r>
      <w:r w:rsidR="00FB3F76" w:rsidRPr="00C47039">
        <w:rPr>
          <w:rFonts w:ascii="Arial" w:hAnsi="Arial" w:cs="Arial"/>
          <w:sz w:val="22"/>
          <w:szCs w:val="22"/>
        </w:rPr>
        <w:t xml:space="preserve">In one study, 5 patients with newly acquired HIV infection and LTBI were found to have reduced frequencies of Mtb-specific CD4 T cells though none developed reactivation in the first year of seroconversion </w:t>
      </w:r>
      <w:r w:rsidR="00FB3F76" w:rsidRPr="00C47039">
        <w:rPr>
          <w:rFonts w:ascii="Arial" w:hAnsi="Arial" w:cs="Arial"/>
          <w:sz w:val="22"/>
          <w:szCs w:val="22"/>
        </w:rPr>
        <w:fldChar w:fldCharType="begin">
          <w:fldData xml:space="preserve">PEVuZE5vdGU+PENpdGU+PEF1dGhvcj5HZWxkbWFjaGVyPC9BdXRob3I+PFllYXI+MjAxMDwvWWVh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</w:fldData>
        </w:fldChar>
      </w:r>
      <w:r w:rsidR="00FB3F76" w:rsidRPr="00C47039">
        <w:rPr>
          <w:rFonts w:ascii="Arial" w:hAnsi="Arial" w:cs="Arial"/>
          <w:sz w:val="22"/>
          <w:szCs w:val="22"/>
        </w:rPr>
        <w:instrText xml:space="preserve"> ADDIN EN.CITE </w:instrText>
      </w:r>
      <w:r w:rsidR="00FB3F76" w:rsidRPr="00C47039">
        <w:rPr>
          <w:rFonts w:ascii="Arial" w:hAnsi="Arial" w:cs="Arial"/>
          <w:sz w:val="22"/>
          <w:szCs w:val="22"/>
        </w:rPr>
        <w:fldChar w:fldCharType="begin">
          <w:fldData xml:space="preserve">PEVuZE5vdGU+PENpdGU+PEF1dGhvcj5HZWxkbWFjaGVyPC9BdXRob3I+PFllYXI+MjAxMDwvWWVh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</w:fldData>
        </w:fldChar>
      </w:r>
      <w:r w:rsidR="00FB3F76" w:rsidRPr="00C47039">
        <w:rPr>
          <w:rFonts w:ascii="Arial" w:hAnsi="Arial" w:cs="Arial"/>
          <w:sz w:val="22"/>
          <w:szCs w:val="22"/>
        </w:rPr>
        <w:instrText xml:space="preserve"> ADDIN EN.CITE.DATA </w:instrText>
      </w:r>
      <w:r w:rsidR="00FB3F76" w:rsidRPr="00C47039">
        <w:rPr>
          <w:rFonts w:ascii="Arial" w:hAnsi="Arial" w:cs="Arial"/>
          <w:sz w:val="22"/>
          <w:szCs w:val="22"/>
        </w:rPr>
      </w:r>
      <w:r w:rsidR="00FB3F76" w:rsidRPr="00C47039">
        <w:rPr>
          <w:rFonts w:ascii="Arial" w:hAnsi="Arial" w:cs="Arial"/>
          <w:sz w:val="22"/>
          <w:szCs w:val="22"/>
        </w:rPr>
        <w:fldChar w:fldCharType="end"/>
      </w:r>
      <w:r w:rsidR="00FB3F76" w:rsidRPr="00C47039">
        <w:rPr>
          <w:rFonts w:ascii="Arial" w:hAnsi="Arial" w:cs="Arial"/>
          <w:sz w:val="22"/>
          <w:szCs w:val="22"/>
        </w:rPr>
      </w:r>
      <w:r w:rsidR="00FB3F76" w:rsidRPr="00C47039">
        <w:rPr>
          <w:rFonts w:ascii="Arial" w:hAnsi="Arial" w:cs="Arial"/>
          <w:sz w:val="22"/>
          <w:szCs w:val="22"/>
        </w:rPr>
        <w:fldChar w:fldCharType="separate"/>
      </w:r>
      <w:r w:rsidR="00FB3F76" w:rsidRPr="00C47039">
        <w:rPr>
          <w:rFonts w:ascii="Arial" w:hAnsi="Arial" w:cs="Arial"/>
          <w:noProof/>
          <w:sz w:val="22"/>
          <w:szCs w:val="22"/>
        </w:rPr>
        <w:t>[41]</w:t>
      </w:r>
      <w:r w:rsidR="00FB3F76" w:rsidRPr="00C47039">
        <w:rPr>
          <w:rFonts w:ascii="Arial" w:hAnsi="Arial" w:cs="Arial"/>
          <w:sz w:val="22"/>
          <w:szCs w:val="22"/>
        </w:rPr>
        <w:fldChar w:fldCharType="end"/>
      </w:r>
      <w:r w:rsidR="00FB3F76" w:rsidRPr="00C47039">
        <w:rPr>
          <w:rFonts w:ascii="Arial" w:hAnsi="Arial" w:cs="Arial"/>
          <w:sz w:val="22"/>
          <w:szCs w:val="22"/>
        </w:rPr>
        <w:t xml:space="preserve">. </w:t>
      </w:r>
      <w:r w:rsidR="00EF11EF" w:rsidRPr="00C47039">
        <w:rPr>
          <w:rFonts w:ascii="Arial" w:hAnsi="Arial" w:cs="Arial"/>
          <w:sz w:val="22"/>
          <w:szCs w:val="22"/>
        </w:rPr>
        <w:t xml:space="preserve">These data are consistent with the increased rates of TB reported during the first year of HIV seroconversion despite normal CD4 T cell counts </w:t>
      </w:r>
      <w:r w:rsidR="00EF11EF" w:rsidRPr="00C47039">
        <w:rPr>
          <w:rFonts w:ascii="Arial" w:hAnsi="Arial" w:cs="Arial"/>
          <w:sz w:val="22"/>
          <w:szCs w:val="22"/>
        </w:rPr>
        <w:fldChar w:fldCharType="begin"/>
      </w:r>
      <w:r w:rsidR="00EF11EF" w:rsidRPr="00C47039">
        <w:rPr>
          <w:rFonts w:ascii="Arial" w:hAnsi="Arial" w:cs="Arial"/>
          <w:sz w:val="22"/>
          <w:szCs w:val="22"/>
        </w:rPr>
        <w:instrText xml:space="preserve"> ADDIN EN.CITE &lt;EndNote&gt;&lt;Cite&gt;&lt;Author&gt;Sonnenberg&lt;/Author&gt;&lt;Year&gt;2005&lt;/Year&gt;&lt;RecNum&gt;44&lt;/RecNum&gt;&lt;DisplayText&gt;[47]&lt;/DisplayText&gt;&lt;record&gt;&lt;rec-number&gt;44&lt;/rec-number&gt;&lt;foreign-keys&gt;&lt;key app="EN" db-id="ewfw5erwxexx92e09z65ffpvrvxpfavsxptx" timestamp="1576855480" guid="7db9b909-5343-4b25-8c95-fc12ea68d7a4"&gt;44&lt;/key&gt;&lt;/foreign-keys&gt;&lt;ref-type name="Journal Article"&gt;17&lt;/ref-type&gt;&lt;contributors&gt;&lt;authors&gt;&lt;author&gt;Sonnenberg, P.&lt;/author&gt;&lt;author&gt;Glynn, J. R.&lt;/author&gt;&lt;author&gt;Fielding, K.&lt;/author&gt;&lt;author&gt;Murray, J.&lt;/author&gt;&lt;author&gt;Godfrey-Faussett, P.&lt;/author&gt;&lt;author&gt;Shearer, S.&lt;/author&gt;&lt;/authors&gt;&lt;/contributors&gt;&lt;auth-address&gt;Department of Infectious and Tropical Diseases, London School of Hygiene and Tropical Medicine, UK. pam.sonnenberg@lshtm.ac.uk&lt;/auth-address&gt;&lt;titles&gt;&lt;title&gt;How soon after infection with HIV does the risk of tuberculosis start to increase? A retrospective cohort study in South African gold miners&lt;/title&gt;&lt;secondary-title&gt;J Infect Dis&lt;/secondary-title&gt;&lt;/titles&gt;&lt;periodical&gt;&lt;full-title&gt;J Infect Dis&lt;/full-title&gt;&lt;/periodical&gt;&lt;pages&gt;150-8&lt;/pages&gt;&lt;volume&gt;191&lt;/volume&gt;&lt;number&gt;2&lt;/number&gt;&lt;edition&gt;2004/12/21&lt;/edition&gt;&lt;keywords&gt;&lt;keyword&gt;AIDS-Related Opportunistic Infections/complications/*epidemiology&lt;/keyword&gt;&lt;keyword&gt;Adult&lt;/keyword&gt;&lt;keyword&gt;Cohort Studies&lt;/keyword&gt;&lt;keyword&gt;Gold&lt;/keyword&gt;&lt;keyword&gt;HIV Seropositivity/*complications&lt;/keyword&gt;&lt;keyword&gt;Humans&lt;/keyword&gt;&lt;keyword&gt;Male&lt;/keyword&gt;&lt;keyword&gt;Middle Aged&lt;/keyword&gt;&lt;keyword&gt;*Mining&lt;/keyword&gt;&lt;keyword&gt;Retrospective Studies&lt;/keyword&gt;&lt;keyword&gt;Risk Factors&lt;/keyword&gt;&lt;keyword&gt;South Africa/epidemiology&lt;/keyword&gt;&lt;keyword&gt;Time Factors&lt;/keyword&gt;&lt;keyword&gt;Tuberculosis, Pulmonary/*epidemiology&lt;/keyword&gt;&lt;/keywords&gt;&lt;dates&gt;&lt;year&gt;2005&lt;/year&gt;&lt;pub-dates&gt;&lt;date&gt;Jan 15&lt;/date&gt;&lt;/pub-dates&gt;&lt;/dates&gt;&lt;isbn&gt;0022-1899 (Print)&amp;#xD;0022-1899 (Linking)&lt;/isbn&gt;&lt;accession-num&gt;15609223&lt;/accession-num&gt;&lt;urls&gt;&lt;related-urls&gt;&lt;url&gt;https://www.ncbi.nlm.nih.gov/pubmed/15609223&lt;/url&gt;&lt;/related-urls&gt;&lt;/urls&gt;&lt;electronic-resource-num&gt;10.1086/426827&lt;/electronic-resource-num&gt;&lt;/record&gt;&lt;/Cite&gt;&lt;/EndNote&gt;</w:instrText>
      </w:r>
      <w:r w:rsidR="00EF11EF" w:rsidRPr="00C47039">
        <w:rPr>
          <w:rFonts w:ascii="Arial" w:hAnsi="Arial" w:cs="Arial"/>
          <w:sz w:val="22"/>
          <w:szCs w:val="22"/>
        </w:rPr>
        <w:fldChar w:fldCharType="separate"/>
      </w:r>
      <w:r w:rsidR="00EF11EF" w:rsidRPr="00C47039">
        <w:rPr>
          <w:rFonts w:ascii="Arial" w:hAnsi="Arial" w:cs="Arial"/>
          <w:noProof/>
          <w:sz w:val="22"/>
          <w:szCs w:val="22"/>
        </w:rPr>
        <w:t>[47]</w:t>
      </w:r>
      <w:r w:rsidR="00EF11EF" w:rsidRPr="00C47039">
        <w:rPr>
          <w:rFonts w:ascii="Arial" w:hAnsi="Arial" w:cs="Arial"/>
          <w:sz w:val="22"/>
          <w:szCs w:val="22"/>
        </w:rPr>
        <w:fldChar w:fldCharType="end"/>
      </w:r>
      <w:r w:rsidR="00EF11EF" w:rsidRPr="00C47039">
        <w:rPr>
          <w:rFonts w:ascii="Arial" w:hAnsi="Arial" w:cs="Arial"/>
          <w:sz w:val="22"/>
          <w:szCs w:val="22"/>
        </w:rPr>
        <w:t xml:space="preserve">. </w:t>
      </w:r>
      <w:r w:rsidR="00D8678D" w:rsidRPr="00C47039">
        <w:rPr>
          <w:rFonts w:ascii="Arial" w:hAnsi="Arial" w:cs="Arial"/>
          <w:sz w:val="22"/>
          <w:szCs w:val="22"/>
        </w:rPr>
        <w:t>HIV or SIV</w:t>
      </w:r>
      <w:r w:rsidR="00E974FA" w:rsidRPr="00C47039">
        <w:rPr>
          <w:rFonts w:ascii="Arial" w:hAnsi="Arial" w:cs="Arial"/>
          <w:sz w:val="22"/>
          <w:szCs w:val="22"/>
        </w:rPr>
        <w:t xml:space="preserve"> </w:t>
      </w:r>
      <w:r w:rsidR="00D8678D" w:rsidRPr="00C47039">
        <w:rPr>
          <w:rFonts w:ascii="Arial" w:hAnsi="Arial" w:cs="Arial"/>
          <w:sz w:val="22"/>
          <w:szCs w:val="22"/>
        </w:rPr>
        <w:t xml:space="preserve">may </w:t>
      </w:r>
      <w:r w:rsidR="00AE4AAF" w:rsidRPr="00C47039">
        <w:rPr>
          <w:rFonts w:ascii="Arial" w:hAnsi="Arial" w:cs="Arial"/>
          <w:sz w:val="22"/>
          <w:szCs w:val="22"/>
        </w:rPr>
        <w:t xml:space="preserve">cause </w:t>
      </w:r>
      <w:r w:rsidR="00E974FA" w:rsidRPr="00C47039">
        <w:rPr>
          <w:rFonts w:ascii="Arial" w:hAnsi="Arial" w:cs="Arial"/>
          <w:sz w:val="22"/>
          <w:szCs w:val="22"/>
        </w:rPr>
        <w:t>Mtb-specific CD4 T cells</w:t>
      </w:r>
      <w:r w:rsidR="00AE4AAF" w:rsidRPr="00C47039">
        <w:rPr>
          <w:rFonts w:ascii="Arial" w:hAnsi="Arial" w:cs="Arial"/>
          <w:sz w:val="22"/>
          <w:szCs w:val="22"/>
        </w:rPr>
        <w:t xml:space="preserve"> in blood</w:t>
      </w:r>
      <w:r w:rsidR="00E974FA" w:rsidRPr="00C47039">
        <w:rPr>
          <w:rFonts w:ascii="Arial" w:hAnsi="Arial" w:cs="Arial"/>
          <w:sz w:val="22"/>
          <w:szCs w:val="22"/>
        </w:rPr>
        <w:t xml:space="preserve"> to </w:t>
      </w:r>
      <w:r w:rsidR="00AE4AAF" w:rsidRPr="00C47039">
        <w:rPr>
          <w:rFonts w:ascii="Arial" w:hAnsi="Arial" w:cs="Arial"/>
          <w:sz w:val="22"/>
          <w:szCs w:val="22"/>
        </w:rPr>
        <w:t>migrate to the lungs in response to Mtb infection</w:t>
      </w:r>
      <w:r w:rsidR="00947D91" w:rsidRPr="00C47039">
        <w:rPr>
          <w:rFonts w:ascii="Arial" w:hAnsi="Arial" w:cs="Arial"/>
          <w:sz w:val="22"/>
          <w:szCs w:val="22"/>
        </w:rPr>
        <w:t xml:space="preserve"> highlighting the need to understand the immunologic changes in the granuloma</w:t>
      </w:r>
      <w:r w:rsidR="00DF39F4" w:rsidRPr="00C47039">
        <w:rPr>
          <w:rFonts w:ascii="Arial" w:hAnsi="Arial" w:cs="Arial"/>
          <w:sz w:val="22"/>
          <w:szCs w:val="22"/>
        </w:rPr>
        <w:t>. W</w:t>
      </w:r>
      <w:r w:rsidR="00E974FA" w:rsidRPr="00C47039">
        <w:rPr>
          <w:rFonts w:ascii="Arial" w:hAnsi="Arial" w:cs="Arial"/>
          <w:sz w:val="22"/>
          <w:szCs w:val="22"/>
        </w:rPr>
        <w:t>ithout tetramer</w:t>
      </w:r>
      <w:r w:rsidR="00D8678D" w:rsidRPr="00C47039">
        <w:rPr>
          <w:rFonts w:ascii="Arial" w:hAnsi="Arial" w:cs="Arial"/>
          <w:sz w:val="22"/>
          <w:szCs w:val="22"/>
        </w:rPr>
        <w:t xml:space="preserve">s to identify </w:t>
      </w:r>
      <w:r w:rsidR="00E974FA" w:rsidRPr="00C47039">
        <w:rPr>
          <w:rFonts w:ascii="Arial" w:hAnsi="Arial" w:cs="Arial"/>
          <w:sz w:val="22"/>
          <w:szCs w:val="22"/>
        </w:rPr>
        <w:t>Mtb-specific T cells we cannot be certain</w:t>
      </w:r>
      <w:r w:rsidR="00DF39F4" w:rsidRPr="00C47039">
        <w:rPr>
          <w:rFonts w:ascii="Arial" w:hAnsi="Arial" w:cs="Arial"/>
          <w:sz w:val="22"/>
          <w:szCs w:val="22"/>
        </w:rPr>
        <w:t xml:space="preserve">, </w:t>
      </w:r>
      <w:r w:rsidR="00614225" w:rsidRPr="00C47039">
        <w:rPr>
          <w:rFonts w:ascii="Arial" w:hAnsi="Arial" w:cs="Arial"/>
          <w:sz w:val="22"/>
          <w:szCs w:val="22"/>
        </w:rPr>
        <w:t>al</w:t>
      </w:r>
      <w:r w:rsidR="00DF39F4" w:rsidRPr="00C47039">
        <w:rPr>
          <w:rFonts w:ascii="Arial" w:hAnsi="Arial" w:cs="Arial"/>
          <w:sz w:val="22"/>
          <w:szCs w:val="22"/>
        </w:rPr>
        <w:t xml:space="preserve">though we measured cytokine production in response to Mtb-specific peptides. </w:t>
      </w:r>
      <w:r w:rsidR="003055A0" w:rsidRPr="00C47039">
        <w:rPr>
          <w:rFonts w:ascii="Arial" w:hAnsi="Arial" w:cs="Arial"/>
          <w:sz w:val="22"/>
          <w:szCs w:val="22"/>
        </w:rPr>
        <w:t xml:space="preserve"> </w:t>
      </w:r>
      <w:r w:rsidR="002D4BA0" w:rsidRPr="00C47039">
        <w:rPr>
          <w:rFonts w:ascii="Arial" w:hAnsi="Arial" w:cs="Arial"/>
          <w:sz w:val="22"/>
          <w:szCs w:val="22"/>
        </w:rPr>
        <w:t xml:space="preserve">As HIV infection progresses, </w:t>
      </w:r>
      <w:r w:rsidR="00D36F68" w:rsidRPr="00C47039">
        <w:rPr>
          <w:rFonts w:ascii="Arial" w:hAnsi="Arial" w:cs="Arial"/>
          <w:sz w:val="22"/>
          <w:szCs w:val="22"/>
        </w:rPr>
        <w:t xml:space="preserve">severe depletion of peripheral </w:t>
      </w:r>
      <w:r w:rsidR="00C06CCD" w:rsidRPr="00C47039">
        <w:rPr>
          <w:rFonts w:ascii="Arial" w:hAnsi="Arial" w:cs="Arial"/>
          <w:sz w:val="22"/>
          <w:szCs w:val="22"/>
        </w:rPr>
        <w:t xml:space="preserve">CD4 </w:t>
      </w:r>
      <w:r w:rsidR="00D36F68" w:rsidRPr="00C47039">
        <w:rPr>
          <w:rFonts w:ascii="Arial" w:hAnsi="Arial" w:cs="Arial"/>
          <w:sz w:val="22"/>
          <w:szCs w:val="22"/>
        </w:rPr>
        <w:t>T cells correlate</w:t>
      </w:r>
      <w:r w:rsidR="00FF1079" w:rsidRPr="00C47039">
        <w:rPr>
          <w:rFonts w:ascii="Arial" w:hAnsi="Arial" w:cs="Arial"/>
          <w:sz w:val="22"/>
          <w:szCs w:val="22"/>
        </w:rPr>
        <w:t>s</w:t>
      </w:r>
      <w:r w:rsidR="00D36F68" w:rsidRPr="00C47039">
        <w:rPr>
          <w:rFonts w:ascii="Arial" w:hAnsi="Arial" w:cs="Arial"/>
          <w:sz w:val="22"/>
          <w:szCs w:val="22"/>
        </w:rPr>
        <w:t xml:space="preserve"> </w:t>
      </w:r>
      <w:r w:rsidR="001D7287" w:rsidRPr="00C47039">
        <w:rPr>
          <w:rFonts w:ascii="Arial" w:hAnsi="Arial" w:cs="Arial"/>
          <w:sz w:val="22"/>
          <w:szCs w:val="22"/>
        </w:rPr>
        <w:t xml:space="preserve">with </w:t>
      </w:r>
      <w:r w:rsidR="00D36F68" w:rsidRPr="00C47039">
        <w:rPr>
          <w:rFonts w:ascii="Arial" w:hAnsi="Arial" w:cs="Arial"/>
          <w:sz w:val="22"/>
          <w:szCs w:val="22"/>
        </w:rPr>
        <w:t>increased Mtb presence within granulomas of HIV/Mtb co-infected individuals</w:t>
      </w:r>
      <w:r w:rsidR="00D36F68" w:rsidRPr="00D2213F">
        <w:rPr>
          <w:rFonts w:ascii="Arial" w:hAnsi="Arial" w:cs="Arial"/>
          <w:sz w:val="22"/>
          <w:szCs w:val="22"/>
        </w:rPr>
        <w:t xml:space="preserve"> </w:t>
      </w:r>
      <w:r w:rsidR="00D36F68" w:rsidRPr="00D2213F">
        <w:rPr>
          <w:rFonts w:ascii="Arial" w:hAnsi="Arial" w:cs="Arial"/>
          <w:sz w:val="22"/>
          <w:szCs w:val="22"/>
        </w:rPr>
        <w:fldChar w:fldCharType="begin">
          <w:fldData xml:space="preserve">PEVuZE5vdGU+PENpdGU+PEF1dGhvcj5EaWVkcmljaDwvQXV0aG9yPjxZZWFyPjIwMTY8L1llYXI+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PEVuZE5vdGU+PENpdGU+PEF1dGhvcj5EaWVkcmljaDwvQXV0aG9yPjxZZWFyPjIwMTY8L1llYXI+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D36F68" w:rsidRPr="00D2213F">
        <w:rPr>
          <w:rFonts w:ascii="Arial" w:hAnsi="Arial" w:cs="Arial"/>
          <w:sz w:val="22"/>
          <w:szCs w:val="22"/>
        </w:rPr>
      </w:r>
      <w:r w:rsidR="00D36F68" w:rsidRPr="00D2213F">
        <w:rPr>
          <w:rFonts w:ascii="Arial" w:hAnsi="Arial" w:cs="Arial"/>
          <w:sz w:val="22"/>
          <w:szCs w:val="22"/>
        </w:rPr>
        <w:fldChar w:fldCharType="separate"/>
      </w:r>
      <w:r w:rsidR="000A74BE" w:rsidRPr="00D2213F">
        <w:rPr>
          <w:rFonts w:ascii="Arial" w:hAnsi="Arial" w:cs="Arial"/>
          <w:noProof/>
          <w:sz w:val="22"/>
          <w:szCs w:val="22"/>
        </w:rPr>
        <w:t>[10]</w:t>
      </w:r>
      <w:r w:rsidR="00D36F68" w:rsidRPr="00D2213F">
        <w:rPr>
          <w:rFonts w:ascii="Arial" w:hAnsi="Arial" w:cs="Arial"/>
          <w:sz w:val="22"/>
          <w:szCs w:val="22"/>
        </w:rPr>
        <w:fldChar w:fldCharType="end"/>
      </w:r>
      <w:r w:rsidR="00D36F68" w:rsidRPr="00D2213F">
        <w:rPr>
          <w:rFonts w:ascii="Arial" w:hAnsi="Arial" w:cs="Arial"/>
          <w:sz w:val="22"/>
          <w:szCs w:val="22"/>
        </w:rPr>
        <w:t xml:space="preserve"> and loss of interstitial </w:t>
      </w:r>
      <w:r w:rsidR="00C06CCD" w:rsidRPr="00D2213F">
        <w:rPr>
          <w:rFonts w:ascii="Arial" w:hAnsi="Arial" w:cs="Arial"/>
          <w:sz w:val="22"/>
          <w:szCs w:val="22"/>
        </w:rPr>
        <w:t xml:space="preserve">CD4 </w:t>
      </w:r>
      <w:r w:rsidR="00FA6BBC" w:rsidRPr="00D2213F">
        <w:rPr>
          <w:rFonts w:ascii="Arial" w:hAnsi="Arial" w:cs="Arial"/>
          <w:sz w:val="22"/>
          <w:szCs w:val="22"/>
        </w:rPr>
        <w:t>T</w:t>
      </w:r>
      <w:r w:rsidR="00D36F68" w:rsidRPr="00D2213F">
        <w:rPr>
          <w:rFonts w:ascii="Arial" w:hAnsi="Arial" w:cs="Arial"/>
          <w:sz w:val="22"/>
          <w:szCs w:val="22"/>
        </w:rPr>
        <w:t xml:space="preserve"> cells with an increase in Mtb growth in co-infected </w:t>
      </w:r>
      <w:r w:rsidR="001D7287" w:rsidRPr="00D2213F">
        <w:rPr>
          <w:rFonts w:ascii="Arial" w:hAnsi="Arial" w:cs="Arial"/>
          <w:sz w:val="22"/>
          <w:szCs w:val="22"/>
        </w:rPr>
        <w:t>humanized</w:t>
      </w:r>
      <w:r w:rsidR="00D36F68" w:rsidRPr="00D2213F">
        <w:rPr>
          <w:rFonts w:ascii="Arial" w:hAnsi="Arial" w:cs="Arial"/>
          <w:sz w:val="22"/>
          <w:szCs w:val="22"/>
        </w:rPr>
        <w:t xml:space="preserve"> mice </w:t>
      </w:r>
      <w:r w:rsidR="00D36F68" w:rsidRPr="00C47039">
        <w:rPr>
          <w:rFonts w:ascii="Arial" w:hAnsi="Arial" w:cs="Arial"/>
          <w:sz w:val="22"/>
          <w:szCs w:val="22"/>
        </w:rPr>
        <w:fldChar w:fldCharType="begin"/>
      </w:r>
      <w:r w:rsidR="000A74BE" w:rsidRPr="00C47039">
        <w:rPr>
          <w:rFonts w:ascii="Arial" w:hAnsi="Arial" w:cs="Arial"/>
          <w:sz w:val="22"/>
          <w:szCs w:val="22"/>
        </w:rPr>
        <w:instrText xml:space="preserve"> ADDIN EN.CITE &lt;EndNote&gt;&lt;Cite&gt;&lt;Author&gt;Corleis&lt;/Author&gt;&lt;Year&gt;2019&lt;/Year&gt;&lt;RecNum&gt;45&lt;/RecNum&gt;&lt;DisplayText&gt;[14]&lt;/DisplayText&gt;&lt;record&gt;&lt;rec-number&gt;45&lt;/rec-number&gt;&lt;foreign-keys&gt;&lt;key app="EN" db-id="ewfw5erwxexx92e09z65ffpvrvxpfavsxptx" timestamp="1576855480" guid="d56fa061-000f-4d02-b68c-5d5aaea7bf98"&gt;45&lt;/key&gt;&lt;/foreign-keys&gt;&lt;ref-type name="Journal Article"&gt;17&lt;/ref-type&gt;&lt;contributors&gt;&lt;authors&gt;&lt;author&gt;Corleis, Björn&lt;/author&gt;&lt;author&gt;Bucşan, Allison N&lt;/author&gt;&lt;author&gt;Deruaz, Maud&lt;/author&gt;&lt;author&gt;Vrbanac, Vladimir D&lt;/author&gt;&lt;author&gt;Lisanti-Park, Antonella C&lt;/author&gt;&lt;author&gt;Gates, Samantha J&lt;/author&gt;&lt;author&gt;Linder, Alice H&lt;/author&gt;&lt;author&gt;Paer, Jeffrey M&lt;/author&gt;&lt;author&gt;Olson, Gregory S&lt;/author&gt;&lt;author&gt;Bowman, Brittany A&lt;/author&gt;&lt;author&gt;Schiff, Abigail E&lt;/author&gt;&lt;author&gt;Medoff, Benjamin D&lt;/author&gt;&lt;author&gt;Tager, Andrew M&lt;/author&gt;&lt;author&gt;Luster, Andrew D&lt;/author&gt;&lt;author&gt;Khader, Shabaana A&lt;/author&gt;&lt;author&gt;Kaushal, Deepak&lt;/author&gt;&lt;author&gt;Kwon, Douglas S&lt;/author&gt;&lt;/authors&gt;&lt;/contributors&gt;&lt;titles&gt;&lt;title&gt;HIV-1 and SIV Infection Are Associated with Early Loss of Lung Interstitial CD4+ T Cells and Dissemination of Pulmonary Tuberculosis&lt;/title&gt;&lt;secondary-title&gt;Cell Reports&lt;/secondary-title&gt;&lt;/titles&gt;&lt;periodical&gt;&lt;full-title&gt;Cell Reports&lt;/full-title&gt;&lt;/periodical&gt;&lt;pages&gt;1409-1418.e5&lt;/pages&gt;&lt;volume&gt;26&lt;/volume&gt;&lt;number&gt;6&lt;/number&gt;&lt;dates&gt;&lt;year&gt;2019&lt;/year&gt;&lt;pub-dates&gt;&lt;date&gt;Feb 05&lt;/date&gt;&lt;/pub-dates&gt;&lt;/dates&gt;&lt;publisher&gt;Elsevier&lt;/publisher&gt;&lt;label&gt;r01372&lt;/label&gt;&lt;urls&gt;&lt;related-urls&gt;&lt;url&gt;http://dx.doi.org/10.1016/j.celrep.2019.01.021&lt;/url&gt;&lt;/related-urls&gt;&lt;pdf-urls&gt;&lt;url&gt;file://localhost/Users/crd64%201/Dropbox/papers%203/Library.papers3/Files/14/14827994-6298-4BFD-826E-5F437E536F9F.pdf&lt;/url&gt;&lt;/pdf-urls&gt;&lt;/urls&gt;&lt;custom3&gt;papers3://publication/uuid/A6858AB6-DC27-41CA-8888-DBE34972A614&lt;/custom3&gt;&lt;electronic-resource-num&gt;10.1016/j.celrep.2019.01.021&lt;/electronic-resource-num&gt;&lt;/record&gt;&lt;/Cite&gt;&lt;/EndNote&gt;</w:instrText>
      </w:r>
      <w:r w:rsidR="00D36F68" w:rsidRPr="00C47039">
        <w:rPr>
          <w:rFonts w:ascii="Arial" w:hAnsi="Arial" w:cs="Arial"/>
          <w:sz w:val="22"/>
          <w:szCs w:val="22"/>
        </w:rPr>
        <w:fldChar w:fldCharType="separate"/>
      </w:r>
      <w:r w:rsidR="000A74BE" w:rsidRPr="00C47039">
        <w:rPr>
          <w:rFonts w:ascii="Arial" w:hAnsi="Arial" w:cs="Arial"/>
          <w:noProof/>
          <w:sz w:val="22"/>
          <w:szCs w:val="22"/>
        </w:rPr>
        <w:t>[14]</w:t>
      </w:r>
      <w:r w:rsidR="00D36F68" w:rsidRPr="00C47039">
        <w:rPr>
          <w:rFonts w:ascii="Arial" w:hAnsi="Arial" w:cs="Arial"/>
          <w:sz w:val="22"/>
          <w:szCs w:val="22"/>
        </w:rPr>
        <w:fldChar w:fldCharType="end"/>
      </w:r>
      <w:r w:rsidR="00D76DFF" w:rsidRPr="00C47039">
        <w:rPr>
          <w:rFonts w:ascii="Arial" w:hAnsi="Arial" w:cs="Arial"/>
          <w:sz w:val="22"/>
          <w:szCs w:val="22"/>
        </w:rPr>
        <w:t>. This latter phenomenon has also been observed during Mtb/SIV infection in macaques</w:t>
      </w:r>
      <w:r w:rsidR="00614225" w:rsidRPr="00C47039">
        <w:rPr>
          <w:rFonts w:ascii="Arial" w:hAnsi="Arial" w:cs="Arial"/>
          <w:sz w:val="22"/>
          <w:szCs w:val="22"/>
        </w:rPr>
        <w:t xml:space="preserve"> </w:t>
      </w:r>
      <w:r w:rsidR="00D76DFF" w:rsidRPr="00C47039">
        <w:rPr>
          <w:rFonts w:ascii="Arial" w:hAnsi="Arial" w:cs="Arial"/>
          <w:sz w:val="22"/>
          <w:szCs w:val="22"/>
        </w:rPr>
        <w:fldChar w:fldCharType="begin"/>
      </w:r>
      <w:r w:rsidR="00D474E7" w:rsidRPr="00C47039">
        <w:rPr>
          <w:rFonts w:ascii="Arial" w:hAnsi="Arial" w:cs="Arial"/>
          <w:sz w:val="22"/>
          <w:szCs w:val="22"/>
        </w:rPr>
        <w:instrText xml:space="preserve"> ADDIN EN.CITE &lt;EndNote&gt;&lt;Cite&gt;&lt;Author&gt;Corleis&lt;/Author&gt;&lt;Year&gt;2019&lt;/Year&gt;&lt;RecNum&gt;63&lt;/RecNum&gt;&lt;IDText&gt;HIV-1 and SIV Infection Are Associated with Early Loss of Lung Interstitial CD4+ T Cells and Dissemination of Pulmonary Tuberculosis&lt;/IDText&gt;&lt;DisplayText&gt;[48]&lt;/DisplayText&gt;&lt;record&gt;&lt;rec-number&gt;63&lt;/rec-number&gt;&lt;foreign-keys&gt;&lt;key app="EN" db-id="sarvsvzxz992s9e02dopte09ddzdeaa0frpd" timestamp="1587649688"&gt;63&lt;/key&gt;&lt;/foreign-keys&gt;&lt;ref-type name="Journal Article"&gt;17&lt;/ref-type&gt;&lt;contributors&gt;&lt;authors&gt;&lt;author&gt;Corleis, B.&lt;/author&gt;&lt;author&gt;Bucsan, A. N.&lt;/author&gt;&lt;author&gt;Deruaz, M.&lt;/author&gt;&lt;author&gt;Vrbanac, V. D.&lt;/author&gt;&lt;author&gt;Lisanti-Park, A. C.&lt;/author&gt;&lt;author&gt;Gates, S. J.&lt;/author&gt;&lt;author&gt;Linder, A. H.&lt;/author&gt;&lt;author&gt;Paer, J. M.&lt;/author&gt;&lt;author&gt;Olson, G. S.&lt;/author&gt;&lt;author&gt;Bowman, B. A.&lt;/author&gt;&lt;author&gt;Schiff, A. E.&lt;/author&gt;&lt;author&gt;Medoff, B. D.&lt;/author&gt;&lt;author&gt;Tager, A. M.&lt;/author&gt;&lt;author&gt;Luster, A. D.&lt;/author&gt;&lt;author&gt;Khader, S. A.&lt;/author&gt;&lt;author&gt;Kaushal, D.&lt;/author&gt;&lt;author&gt;Kwon, D. S.&lt;/author&gt;&lt;/authors&gt;&lt;/contributors&gt;&lt;titles&gt;&lt;title&gt;HIV-1 and SIV Infection Are Associated with Early Loss of Lung Interstitial CD4+ T Cells and Dissemination of Pulmonary Tuberculosis&lt;/title&gt;&lt;secondary-title&gt;Cell Rep&lt;/secondary-title&gt;&lt;/titles&gt;&lt;periodical&gt;&lt;full-title&gt;Cell Rep&lt;/full-title&gt;&lt;/periodical&gt;&lt;pages&gt;1409-1418.e5&lt;/pages&gt;&lt;volume&gt;26&lt;/volume&gt;&lt;number&gt;6&lt;/number&gt;&lt;keywords&gt;&lt;keyword&gt;BAL&lt;/keyword&gt;&lt;keyword&gt;CD4+ T cells&lt;/keyword&gt;&lt;keyword&gt;HIV-1&lt;/keyword&gt;&lt;keyword&gt;HIV/TB co-infection&lt;/keyword&gt;&lt;keyword&gt;cell death&lt;/keyword&gt;&lt;keyword&gt;lung&lt;/keyword&gt;&lt;keyword&gt;tuberculosis&lt;/keyword&gt;&lt;/keywords&gt;&lt;dates&gt;&lt;year&gt;2019&lt;/year&gt;&lt;pub-dates&gt;&lt;date&gt;02&lt;/date&gt;&lt;/pub-dates&gt;&lt;/dates&gt;&lt;isbn&gt;2211-1247&lt;/isbn&gt;&lt;accession-num&gt;30726727&lt;/accession-num&gt;&lt;urls&gt;&lt;related-urls&gt;&lt;url&gt;https://www.ncbi.nlm.nih.gov/pubmed/30726727&lt;/url&gt;&lt;/related-urls&gt;&lt;/urls&gt;&lt;custom2&gt;PMC6417097&lt;/custom2&gt;&lt;electronic-resource-num&gt;10.1016/j.celrep.2019.01.021&lt;/electronic-resource-num&gt;&lt;language&gt;eng&lt;/language&gt;&lt;/record&gt;&lt;/Cite&gt;&lt;/EndNote&gt;</w:instrText>
      </w:r>
      <w:r w:rsidR="00D76DFF" w:rsidRPr="00C47039">
        <w:rPr>
          <w:rFonts w:ascii="Arial" w:hAnsi="Arial" w:cs="Arial"/>
          <w:sz w:val="22"/>
          <w:szCs w:val="22"/>
        </w:rPr>
        <w:fldChar w:fldCharType="separate"/>
      </w:r>
      <w:r w:rsidR="008B1382" w:rsidRPr="00C47039">
        <w:rPr>
          <w:rFonts w:ascii="Arial" w:hAnsi="Arial" w:cs="Arial"/>
          <w:noProof/>
          <w:sz w:val="22"/>
          <w:szCs w:val="22"/>
        </w:rPr>
        <w:t>[48]</w:t>
      </w:r>
      <w:r w:rsidR="00D76DFF" w:rsidRPr="00C47039">
        <w:rPr>
          <w:rFonts w:ascii="Arial" w:hAnsi="Arial" w:cs="Arial"/>
          <w:sz w:val="22"/>
          <w:szCs w:val="22"/>
        </w:rPr>
        <w:fldChar w:fldCharType="end"/>
      </w:r>
      <w:r w:rsidR="00D76DFF" w:rsidRPr="00C47039">
        <w:rPr>
          <w:rFonts w:ascii="Arial" w:hAnsi="Arial" w:cs="Arial"/>
          <w:sz w:val="22"/>
          <w:szCs w:val="22"/>
        </w:rPr>
        <w:t xml:space="preserve">. </w:t>
      </w:r>
      <w:r w:rsidR="009F162A" w:rsidRPr="00C47039">
        <w:rPr>
          <w:rFonts w:ascii="Arial" w:hAnsi="Arial" w:cs="Arial"/>
          <w:sz w:val="22"/>
          <w:szCs w:val="22"/>
        </w:rPr>
        <w:t xml:space="preserve">It is important to understand how HIV directly affects granulomas </w:t>
      </w:r>
      <w:r w:rsidR="00EA0FB1" w:rsidRPr="00C47039">
        <w:rPr>
          <w:rFonts w:ascii="Arial" w:hAnsi="Arial" w:cs="Arial"/>
          <w:sz w:val="22"/>
          <w:szCs w:val="22"/>
        </w:rPr>
        <w:t xml:space="preserve">as </w:t>
      </w:r>
      <w:r w:rsidR="009F162A" w:rsidRPr="00C47039">
        <w:rPr>
          <w:rFonts w:ascii="Arial" w:hAnsi="Arial" w:cs="Arial"/>
          <w:sz w:val="22"/>
          <w:szCs w:val="22"/>
        </w:rPr>
        <w:t xml:space="preserve">responses in PBMC, BAL, and granulomas are </w:t>
      </w:r>
      <w:r w:rsidR="004479E7" w:rsidRPr="00C47039">
        <w:rPr>
          <w:rFonts w:ascii="Arial" w:hAnsi="Arial" w:cs="Arial"/>
          <w:sz w:val="22"/>
          <w:szCs w:val="22"/>
        </w:rPr>
        <w:t>not well correlated</w:t>
      </w:r>
      <w:r w:rsidR="009F162A" w:rsidRPr="00C47039">
        <w:rPr>
          <w:rFonts w:ascii="Arial" w:hAnsi="Arial" w:cs="Arial"/>
          <w:sz w:val="22"/>
          <w:szCs w:val="22"/>
        </w:rPr>
        <w:t xml:space="preserve">, as observed </w:t>
      </w:r>
      <w:r w:rsidR="004479E7" w:rsidRPr="00C47039">
        <w:rPr>
          <w:rFonts w:ascii="Arial" w:hAnsi="Arial" w:cs="Arial"/>
          <w:sz w:val="22"/>
          <w:szCs w:val="22"/>
        </w:rPr>
        <w:t xml:space="preserve">in </w:t>
      </w:r>
      <w:r w:rsidR="009F162A" w:rsidRPr="00C47039">
        <w:rPr>
          <w:rFonts w:ascii="Arial" w:hAnsi="Arial" w:cs="Arial"/>
          <w:sz w:val="22"/>
          <w:szCs w:val="22"/>
        </w:rPr>
        <w:t xml:space="preserve">this study and others </w:t>
      </w:r>
      <w:r w:rsidR="009F162A" w:rsidRPr="00C47039">
        <w:rPr>
          <w:rFonts w:ascii="Arial" w:hAnsi="Arial" w:cs="Arial"/>
          <w:sz w:val="22"/>
          <w:szCs w:val="22"/>
        </w:rPr>
        <w:fldChar w:fldCharType="begin">
          <w:fldData xml:space="preserve">PEVuZE5vdGU+PENpdGU+PEF1dGhvcj5CdW5qdW48L0F1dGhvcj48WWVhcj4yMDE3PC9ZZWFyPjxS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</w:fldData>
        </w:fldChar>
      </w:r>
      <w:r w:rsidR="00C8184F" w:rsidRPr="00C47039">
        <w:rPr>
          <w:rFonts w:ascii="Arial" w:hAnsi="Arial" w:cs="Arial"/>
          <w:sz w:val="22"/>
          <w:szCs w:val="22"/>
        </w:rPr>
        <w:instrText xml:space="preserve"> ADDIN EN.CITE </w:instrText>
      </w:r>
      <w:r w:rsidR="00C8184F" w:rsidRPr="00C47039">
        <w:rPr>
          <w:rFonts w:ascii="Arial" w:hAnsi="Arial" w:cs="Arial"/>
          <w:sz w:val="22"/>
          <w:szCs w:val="22"/>
        </w:rPr>
        <w:fldChar w:fldCharType="begin">
          <w:fldData xml:space="preserve">PEVuZE5vdGU+PENpdGU+PEF1dGhvcj5CdW5qdW48L0F1dGhvcj48WWVhcj4yMDE3PC9ZZWFyPjxS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</w:fldData>
        </w:fldChar>
      </w:r>
      <w:r w:rsidR="00C8184F" w:rsidRPr="00C47039">
        <w:rPr>
          <w:rFonts w:ascii="Arial" w:hAnsi="Arial" w:cs="Arial"/>
          <w:sz w:val="22"/>
          <w:szCs w:val="22"/>
        </w:rPr>
        <w:instrText xml:space="preserve"> ADDIN EN.CITE.DATA </w:instrText>
      </w:r>
      <w:r w:rsidR="00C8184F" w:rsidRPr="00C47039">
        <w:rPr>
          <w:rFonts w:ascii="Arial" w:hAnsi="Arial" w:cs="Arial"/>
          <w:sz w:val="22"/>
          <w:szCs w:val="22"/>
        </w:rPr>
      </w:r>
      <w:r w:rsidR="00C8184F" w:rsidRPr="00C47039">
        <w:rPr>
          <w:rFonts w:ascii="Arial" w:hAnsi="Arial" w:cs="Arial"/>
          <w:sz w:val="22"/>
          <w:szCs w:val="22"/>
        </w:rPr>
        <w:fldChar w:fldCharType="end"/>
      </w:r>
      <w:r w:rsidR="009F162A" w:rsidRPr="00C47039">
        <w:rPr>
          <w:rFonts w:ascii="Arial" w:hAnsi="Arial" w:cs="Arial"/>
          <w:sz w:val="22"/>
          <w:szCs w:val="22"/>
        </w:rPr>
      </w:r>
      <w:r w:rsidR="009F162A" w:rsidRPr="00C47039">
        <w:rPr>
          <w:rFonts w:ascii="Arial" w:hAnsi="Arial" w:cs="Arial"/>
          <w:sz w:val="22"/>
          <w:szCs w:val="22"/>
        </w:rPr>
        <w:fldChar w:fldCharType="separate"/>
      </w:r>
      <w:r w:rsidR="00C8184F" w:rsidRPr="00C47039">
        <w:rPr>
          <w:rFonts w:ascii="Arial" w:hAnsi="Arial" w:cs="Arial"/>
          <w:noProof/>
          <w:sz w:val="22"/>
          <w:szCs w:val="22"/>
        </w:rPr>
        <w:t>[11, 12, 14, 15, 43]</w:t>
      </w:r>
      <w:r w:rsidR="009F162A" w:rsidRPr="00C47039">
        <w:rPr>
          <w:rFonts w:ascii="Arial" w:hAnsi="Arial" w:cs="Arial"/>
          <w:sz w:val="22"/>
          <w:szCs w:val="22"/>
        </w:rPr>
        <w:fldChar w:fldCharType="end"/>
      </w:r>
      <w:r w:rsidR="009F162A" w:rsidRPr="00C47039">
        <w:rPr>
          <w:rFonts w:ascii="Arial" w:hAnsi="Arial" w:cs="Arial"/>
          <w:sz w:val="22"/>
          <w:szCs w:val="22"/>
        </w:rPr>
        <w:t xml:space="preserve">. </w:t>
      </w:r>
    </w:p>
    <w:p w14:paraId="541D6384" w14:textId="784BAFCA" w:rsidR="009F2E3C" w:rsidRPr="00C47039" w:rsidRDefault="00FB44D5" w:rsidP="00FB44D5">
      <w:pPr>
        <w:spacing w:line="480" w:lineRule="auto"/>
        <w:ind w:firstLine="720"/>
        <w:rPr>
          <w:rFonts w:ascii="Arial" w:hAnsi="Arial" w:cs="Arial"/>
          <w:sz w:val="22"/>
          <w:szCs w:val="22"/>
        </w:rPr>
      </w:pPr>
      <w:r w:rsidRPr="00C47039">
        <w:rPr>
          <w:rFonts w:ascii="Arial" w:hAnsi="Arial" w:cs="Arial"/>
          <w:sz w:val="22"/>
          <w:szCs w:val="22"/>
        </w:rPr>
        <w:t>To the best of our knowledge, our data represent the largest collection of granuloma-specific quantification (rather than random lung</w:t>
      </w:r>
      <w:r w:rsidR="00614225" w:rsidRPr="00C47039">
        <w:rPr>
          <w:rFonts w:ascii="Arial" w:hAnsi="Arial" w:cs="Arial"/>
          <w:sz w:val="22"/>
          <w:szCs w:val="22"/>
        </w:rPr>
        <w:t xml:space="preserve"> samples</w:t>
      </w:r>
      <w:r w:rsidRPr="00C47039">
        <w:rPr>
          <w:rFonts w:ascii="Arial" w:hAnsi="Arial" w:cs="Arial"/>
          <w:sz w:val="22"/>
          <w:szCs w:val="22"/>
        </w:rPr>
        <w:t xml:space="preserve">) of Mtb and SIV RNA in the literature to date and underscore </w:t>
      </w:r>
      <w:r w:rsidRPr="00C47039">
        <w:rPr>
          <w:rFonts w:ascii="Arial" w:hAnsi="Arial" w:cs="Arial"/>
          <w:sz w:val="22"/>
          <w:szCs w:val="22"/>
        </w:rPr>
        <w:lastRenderedPageBreak/>
        <w:t xml:space="preserve">the important synergy between these two pathogens directly within the granuloma. </w:t>
      </w:r>
      <w:r w:rsidR="00E907B5" w:rsidRPr="00C47039">
        <w:rPr>
          <w:rFonts w:ascii="Arial" w:hAnsi="Arial" w:cs="Arial"/>
          <w:sz w:val="22"/>
          <w:szCs w:val="22"/>
        </w:rPr>
        <w:t>Granulomas have been hypothesized to be ideal sites for HIV replication</w:t>
      </w:r>
      <w:r w:rsidR="00D03F7A" w:rsidRPr="00C47039">
        <w:rPr>
          <w:rFonts w:ascii="Arial" w:hAnsi="Arial" w:cs="Arial"/>
          <w:sz w:val="22"/>
          <w:szCs w:val="22"/>
        </w:rPr>
        <w:t xml:space="preserve"> [reviewed in </w:t>
      </w:r>
      <w:r w:rsidR="00D03F7A" w:rsidRPr="00C47039">
        <w:rPr>
          <w:rFonts w:ascii="Arial" w:hAnsi="Arial" w:cs="Arial"/>
          <w:sz w:val="22"/>
          <w:szCs w:val="22"/>
        </w:rPr>
        <w:fldChar w:fldCharType="begin">
          <w:fldData xml:space="preserve">PEVuZE5vdGU+PENpdGU+PEF1dGhvcj5EaWVkcmljaDwvQXV0aG9yPjxZZWFyPjIwMTY8L1llYXI+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</w:fldData>
        </w:fldChar>
      </w:r>
      <w:r w:rsidR="008B1382" w:rsidRPr="00C47039">
        <w:rPr>
          <w:rFonts w:ascii="Arial" w:hAnsi="Arial" w:cs="Arial"/>
          <w:sz w:val="22"/>
          <w:szCs w:val="22"/>
        </w:rPr>
        <w:instrText xml:space="preserve"> ADDIN EN.CITE </w:instrText>
      </w:r>
      <w:r w:rsidR="008B1382" w:rsidRPr="00C47039">
        <w:rPr>
          <w:rFonts w:ascii="Arial" w:hAnsi="Arial" w:cs="Arial"/>
          <w:sz w:val="22"/>
          <w:szCs w:val="22"/>
        </w:rPr>
        <w:fldChar w:fldCharType="begin">
          <w:fldData xml:space="preserve">PEVuZE5vdGU+PENpdGU+PEF1dGhvcj5EaWVkcmljaDwvQXV0aG9yPjxZZWFyPjIwMTY8L1llYXI+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</w:fldData>
        </w:fldChar>
      </w:r>
      <w:r w:rsidR="008B1382" w:rsidRPr="00C47039">
        <w:rPr>
          <w:rFonts w:ascii="Arial" w:hAnsi="Arial" w:cs="Arial"/>
          <w:sz w:val="22"/>
          <w:szCs w:val="22"/>
        </w:rPr>
        <w:instrText xml:space="preserve"> ADDIN EN.CITE.DATA </w:instrText>
      </w:r>
      <w:r w:rsidR="008B1382" w:rsidRPr="00C47039">
        <w:rPr>
          <w:rFonts w:ascii="Arial" w:hAnsi="Arial" w:cs="Arial"/>
          <w:sz w:val="22"/>
          <w:szCs w:val="22"/>
        </w:rPr>
      </w:r>
      <w:r w:rsidR="008B1382" w:rsidRPr="00C47039">
        <w:rPr>
          <w:rFonts w:ascii="Arial" w:hAnsi="Arial" w:cs="Arial"/>
          <w:sz w:val="22"/>
          <w:szCs w:val="22"/>
        </w:rPr>
        <w:fldChar w:fldCharType="end"/>
      </w:r>
      <w:r w:rsidR="00D03F7A" w:rsidRPr="00C47039">
        <w:rPr>
          <w:rFonts w:ascii="Arial" w:hAnsi="Arial" w:cs="Arial"/>
          <w:sz w:val="22"/>
          <w:szCs w:val="22"/>
        </w:rPr>
      </w:r>
      <w:r w:rsidR="00D03F7A" w:rsidRPr="00C47039">
        <w:rPr>
          <w:rFonts w:ascii="Arial" w:hAnsi="Arial" w:cs="Arial"/>
          <w:sz w:val="22"/>
          <w:szCs w:val="22"/>
        </w:rPr>
        <w:fldChar w:fldCharType="separate"/>
      </w:r>
      <w:r w:rsidR="008B1382" w:rsidRPr="00C47039">
        <w:rPr>
          <w:rFonts w:ascii="Arial" w:hAnsi="Arial" w:cs="Arial"/>
          <w:noProof/>
          <w:sz w:val="22"/>
          <w:szCs w:val="22"/>
        </w:rPr>
        <w:t>[10, 49-51]</w:t>
      </w:r>
      <w:r w:rsidR="00D03F7A" w:rsidRPr="00C47039">
        <w:rPr>
          <w:rFonts w:ascii="Arial" w:hAnsi="Arial" w:cs="Arial"/>
          <w:sz w:val="22"/>
          <w:szCs w:val="22"/>
        </w:rPr>
        <w:fldChar w:fldCharType="end"/>
      </w:r>
      <w:r w:rsidR="00D03F7A" w:rsidRPr="00C47039">
        <w:rPr>
          <w:rFonts w:ascii="Arial" w:hAnsi="Arial" w:cs="Arial"/>
          <w:sz w:val="22"/>
          <w:szCs w:val="22"/>
        </w:rPr>
        <w:t>]</w:t>
      </w:r>
      <w:r w:rsidR="00E907B5" w:rsidRPr="00C47039">
        <w:rPr>
          <w:rFonts w:ascii="Arial" w:hAnsi="Arial" w:cs="Arial"/>
          <w:sz w:val="22"/>
          <w:szCs w:val="22"/>
        </w:rPr>
        <w:t>. We quantified individually harvested granulomas from SIV-Mtb co-infected animals and observed more SIV RNA among reactivators, suggesting that SIV replication within granulomas is directly associated with disease status</w:t>
      </w:r>
      <w:r w:rsidR="00E907B5" w:rsidRPr="00D2213F">
        <w:rPr>
          <w:rFonts w:ascii="Arial" w:hAnsi="Arial" w:cs="Arial"/>
          <w:sz w:val="22"/>
          <w:szCs w:val="22"/>
        </w:rPr>
        <w:t xml:space="preserve">. These data are consistent with findings from others in which more SIV-infected cells within lung tissue were observed in </w:t>
      </w:r>
      <w:r w:rsidR="008D2908" w:rsidRPr="00D2213F">
        <w:rPr>
          <w:rFonts w:ascii="Arial" w:hAnsi="Arial" w:cs="Arial"/>
          <w:sz w:val="22"/>
          <w:szCs w:val="22"/>
        </w:rPr>
        <w:t>Mtb/SIV</w:t>
      </w:r>
      <w:r w:rsidR="00E907B5" w:rsidRPr="00D2213F">
        <w:rPr>
          <w:rFonts w:ascii="Arial" w:hAnsi="Arial" w:cs="Arial"/>
          <w:sz w:val="22"/>
          <w:szCs w:val="22"/>
        </w:rPr>
        <w:t xml:space="preserve"> reactivators compared to non-reactivators by immunohistochemical analysis </w:t>
      </w:r>
      <w:r w:rsidR="00E907B5" w:rsidRPr="00D2213F">
        <w:rPr>
          <w:rFonts w:ascii="Arial" w:hAnsi="Arial" w:cs="Arial"/>
          <w:sz w:val="22"/>
          <w:szCs w:val="22"/>
        </w:rPr>
        <w:fldChar w:fldCharType="begin"/>
      </w:r>
      <w:r w:rsidR="00930D9C" w:rsidRPr="00D2213F">
        <w:rPr>
          <w:rFonts w:ascii="Arial" w:hAnsi="Arial" w:cs="Arial"/>
          <w:sz w:val="22"/>
          <w:szCs w:val="22"/>
        </w:rPr>
        <w:instrText xml:space="preserve"> ADDIN EN.CITE &lt;EndNote&gt;&lt;Cite&gt;&lt;Author&gt;Foreman&lt;/Author&gt;&lt;Year&gt;2016&lt;/Year&gt;&lt;RecNum&gt;46&lt;/RecNum&gt;&lt;DisplayText&gt;[15]&lt;/DisplayText&gt;&lt;record&gt;&lt;rec-number&gt;46&lt;/rec-number&gt;&lt;foreign-keys&gt;&lt;key app="EN" db-id="ewfw5erwxexx92e09z65ffpvrvxpfavsxptx" timestamp="1576855480" guid="9293aed9-5f9d-483a-a6b5-4bc3bba196c9"&gt;46&lt;/key&gt;&lt;/foreign-keys&gt;&lt;ref-type name="Journal Article"&gt;17&lt;/ref-type&gt;&lt;contributors&gt;&lt;authors&gt;&lt;author&gt;Foreman, Taylor W&lt;/author&gt;&lt;author&gt;Mehra, Smriti&lt;/author&gt;&lt;author&gt;LoBato, Denae N&lt;/author&gt;&lt;author&gt;Malek, Adel&lt;/author&gt;&lt;author&gt;Alvarez, Xavier&lt;/author&gt;&lt;author&gt;Golden, Nadia A&lt;/author&gt;&lt;author&gt;Bucşan, Allison N&lt;/author&gt;&lt;author&gt;Didier, Peter J&lt;/author&gt;&lt;author&gt;Doyle-Meyers, Lara A&lt;/author&gt;&lt;author&gt;Russell-Lodrigue, Kasi E&lt;/author&gt;&lt;author&gt;Roy, Chad J&lt;/author&gt;&lt;author&gt;Blanchard, James&lt;/author&gt;&lt;author&gt;Kuroda, Marcelo J&lt;/author&gt;&lt;author&gt;Lackner, Andrew A&lt;/author&gt;&lt;author&gt;Chan, John&lt;/author&gt;&lt;author&gt;Khader, Shabaana A&lt;/author&gt;&lt;author&gt;Jacobs Jr., William R&lt;/author&gt;&lt;author&gt;Kaushal, Deepak&lt;/author&gt;&lt;/authors&gt;&lt;/contributors&gt;&lt;titles&gt;&lt;title&gt;CD4 +T-cell–independent mechanisms suppress reactivation of latent tuberculosis in a macaque model of HIV coinfection.&lt;/title&gt;&lt;secondary-title&gt;Proc Natl Acad Sci U S A&lt;/secondary-title&gt;&lt;/titles&gt;&lt;periodical&gt;&lt;full-title&gt;Proc Natl Acad Sci U S A&lt;/full-title&gt;&lt;/periodical&gt;&lt;pages&gt;E5636-E5644&lt;/pages&gt;&lt;volume&gt;113&lt;/volume&gt;&lt;number&gt;38&lt;/number&gt;&lt;dates&gt;&lt;year&gt;2016&lt;/year&gt;&lt;pub-dates&gt;&lt;date&gt;Sep 20&lt;/date&gt;&lt;/pub-dates&gt;&lt;/dates&gt;&lt;label&gt;r01384&lt;/label&gt;&lt;urls&gt;&lt;related-urls&gt;&lt;url&gt;http://www.pnas.org/lookup/doi/10.1073/pnas.1611987113&lt;/url&gt;&lt;/related-urls&gt;&lt;pdf-urls&gt;&lt;url&gt;file://localhost/Users/crd64%201/Dropbox/papers%203/Library.papers3/Files/72/72D82CD5-B856-4040-978C-E7C33DFD242E.pdf&lt;/url&gt;&lt;/pdf-urls&gt;&lt;/urls&gt;&lt;custom3&gt;papers3://publication/uuid/6869EFF0-B413-42C9-9554-DD8F3F4D4F8A&lt;/custom3&gt;&lt;electronic-resource-num&gt;10.1073/pnas.1611987113&lt;/electronic-resource-num&gt;&lt;language&gt;English&lt;/language&gt;&lt;/record&gt;&lt;/Cite&gt;&lt;/EndNote&gt;</w:instrText>
      </w:r>
      <w:r w:rsidR="00E907B5" w:rsidRPr="00D2213F">
        <w:rPr>
          <w:rFonts w:ascii="Arial" w:hAnsi="Arial" w:cs="Arial"/>
          <w:sz w:val="22"/>
          <w:szCs w:val="22"/>
        </w:rPr>
        <w:fldChar w:fldCharType="separate"/>
      </w:r>
      <w:r w:rsidR="00930D9C" w:rsidRPr="00D2213F">
        <w:rPr>
          <w:rFonts w:ascii="Arial" w:hAnsi="Arial" w:cs="Arial"/>
          <w:noProof/>
          <w:sz w:val="22"/>
          <w:szCs w:val="22"/>
        </w:rPr>
        <w:t>[15]</w:t>
      </w:r>
      <w:r w:rsidR="00E907B5" w:rsidRPr="00D2213F">
        <w:rPr>
          <w:rFonts w:ascii="Arial" w:hAnsi="Arial" w:cs="Arial"/>
          <w:sz w:val="22"/>
          <w:szCs w:val="22"/>
        </w:rPr>
        <w:fldChar w:fldCharType="end"/>
      </w:r>
      <w:r w:rsidR="00E907B5" w:rsidRPr="00D2213F">
        <w:rPr>
          <w:rFonts w:ascii="Arial" w:hAnsi="Arial" w:cs="Arial"/>
          <w:sz w:val="22"/>
          <w:szCs w:val="22"/>
        </w:rPr>
        <w:t xml:space="preserve">, although that study did not examine individual granulomas. Similarly, more SIV DNA was obtained from lung tissue of active </w:t>
      </w:r>
      <w:r w:rsidR="008D2908" w:rsidRPr="00D2213F">
        <w:rPr>
          <w:rFonts w:ascii="Arial" w:hAnsi="Arial" w:cs="Arial"/>
          <w:sz w:val="22"/>
          <w:szCs w:val="22"/>
        </w:rPr>
        <w:t>Mtb/SIV</w:t>
      </w:r>
      <w:r w:rsidR="00E907B5" w:rsidRPr="00D2213F">
        <w:rPr>
          <w:rFonts w:ascii="Arial" w:hAnsi="Arial" w:cs="Arial"/>
          <w:sz w:val="22"/>
          <w:szCs w:val="22"/>
        </w:rPr>
        <w:t xml:space="preserve"> co-infected rhesus compared to latently infected rhesus macaques </w:t>
      </w:r>
      <w:r w:rsidR="00E907B5" w:rsidRPr="00D2213F">
        <w:rPr>
          <w:rFonts w:ascii="Arial" w:hAnsi="Arial" w:cs="Arial"/>
          <w:sz w:val="22"/>
          <w:szCs w:val="22"/>
        </w:rPr>
        <w:fldChar w:fldCharType="begin"/>
      </w:r>
      <w:r w:rsidR="000A74BE" w:rsidRPr="00D2213F">
        <w:rPr>
          <w:rFonts w:ascii="Arial" w:hAnsi="Arial" w:cs="Arial"/>
          <w:sz w:val="22"/>
          <w:szCs w:val="22"/>
        </w:rPr>
        <w:instrText xml:space="preserve"> ADDIN EN.CITE &lt;EndNote&gt;&lt;Cite&gt;&lt;Author&gt;Kuroda&lt;/Author&gt;&lt;Year&gt;2018&lt;/Year&gt;&lt;RecNum&gt;51&lt;/RecNum&gt;&lt;DisplayText&gt;[16]&lt;/DisplayText&gt;&lt;record&gt;&lt;rec-number&gt;51&lt;/rec-number&gt;&lt;foreign-keys&gt;&lt;key app="EN" db-id="ewfw5erwxexx92e09z65ffpvrvxpfavsxptx" timestamp="1576855480" guid="8323fbb8-bd64-439e-883f-04ce7a51fb34"&gt;51&lt;/key&gt;&lt;/foreign-keys&gt;&lt;ref-type name="Journal Article"&gt;17&lt;/ref-type&gt;&lt;contributors&gt;&lt;authors&gt;&lt;author&gt;Kuroda, Marcelo J&lt;/author&gt;&lt;author&gt;Sugimoto, Chie&lt;/author&gt;&lt;author&gt;Cai, Yanhui&lt;/author&gt;&lt;author&gt;Merino, Kristen M&lt;/author&gt;&lt;author&gt;Mehra, Smriti&lt;/author&gt;&lt;author&gt;Araínga, Mariluz&lt;/author&gt;&lt;author&gt;Roy, Chad J&lt;/author&gt;&lt;author&gt;Midkiff, Cecily C&lt;/author&gt;&lt;author&gt;Alvarez, Xavier&lt;/author&gt;&lt;author&gt;Didier, Elizabeth S&lt;/author&gt;&lt;author&gt;Kaushal, Deepak&lt;/author&gt;&lt;/authors&gt;&lt;/contributors&gt;&lt;auth-address&gt;Division of Immunology, Tulane National Primate Research Center, Covington, Louisiana.&lt;/auth-address&gt;&lt;titles&gt;&lt;title&gt;High Turnover of Tissue Macrophages Contributes to Tuberculosis Reactivation in Simian Immunodeficiency Virus-Infected Rhesus Macaques.&lt;/title&gt;&lt;secondary-title&gt;J Infect Dis&lt;/secondary-title&gt;&lt;/titles&gt;&lt;periodical&gt;&lt;full-title&gt;J Infect Dis&lt;/full-title&gt;&lt;/periodical&gt;&lt;pages&gt;1865-1874&lt;/pages&gt;&lt;volume&gt;217&lt;/volume&gt;&lt;number&gt;12&lt;/number&gt;&lt;dates&gt;&lt;year&gt;2018&lt;/year&gt;&lt;pub-dates&gt;&lt;date&gt;May 25&lt;/date&gt;&lt;/pub-dates&gt;&lt;/dates&gt;&lt;accession-num&gt;29432596&lt;/accession-num&gt;&lt;label&gt;r01260&lt;/label&gt;&lt;urls&gt;&lt;related-urls&gt;&lt;url&gt;http://eutils.ncbi.nlm.nih.gov/entrez/eutils/elink.fcgi?dbfrom=pubmed&amp;amp;amp;id=29432596&amp;amp;amp;retmode=ref&amp;amp;amp;cmd=prlinks&lt;/url&gt;&lt;/related-urls&gt;&lt;pdf-urls&gt;&lt;url&gt;file://localhost/Users/crd64%201/Dropbox/papers%203/Library.papers3/Files/14/146C19E0-5908-4874-B348-EE93424B03B7.pdf&lt;/url&gt;&lt;/pdf-urls&gt;&lt;/urls&gt;&lt;custom2&gt;PMC5972562&lt;/custom2&gt;&lt;custom3&gt;papers3://publication/uuid/54D9D3BA-6DB2-4451-9CFD-9623D6F34A48&lt;/custom3&gt;&lt;electronic-resource-num&gt;10.1093/infdis/jix625&lt;/electronic-resource-num&gt;&lt;language&gt;English&lt;/language&gt;&lt;/record&gt;&lt;/Cite&gt;&lt;/EndNote&gt;</w:instrText>
      </w:r>
      <w:r w:rsidR="00E907B5" w:rsidRPr="00D2213F">
        <w:rPr>
          <w:rFonts w:ascii="Arial" w:hAnsi="Arial" w:cs="Arial"/>
          <w:sz w:val="22"/>
          <w:szCs w:val="22"/>
        </w:rPr>
        <w:fldChar w:fldCharType="separate"/>
      </w:r>
      <w:r w:rsidR="000A74BE" w:rsidRPr="00D2213F">
        <w:rPr>
          <w:rFonts w:ascii="Arial" w:hAnsi="Arial" w:cs="Arial"/>
          <w:noProof/>
          <w:sz w:val="22"/>
          <w:szCs w:val="22"/>
        </w:rPr>
        <w:t>[16]</w:t>
      </w:r>
      <w:r w:rsidR="00E907B5" w:rsidRPr="00D2213F">
        <w:rPr>
          <w:rFonts w:ascii="Arial" w:hAnsi="Arial" w:cs="Arial"/>
          <w:sz w:val="22"/>
          <w:szCs w:val="22"/>
        </w:rPr>
        <w:fldChar w:fldCharType="end"/>
      </w:r>
      <w:r w:rsidR="00E907B5" w:rsidRPr="00D2213F">
        <w:rPr>
          <w:rFonts w:ascii="Arial" w:hAnsi="Arial" w:cs="Arial"/>
          <w:sz w:val="22"/>
          <w:szCs w:val="22"/>
        </w:rPr>
        <w:t xml:space="preserve">, indicative of more infected cells in co-infected lungs. Importantly, we show that SIV transcription was significantly higher in granulomas with live Mtb, which was associated with reduced Mtb killing. This is consistent with </w:t>
      </w:r>
      <w:r w:rsidR="00E907B5" w:rsidRPr="00D2213F">
        <w:rPr>
          <w:rFonts w:ascii="Arial" w:hAnsi="Arial" w:cs="Arial"/>
          <w:i/>
          <w:sz w:val="22"/>
          <w:szCs w:val="22"/>
        </w:rPr>
        <w:t>in vitro</w:t>
      </w:r>
      <w:r w:rsidR="00E907B5" w:rsidRPr="00D2213F">
        <w:rPr>
          <w:rFonts w:ascii="Arial" w:hAnsi="Arial" w:cs="Arial"/>
          <w:sz w:val="22"/>
          <w:szCs w:val="22"/>
        </w:rPr>
        <w:t xml:space="preserve"> studies showing that HIV infection reduces TNF-mediated macrophage apoptosis </w:t>
      </w:r>
      <w:r w:rsidR="00E907B5" w:rsidRPr="00D2213F">
        <w:rPr>
          <w:rFonts w:ascii="Arial" w:hAnsi="Arial" w:cs="Arial"/>
          <w:sz w:val="22"/>
          <w:szCs w:val="22"/>
        </w:rPr>
        <w:fldChar w:fldCharType="begin">
          <w:fldData xml:space="preserve">PEVuZE5vdGU+PENpdGU+PEF1dGhvcj5QYXRlbDwvQXV0aG9yPjxZZWFyPjIwMDc8L1llYXI+PFJl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</w:fldData>
        </w:fldChar>
      </w:r>
      <w:r w:rsidR="00E24644" w:rsidRPr="00D2213F">
        <w:rPr>
          <w:rFonts w:ascii="Arial" w:hAnsi="Arial" w:cs="Arial"/>
          <w:sz w:val="22"/>
          <w:szCs w:val="22"/>
        </w:rPr>
        <w:instrText xml:space="preserve"> ADDIN EN.CITE </w:instrText>
      </w:r>
      <w:r w:rsidR="00E24644" w:rsidRPr="00D2213F">
        <w:rPr>
          <w:rFonts w:ascii="Arial" w:hAnsi="Arial" w:cs="Arial"/>
          <w:sz w:val="22"/>
          <w:szCs w:val="22"/>
        </w:rPr>
        <w:fldChar w:fldCharType="begin">
          <w:fldData xml:space="preserve">PEVuZE5vdGU+PENpdGU+PEF1dGhvcj5QYXRlbDwvQXV0aG9yPjxZZWFyPjIwMDc8L1llYXI+PFJl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</w:fldData>
        </w:fldChar>
      </w:r>
      <w:r w:rsidR="00E24644" w:rsidRPr="00D2213F">
        <w:rPr>
          <w:rFonts w:ascii="Arial" w:hAnsi="Arial" w:cs="Arial"/>
          <w:sz w:val="22"/>
          <w:szCs w:val="22"/>
        </w:rPr>
        <w:instrText xml:space="preserve"> ADDIN EN.CITE.DATA </w:instrText>
      </w:r>
      <w:r w:rsidR="00E24644" w:rsidRPr="00D2213F">
        <w:rPr>
          <w:rFonts w:ascii="Arial" w:hAnsi="Arial" w:cs="Arial"/>
          <w:sz w:val="22"/>
          <w:szCs w:val="22"/>
        </w:rPr>
      </w:r>
      <w:r w:rsidR="00E24644" w:rsidRPr="00D2213F">
        <w:rPr>
          <w:rFonts w:ascii="Arial" w:hAnsi="Arial" w:cs="Arial"/>
          <w:sz w:val="22"/>
          <w:szCs w:val="22"/>
        </w:rPr>
        <w:fldChar w:fldCharType="end"/>
      </w:r>
      <w:r w:rsidR="00E907B5" w:rsidRPr="00D2213F">
        <w:rPr>
          <w:rFonts w:ascii="Arial" w:hAnsi="Arial" w:cs="Arial"/>
          <w:sz w:val="22"/>
          <w:szCs w:val="22"/>
        </w:rPr>
      </w:r>
      <w:r w:rsidR="00E907B5" w:rsidRPr="00D2213F">
        <w:rPr>
          <w:rFonts w:ascii="Arial" w:hAnsi="Arial" w:cs="Arial"/>
          <w:sz w:val="22"/>
          <w:szCs w:val="22"/>
        </w:rPr>
        <w:fldChar w:fldCharType="separate"/>
      </w:r>
      <w:r w:rsidR="00E24644" w:rsidRPr="00D2213F">
        <w:rPr>
          <w:rFonts w:ascii="Arial" w:hAnsi="Arial" w:cs="Arial"/>
          <w:noProof/>
          <w:sz w:val="22"/>
          <w:szCs w:val="22"/>
        </w:rPr>
        <w:t>[52, 53]</w:t>
      </w:r>
      <w:r w:rsidR="00E907B5" w:rsidRPr="00D2213F">
        <w:rPr>
          <w:rFonts w:ascii="Arial" w:hAnsi="Arial" w:cs="Arial"/>
          <w:sz w:val="22"/>
          <w:szCs w:val="22"/>
        </w:rPr>
        <w:fldChar w:fldCharType="end"/>
      </w:r>
      <w:r w:rsidR="00E907B5" w:rsidRPr="00D2213F">
        <w:rPr>
          <w:rFonts w:ascii="Arial" w:hAnsi="Arial" w:cs="Arial"/>
          <w:sz w:val="22"/>
          <w:szCs w:val="22"/>
        </w:rPr>
        <w:t xml:space="preserve"> and that the presence of culture filtrate protein from Mtb is associated with increased cellular HIV replication </w:t>
      </w:r>
      <w:r w:rsidR="00E907B5" w:rsidRPr="00D2213F">
        <w:rPr>
          <w:rFonts w:ascii="Arial" w:hAnsi="Arial" w:cs="Arial"/>
          <w:sz w:val="22"/>
          <w:szCs w:val="22"/>
        </w:rPr>
        <w:fldChar w:fldCharType="begin">
          <w:fldData xml:space="preserve">PEVuZE5vdGU+PENpdGU+PEF1dGhvcj5CZXJuaWVyPC9BdXRob3I+PFllYXI+MTk5ODwvWWVhcj48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==
</w:fldData>
        </w:fldChar>
      </w:r>
      <w:r w:rsidR="00E24644" w:rsidRPr="00D2213F">
        <w:rPr>
          <w:rFonts w:ascii="Arial" w:hAnsi="Arial" w:cs="Arial"/>
          <w:sz w:val="22"/>
          <w:szCs w:val="22"/>
        </w:rPr>
        <w:instrText xml:space="preserve"> ADDIN EN.CITE </w:instrText>
      </w:r>
      <w:r w:rsidR="00E24644" w:rsidRPr="00D2213F">
        <w:rPr>
          <w:rFonts w:ascii="Arial" w:hAnsi="Arial" w:cs="Arial"/>
          <w:sz w:val="22"/>
          <w:szCs w:val="22"/>
        </w:rPr>
        <w:fldChar w:fldCharType="begin">
          <w:fldData xml:space="preserve">PEVuZE5vdGU+PENpdGU+PEF1dGhvcj5CZXJuaWVyPC9BdXRob3I+PFllYXI+MTk5ODwvWWVhcj48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==
</w:fldData>
        </w:fldChar>
      </w:r>
      <w:r w:rsidR="00E24644" w:rsidRPr="00D2213F">
        <w:rPr>
          <w:rFonts w:ascii="Arial" w:hAnsi="Arial" w:cs="Arial"/>
          <w:sz w:val="22"/>
          <w:szCs w:val="22"/>
        </w:rPr>
        <w:instrText xml:space="preserve"> ADDIN EN.CITE.DATA </w:instrText>
      </w:r>
      <w:r w:rsidR="00E24644" w:rsidRPr="00D2213F">
        <w:rPr>
          <w:rFonts w:ascii="Arial" w:hAnsi="Arial" w:cs="Arial"/>
          <w:sz w:val="22"/>
          <w:szCs w:val="22"/>
        </w:rPr>
      </w:r>
      <w:r w:rsidR="00E24644" w:rsidRPr="00D2213F">
        <w:rPr>
          <w:rFonts w:ascii="Arial" w:hAnsi="Arial" w:cs="Arial"/>
          <w:sz w:val="22"/>
          <w:szCs w:val="22"/>
        </w:rPr>
        <w:fldChar w:fldCharType="end"/>
      </w:r>
      <w:r w:rsidR="00E907B5" w:rsidRPr="00D2213F">
        <w:rPr>
          <w:rFonts w:ascii="Arial" w:hAnsi="Arial" w:cs="Arial"/>
          <w:sz w:val="22"/>
          <w:szCs w:val="22"/>
        </w:rPr>
      </w:r>
      <w:r w:rsidR="00E907B5" w:rsidRPr="00D2213F">
        <w:rPr>
          <w:rFonts w:ascii="Arial" w:hAnsi="Arial" w:cs="Arial"/>
          <w:sz w:val="22"/>
          <w:szCs w:val="22"/>
        </w:rPr>
        <w:fldChar w:fldCharType="separate"/>
      </w:r>
      <w:r w:rsidR="00E24644" w:rsidRPr="00D2213F">
        <w:rPr>
          <w:rFonts w:ascii="Arial" w:hAnsi="Arial" w:cs="Arial"/>
          <w:noProof/>
          <w:sz w:val="22"/>
          <w:szCs w:val="22"/>
        </w:rPr>
        <w:t>[54]</w:t>
      </w:r>
      <w:r w:rsidR="00E907B5" w:rsidRPr="00D2213F">
        <w:rPr>
          <w:rFonts w:ascii="Arial" w:hAnsi="Arial" w:cs="Arial"/>
          <w:sz w:val="22"/>
          <w:szCs w:val="22"/>
        </w:rPr>
        <w:fldChar w:fldCharType="end"/>
      </w:r>
      <w:r w:rsidR="00E907B5" w:rsidRPr="00D2213F">
        <w:rPr>
          <w:rFonts w:ascii="Arial" w:hAnsi="Arial" w:cs="Arial"/>
          <w:sz w:val="22"/>
          <w:szCs w:val="22"/>
        </w:rPr>
        <w:t xml:space="preserve">. </w:t>
      </w:r>
      <w:r w:rsidR="00471AB6" w:rsidRPr="00D2213F">
        <w:rPr>
          <w:rFonts w:ascii="Arial" w:hAnsi="Arial" w:cs="Arial"/>
          <w:sz w:val="22"/>
          <w:szCs w:val="22"/>
        </w:rPr>
        <w:t>Although the precise mechanism</w:t>
      </w:r>
      <w:r w:rsidR="004479E7" w:rsidRPr="00D2213F">
        <w:rPr>
          <w:rFonts w:ascii="Arial" w:hAnsi="Arial" w:cs="Arial"/>
          <w:sz w:val="22"/>
          <w:szCs w:val="22"/>
        </w:rPr>
        <w:t>s</w:t>
      </w:r>
      <w:r w:rsidR="00471AB6" w:rsidRPr="00D2213F">
        <w:rPr>
          <w:rFonts w:ascii="Arial" w:hAnsi="Arial" w:cs="Arial"/>
          <w:sz w:val="22"/>
          <w:szCs w:val="22"/>
        </w:rPr>
        <w:t xml:space="preserve"> for increase</w:t>
      </w:r>
      <w:r w:rsidR="004479E7" w:rsidRPr="00D2213F">
        <w:rPr>
          <w:rFonts w:ascii="Arial" w:hAnsi="Arial" w:cs="Arial"/>
          <w:sz w:val="22"/>
          <w:szCs w:val="22"/>
        </w:rPr>
        <w:t>d</w:t>
      </w:r>
      <w:r w:rsidR="00471AB6" w:rsidRPr="00D2213F">
        <w:rPr>
          <w:rFonts w:ascii="Arial" w:hAnsi="Arial" w:cs="Arial"/>
          <w:sz w:val="22"/>
          <w:szCs w:val="22"/>
        </w:rPr>
        <w:t xml:space="preserve"> SIV </w:t>
      </w:r>
      <w:r w:rsidR="00A00C0D" w:rsidRPr="00D2213F">
        <w:rPr>
          <w:rFonts w:ascii="Arial" w:hAnsi="Arial" w:cs="Arial"/>
          <w:sz w:val="22"/>
          <w:szCs w:val="22"/>
        </w:rPr>
        <w:t xml:space="preserve">RNA </w:t>
      </w:r>
      <w:r w:rsidR="00471AB6" w:rsidRPr="00D2213F">
        <w:rPr>
          <w:rFonts w:ascii="Arial" w:hAnsi="Arial" w:cs="Arial"/>
          <w:sz w:val="22"/>
          <w:szCs w:val="22"/>
        </w:rPr>
        <w:t>and reduc</w:t>
      </w:r>
      <w:r w:rsidR="004479E7" w:rsidRPr="00D2213F">
        <w:rPr>
          <w:rFonts w:ascii="Arial" w:hAnsi="Arial" w:cs="Arial"/>
          <w:sz w:val="22"/>
          <w:szCs w:val="22"/>
        </w:rPr>
        <w:t>ed</w:t>
      </w:r>
      <w:r w:rsidR="00471AB6" w:rsidRPr="00D2213F">
        <w:rPr>
          <w:rFonts w:ascii="Arial" w:hAnsi="Arial" w:cs="Arial"/>
          <w:sz w:val="22"/>
          <w:szCs w:val="22"/>
        </w:rPr>
        <w:t xml:space="preserve"> Mtb killing </w:t>
      </w:r>
      <w:r w:rsidR="004479E7" w:rsidRPr="00D2213F">
        <w:rPr>
          <w:rFonts w:ascii="Arial" w:hAnsi="Arial" w:cs="Arial"/>
          <w:sz w:val="22"/>
          <w:szCs w:val="22"/>
        </w:rPr>
        <w:t xml:space="preserve">in individual granulomas </w:t>
      </w:r>
      <w:r w:rsidR="00471AB6" w:rsidRPr="00D2213F">
        <w:rPr>
          <w:rFonts w:ascii="Arial" w:hAnsi="Arial" w:cs="Arial"/>
          <w:sz w:val="22"/>
          <w:szCs w:val="22"/>
        </w:rPr>
        <w:t xml:space="preserve">were not identified in this study, we hypothesize that HIV induces </w:t>
      </w:r>
      <w:r w:rsidR="00C8553C" w:rsidRPr="00D2213F">
        <w:rPr>
          <w:rFonts w:ascii="Arial" w:hAnsi="Arial" w:cs="Arial"/>
          <w:sz w:val="22"/>
          <w:szCs w:val="22"/>
        </w:rPr>
        <w:t xml:space="preserve">a </w:t>
      </w:r>
      <w:r w:rsidR="00471AB6" w:rsidRPr="00D2213F">
        <w:rPr>
          <w:rFonts w:ascii="Arial" w:hAnsi="Arial" w:cs="Arial"/>
          <w:sz w:val="22"/>
          <w:szCs w:val="22"/>
        </w:rPr>
        <w:t>combination of immunological changes within lung granulomas that result in Mtb growth</w:t>
      </w:r>
      <w:r w:rsidR="00614225">
        <w:rPr>
          <w:rFonts w:ascii="Arial" w:hAnsi="Arial" w:cs="Arial"/>
          <w:sz w:val="22"/>
          <w:szCs w:val="22"/>
        </w:rPr>
        <w:t>, dissemination</w:t>
      </w:r>
      <w:r w:rsidR="00471AB6" w:rsidRPr="00D2213F">
        <w:rPr>
          <w:rFonts w:ascii="Arial" w:hAnsi="Arial" w:cs="Arial"/>
          <w:sz w:val="22"/>
          <w:szCs w:val="22"/>
        </w:rPr>
        <w:t xml:space="preserve"> and disease progression (Figure </w:t>
      </w:r>
      <w:r w:rsidR="004A32D2" w:rsidRPr="00D2213F">
        <w:rPr>
          <w:rFonts w:ascii="Arial" w:hAnsi="Arial" w:cs="Arial"/>
          <w:sz w:val="22"/>
          <w:szCs w:val="22"/>
        </w:rPr>
        <w:t>7</w:t>
      </w:r>
      <w:r w:rsidR="00471AB6" w:rsidRPr="00D2213F">
        <w:rPr>
          <w:rFonts w:ascii="Arial" w:hAnsi="Arial" w:cs="Arial"/>
          <w:sz w:val="22"/>
          <w:szCs w:val="22"/>
        </w:rPr>
        <w:t xml:space="preserve">). </w:t>
      </w:r>
      <w:r w:rsidR="007F5E1A" w:rsidRPr="00D2213F">
        <w:rPr>
          <w:rFonts w:ascii="Arial" w:hAnsi="Arial" w:cs="Arial"/>
          <w:sz w:val="22"/>
          <w:szCs w:val="22"/>
        </w:rPr>
        <w:t>Elucidating how HIV or SIV manipulates the micro-environment of Mtb granulomas is a critical factor in understanding the mechanisms of HIV-</w:t>
      </w:r>
      <w:r w:rsidR="00EB0A16" w:rsidRPr="00D2213F">
        <w:rPr>
          <w:rFonts w:ascii="Arial" w:hAnsi="Arial" w:cs="Arial"/>
          <w:sz w:val="22"/>
          <w:szCs w:val="22"/>
        </w:rPr>
        <w:t>Mtb</w:t>
      </w:r>
      <w:r w:rsidR="007F5E1A" w:rsidRPr="00D2213F">
        <w:rPr>
          <w:rFonts w:ascii="Arial" w:hAnsi="Arial" w:cs="Arial"/>
          <w:sz w:val="22"/>
          <w:szCs w:val="22"/>
        </w:rPr>
        <w:t xml:space="preserve"> co-infection and subsequent treatment and </w:t>
      </w:r>
      <w:r w:rsidR="007F5E1A" w:rsidRPr="00C47039">
        <w:rPr>
          <w:rFonts w:ascii="Arial" w:hAnsi="Arial" w:cs="Arial"/>
          <w:sz w:val="22"/>
          <w:szCs w:val="22"/>
        </w:rPr>
        <w:t>prevention</w:t>
      </w:r>
      <w:r w:rsidR="00471AB6" w:rsidRPr="00C47039">
        <w:rPr>
          <w:rFonts w:ascii="Arial" w:hAnsi="Arial" w:cs="Arial"/>
          <w:sz w:val="22"/>
          <w:szCs w:val="22"/>
        </w:rPr>
        <w:t>.</w:t>
      </w:r>
      <w:r w:rsidR="007F5E1A" w:rsidRPr="00C47039" w:rsidDel="0078742A">
        <w:rPr>
          <w:rFonts w:ascii="Arial" w:hAnsi="Arial" w:cs="Arial"/>
          <w:sz w:val="22"/>
          <w:szCs w:val="22"/>
        </w:rPr>
        <w:t xml:space="preserve"> </w:t>
      </w:r>
      <w:r w:rsidR="00614225" w:rsidRPr="00C47039">
        <w:rPr>
          <w:rFonts w:ascii="Arial" w:hAnsi="Arial" w:cs="Arial"/>
          <w:sz w:val="22"/>
          <w:szCs w:val="22"/>
        </w:rPr>
        <w:t>I</w:t>
      </w:r>
      <w:r w:rsidR="002118E2" w:rsidRPr="00C47039">
        <w:rPr>
          <w:rFonts w:ascii="Arial" w:hAnsi="Arial" w:cs="Arial"/>
          <w:sz w:val="22"/>
          <w:szCs w:val="22"/>
        </w:rPr>
        <w:t>ncrease</w:t>
      </w:r>
      <w:r w:rsidR="00614225" w:rsidRPr="00C47039">
        <w:rPr>
          <w:rFonts w:ascii="Arial" w:hAnsi="Arial" w:cs="Arial"/>
          <w:sz w:val="22"/>
          <w:szCs w:val="22"/>
        </w:rPr>
        <w:t>d</w:t>
      </w:r>
      <w:r w:rsidR="002118E2" w:rsidRPr="00C47039">
        <w:rPr>
          <w:rFonts w:ascii="Arial" w:hAnsi="Arial" w:cs="Arial"/>
          <w:sz w:val="22"/>
          <w:szCs w:val="22"/>
        </w:rPr>
        <w:t xml:space="preserve"> </w:t>
      </w:r>
      <w:r w:rsidR="000A4774" w:rsidRPr="00C47039">
        <w:rPr>
          <w:rFonts w:ascii="Arial" w:hAnsi="Arial" w:cs="Arial"/>
          <w:sz w:val="22"/>
          <w:szCs w:val="22"/>
        </w:rPr>
        <w:t xml:space="preserve">T cell </w:t>
      </w:r>
      <w:r w:rsidR="00AE4AAF" w:rsidRPr="00C47039">
        <w:rPr>
          <w:rFonts w:ascii="Arial" w:hAnsi="Arial" w:cs="Arial"/>
          <w:sz w:val="22"/>
          <w:szCs w:val="22"/>
        </w:rPr>
        <w:t xml:space="preserve">activation </w:t>
      </w:r>
      <w:r w:rsidR="000A4774" w:rsidRPr="00C47039">
        <w:rPr>
          <w:rFonts w:ascii="Arial" w:hAnsi="Arial" w:cs="Arial"/>
          <w:sz w:val="22"/>
          <w:szCs w:val="22"/>
        </w:rPr>
        <w:t xml:space="preserve">observed </w:t>
      </w:r>
      <w:r w:rsidR="002118E2" w:rsidRPr="00C47039">
        <w:rPr>
          <w:rFonts w:ascii="Arial" w:hAnsi="Arial" w:cs="Arial"/>
          <w:sz w:val="22"/>
          <w:szCs w:val="22"/>
        </w:rPr>
        <w:t xml:space="preserve">was associated with </w:t>
      </w:r>
      <w:r w:rsidR="00614225" w:rsidRPr="00C47039">
        <w:rPr>
          <w:rFonts w:ascii="Arial" w:hAnsi="Arial" w:cs="Arial"/>
          <w:sz w:val="22"/>
          <w:szCs w:val="22"/>
        </w:rPr>
        <w:t xml:space="preserve">SIV </w:t>
      </w:r>
      <w:r w:rsidR="002118E2" w:rsidRPr="00C47039">
        <w:rPr>
          <w:rFonts w:ascii="Arial" w:hAnsi="Arial" w:cs="Arial"/>
          <w:sz w:val="22"/>
          <w:szCs w:val="22"/>
        </w:rPr>
        <w:t>reactivators and correlated with Mtb growth and SIV replication.</w:t>
      </w:r>
      <w:r w:rsidR="009F2E3C" w:rsidRPr="00C47039">
        <w:rPr>
          <w:rFonts w:ascii="Arial" w:hAnsi="Arial" w:cs="Arial"/>
          <w:sz w:val="22"/>
          <w:szCs w:val="22"/>
        </w:rPr>
        <w:t xml:space="preserve"> Despite the increase in </w:t>
      </w:r>
      <w:r w:rsidR="00637E27" w:rsidRPr="00C47039">
        <w:rPr>
          <w:rFonts w:ascii="Arial" w:hAnsi="Arial" w:cs="Arial"/>
          <w:sz w:val="22"/>
          <w:szCs w:val="22"/>
        </w:rPr>
        <w:t xml:space="preserve">T cell </w:t>
      </w:r>
      <w:r w:rsidR="00AE4AAF" w:rsidRPr="00C47039">
        <w:rPr>
          <w:rFonts w:ascii="Arial" w:hAnsi="Arial" w:cs="Arial"/>
          <w:sz w:val="22"/>
          <w:szCs w:val="22"/>
        </w:rPr>
        <w:t>activation and effector production in granulomas</w:t>
      </w:r>
      <w:r w:rsidR="009F2E3C" w:rsidRPr="00C47039">
        <w:rPr>
          <w:rFonts w:ascii="Arial" w:hAnsi="Arial" w:cs="Arial"/>
          <w:sz w:val="22"/>
          <w:szCs w:val="22"/>
        </w:rPr>
        <w:t xml:space="preserve">, </w:t>
      </w:r>
      <w:r w:rsidR="008D2908" w:rsidRPr="00C47039">
        <w:rPr>
          <w:rFonts w:ascii="Arial" w:hAnsi="Arial" w:cs="Arial"/>
          <w:sz w:val="22"/>
          <w:szCs w:val="22"/>
        </w:rPr>
        <w:t>Mtb/SIV</w:t>
      </w:r>
      <w:r w:rsidR="009F2E3C" w:rsidRPr="00C47039">
        <w:rPr>
          <w:rFonts w:ascii="Arial" w:hAnsi="Arial" w:cs="Arial"/>
          <w:sz w:val="22"/>
          <w:szCs w:val="22"/>
        </w:rPr>
        <w:t xml:space="preserve"> NHP</w:t>
      </w:r>
      <w:r w:rsidR="001F48AC" w:rsidRPr="00C47039">
        <w:rPr>
          <w:rFonts w:ascii="Arial" w:hAnsi="Arial" w:cs="Arial"/>
          <w:sz w:val="22"/>
          <w:szCs w:val="22"/>
        </w:rPr>
        <w:t xml:space="preserve"> still experienced reactivation of LTBI, increased Mtb growth, and reduced ability to kill Mtb within granulomas. </w:t>
      </w:r>
      <w:r w:rsidR="004479E7" w:rsidRPr="00C47039">
        <w:rPr>
          <w:rFonts w:ascii="Arial" w:hAnsi="Arial" w:cs="Arial"/>
          <w:sz w:val="22"/>
          <w:szCs w:val="22"/>
        </w:rPr>
        <w:t xml:space="preserve">This suggests that the increase in activation and function of T cells may be in response to </w:t>
      </w:r>
      <w:r w:rsidR="00AE4AAF" w:rsidRPr="00C47039">
        <w:rPr>
          <w:rFonts w:ascii="Arial" w:hAnsi="Arial" w:cs="Arial"/>
          <w:sz w:val="22"/>
          <w:szCs w:val="22"/>
        </w:rPr>
        <w:t xml:space="preserve">SIV-induced </w:t>
      </w:r>
      <w:r w:rsidR="004479E7" w:rsidRPr="00C47039">
        <w:rPr>
          <w:rFonts w:ascii="Arial" w:hAnsi="Arial" w:cs="Arial"/>
          <w:sz w:val="22"/>
          <w:szCs w:val="22"/>
        </w:rPr>
        <w:t xml:space="preserve">loss of control of Mtb infection, </w:t>
      </w:r>
      <w:r w:rsidR="00614225" w:rsidRPr="00C47039">
        <w:rPr>
          <w:rFonts w:ascii="Arial" w:hAnsi="Arial" w:cs="Arial"/>
          <w:sz w:val="22"/>
          <w:szCs w:val="22"/>
        </w:rPr>
        <w:t xml:space="preserve">but </w:t>
      </w:r>
      <w:r w:rsidR="004479E7" w:rsidRPr="00C47039">
        <w:rPr>
          <w:rFonts w:ascii="Arial" w:hAnsi="Arial" w:cs="Arial"/>
          <w:sz w:val="22"/>
          <w:szCs w:val="22"/>
        </w:rPr>
        <w:t>this response is too late to restrain Mtb. Further studies at earlier time points post-SIV infection in this model are necessary to determine the early effects of SIV on the granuloma environment.</w:t>
      </w:r>
    </w:p>
    <w:p w14:paraId="7D2F2507" w14:textId="19900620" w:rsidR="00A64581" w:rsidRPr="00D2213F" w:rsidRDefault="001B2299" w:rsidP="00FF0D46">
      <w:pPr>
        <w:spacing w:line="480" w:lineRule="auto"/>
        <w:ind w:firstLine="720"/>
        <w:rPr>
          <w:rFonts w:ascii="Arial" w:hAnsi="Arial" w:cs="Arial"/>
          <w:sz w:val="22"/>
          <w:szCs w:val="22"/>
        </w:rPr>
      </w:pPr>
      <w:r w:rsidRPr="00C47039">
        <w:rPr>
          <w:rFonts w:ascii="Arial" w:hAnsi="Arial" w:cs="Arial"/>
          <w:sz w:val="22"/>
          <w:szCs w:val="22"/>
        </w:rPr>
        <w:t xml:space="preserve">Given the complex </w:t>
      </w:r>
      <w:r w:rsidR="00614225" w:rsidRPr="00C47039">
        <w:rPr>
          <w:rFonts w:ascii="Arial" w:hAnsi="Arial" w:cs="Arial"/>
          <w:sz w:val="22"/>
          <w:szCs w:val="22"/>
        </w:rPr>
        <w:t xml:space="preserve">and heterogenous </w:t>
      </w:r>
      <w:r w:rsidRPr="00C47039">
        <w:rPr>
          <w:rFonts w:ascii="Arial" w:hAnsi="Arial" w:cs="Arial"/>
          <w:sz w:val="22"/>
          <w:szCs w:val="22"/>
        </w:rPr>
        <w:t>nature of the immune cells and function</w:t>
      </w:r>
      <w:r w:rsidR="00614225" w:rsidRPr="00C47039">
        <w:rPr>
          <w:rFonts w:ascii="Arial" w:hAnsi="Arial" w:cs="Arial"/>
          <w:sz w:val="22"/>
          <w:szCs w:val="22"/>
        </w:rPr>
        <w:t>s</w:t>
      </w:r>
      <w:r w:rsidRPr="00C47039">
        <w:rPr>
          <w:rFonts w:ascii="Arial" w:hAnsi="Arial" w:cs="Arial"/>
          <w:sz w:val="22"/>
          <w:szCs w:val="22"/>
        </w:rPr>
        <w:t xml:space="preserve"> </w:t>
      </w:r>
      <w:r w:rsidR="00614225" w:rsidRPr="00C47039">
        <w:rPr>
          <w:rFonts w:ascii="Arial" w:hAnsi="Arial" w:cs="Arial"/>
          <w:sz w:val="22"/>
          <w:szCs w:val="22"/>
        </w:rPr>
        <w:t xml:space="preserve">in </w:t>
      </w:r>
      <w:r w:rsidRPr="00C47039">
        <w:rPr>
          <w:rFonts w:ascii="Arial" w:hAnsi="Arial" w:cs="Arial"/>
          <w:sz w:val="22"/>
          <w:szCs w:val="22"/>
        </w:rPr>
        <w:t xml:space="preserve">granulomas during Mtb infection, the optimal protective function of the granuloma is </w:t>
      </w:r>
      <w:r w:rsidR="00A00C0D" w:rsidRPr="00C47039">
        <w:rPr>
          <w:rFonts w:ascii="Arial" w:hAnsi="Arial" w:cs="Arial"/>
          <w:sz w:val="22"/>
          <w:szCs w:val="22"/>
        </w:rPr>
        <w:t xml:space="preserve">likely </w:t>
      </w:r>
      <w:r w:rsidRPr="00C47039">
        <w:rPr>
          <w:rFonts w:ascii="Arial" w:hAnsi="Arial" w:cs="Arial"/>
          <w:sz w:val="22"/>
          <w:szCs w:val="22"/>
        </w:rPr>
        <w:t xml:space="preserve">not dependent on a single immune mechanism </w:t>
      </w:r>
      <w:r w:rsidR="00F542DB" w:rsidRPr="00C47039">
        <w:rPr>
          <w:rFonts w:ascii="Arial" w:hAnsi="Arial" w:cs="Arial"/>
          <w:sz w:val="22"/>
          <w:szCs w:val="22"/>
        </w:rPr>
        <w:t xml:space="preserve">or cell type </w:t>
      </w:r>
      <w:r w:rsidRPr="00C47039">
        <w:rPr>
          <w:rFonts w:ascii="Arial" w:hAnsi="Arial" w:cs="Arial"/>
          <w:sz w:val="22"/>
          <w:szCs w:val="22"/>
        </w:rPr>
        <w:t xml:space="preserve">but </w:t>
      </w:r>
      <w:r w:rsidR="00A00C0D" w:rsidRPr="00C47039">
        <w:rPr>
          <w:rFonts w:ascii="Arial" w:hAnsi="Arial" w:cs="Arial"/>
          <w:sz w:val="22"/>
          <w:szCs w:val="22"/>
        </w:rPr>
        <w:t xml:space="preserve">rather </w:t>
      </w:r>
      <w:r w:rsidRPr="00C47039">
        <w:rPr>
          <w:rFonts w:ascii="Arial" w:hAnsi="Arial" w:cs="Arial"/>
          <w:sz w:val="22"/>
          <w:szCs w:val="22"/>
        </w:rPr>
        <w:t xml:space="preserve">on a </w:t>
      </w:r>
      <w:r w:rsidR="00B219B1" w:rsidRPr="00C47039">
        <w:rPr>
          <w:rFonts w:ascii="Arial" w:hAnsi="Arial" w:cs="Arial"/>
          <w:sz w:val="22"/>
          <w:szCs w:val="22"/>
        </w:rPr>
        <w:t xml:space="preserve">combination </w:t>
      </w:r>
      <w:r w:rsidRPr="00C47039">
        <w:rPr>
          <w:rFonts w:ascii="Arial" w:hAnsi="Arial" w:cs="Arial"/>
          <w:sz w:val="22"/>
          <w:szCs w:val="22"/>
        </w:rPr>
        <w:t>of possible immune interactions within the granuloma</w:t>
      </w:r>
      <w:r w:rsidR="00D85A43" w:rsidRPr="00C47039">
        <w:rPr>
          <w:rFonts w:ascii="Arial" w:hAnsi="Arial" w:cs="Arial"/>
          <w:sz w:val="22"/>
          <w:szCs w:val="22"/>
        </w:rPr>
        <w:t xml:space="preserve"> (reviewed in </w:t>
      </w:r>
      <w:r w:rsidR="00D85A43" w:rsidRPr="00C47039">
        <w:rPr>
          <w:rFonts w:ascii="Arial" w:hAnsi="Arial" w:cs="Arial"/>
          <w:sz w:val="22"/>
          <w:szCs w:val="22"/>
        </w:rPr>
        <w:fldChar w:fldCharType="begin"/>
      </w:r>
      <w:r w:rsidR="00D474E7" w:rsidRPr="00C47039">
        <w:rPr>
          <w:rFonts w:ascii="Arial" w:hAnsi="Arial" w:cs="Arial"/>
          <w:sz w:val="22"/>
          <w:szCs w:val="22"/>
        </w:rPr>
        <w:instrText xml:space="preserve"> ADDIN EN.CITE &lt;EndNote&gt;&lt;Cite&gt;&lt;Author&gt;Cadena&lt;/Author&gt;&lt;Year&gt;2017&lt;/Year&gt;&lt;RecNum&gt;61&lt;/RecNum&gt;&lt;DisplayText&gt;[55]&lt;/DisplayText&gt;&lt;record&gt;&lt;rec-number&gt;61&lt;/rec-number&gt;&lt;foreign-keys&gt;&lt;key app="EN" db-id="ewfw5erwxexx92e09z65ffpvrvxpfavsxptx" timestamp="1576855480" guid="ed28ad2b-6d2a-4138-aa08-ff34dc6d11dc"&gt;61&lt;/key&gt;&lt;/foreign-keys&gt;&lt;ref-type name="Journal Article"&gt;17&lt;/ref-type&gt;&lt;contributors&gt;&lt;authors&gt;&lt;author&gt;Cadena, A. M.&lt;/author&gt;&lt;author&gt;Fortune, S. M.&lt;/author&gt;&lt;author&gt;Flynn, J. L.&lt;/author&gt;&lt;/authors&gt;&lt;/contributors&gt;&lt;auth-address&gt;Department of Microbiology and Molecular Genetics, 450 Technology Drive, University of Pittsburgh School of Medicine, Pittsburgh, Pennsylvania 15261, USA.&amp;#xD;Department of Immunology and Infectious Diseases, Harvard T. H. Chan School of Public Health, 655 Huntington Avenue, Boston, Massachusetts 02115, USA.&lt;/auth-address&gt;&lt;titles&gt;&lt;title&gt;Heterogeneity in tuberculosis&lt;/title&gt;&lt;secondary-title&gt;Nat Rev Immunol&lt;/secondary-title&gt;&lt;/titles&gt;&lt;periodical&gt;&lt;full-title&gt;Nat Rev Immunol&lt;/full-title&gt;&lt;/periodical&gt;&lt;pages&gt;691-702&lt;/pages&gt;&lt;volume&gt;17&lt;/volume&gt;&lt;number&gt;11&lt;/number&gt;&lt;edition&gt;2017/07/25&lt;/edition&gt;&lt;keywords&gt;&lt;keyword&gt;Animals&lt;/keyword&gt;&lt;keyword&gt;Antitubercular Agents/pharmacology/therapeutic use&lt;/keyword&gt;&lt;keyword&gt;Disease Models, Animal&lt;/keyword&gt;&lt;keyword&gt;Disease Susceptibility&lt;/keyword&gt;&lt;keyword&gt;Granuloma/immunology/microbiology/pathology&lt;/keyword&gt;&lt;keyword&gt;Host-Pathogen Interactions/*immunology&lt;/keyword&gt;&lt;keyword&gt;Humans&lt;/keyword&gt;&lt;keyword&gt;Mycobacterium tuberculosis/*immunology&lt;/keyword&gt;&lt;keyword&gt;Patient Outcome Assessment&lt;/keyword&gt;&lt;keyword&gt;Treatment Outcome&lt;/keyword&gt;&lt;keyword&gt;Tuberculosis/drug therapy/*immunology/*microbiology/pathology&lt;/keyword&gt;&lt;/keywords&gt;&lt;dates&gt;&lt;year&gt;2017&lt;/year&gt;&lt;pub-dates&gt;&lt;date&gt;Nov&lt;/date&gt;&lt;/pub-dates&gt;&lt;/dates&gt;&lt;isbn&gt;1474-1741 (Electronic)&amp;#xD;1474-1733 (Linking)&lt;/isbn&gt;&lt;accession-num&gt;28736436&lt;/accession-num&gt;&lt;urls&gt;&lt;related-urls&gt;&lt;url&gt;https://www.ncbi.nlm.nih.gov/pubmed/28736436&lt;/url&gt;&lt;/related-urls&gt;&lt;/urls&gt;&lt;custom2&gt;PMC6247113&lt;/custom2&gt;&lt;electronic-resource-num&gt;10.1038/nri.2017.69&lt;/electronic-resource-num&gt;&lt;/record&gt;&lt;/Cite&gt;&lt;/EndNote&gt;</w:instrText>
      </w:r>
      <w:r w:rsidR="00D85A43" w:rsidRPr="00C47039">
        <w:rPr>
          <w:rFonts w:ascii="Arial" w:hAnsi="Arial" w:cs="Arial"/>
          <w:sz w:val="22"/>
          <w:szCs w:val="22"/>
        </w:rPr>
        <w:fldChar w:fldCharType="separate"/>
      </w:r>
      <w:r w:rsidR="00D474E7" w:rsidRPr="00C47039">
        <w:rPr>
          <w:rFonts w:ascii="Arial" w:hAnsi="Arial" w:cs="Arial"/>
          <w:noProof/>
          <w:sz w:val="22"/>
          <w:szCs w:val="22"/>
        </w:rPr>
        <w:t>[55]</w:t>
      </w:r>
      <w:r w:rsidR="00D85A43" w:rsidRPr="00C47039">
        <w:rPr>
          <w:rFonts w:ascii="Arial" w:hAnsi="Arial" w:cs="Arial"/>
          <w:sz w:val="22"/>
          <w:szCs w:val="22"/>
        </w:rPr>
        <w:fldChar w:fldCharType="end"/>
      </w:r>
      <w:r w:rsidR="00D85A43" w:rsidRPr="00C47039">
        <w:rPr>
          <w:rFonts w:ascii="Arial" w:hAnsi="Arial" w:cs="Arial"/>
          <w:sz w:val="22"/>
          <w:szCs w:val="22"/>
        </w:rPr>
        <w:t>)</w:t>
      </w:r>
      <w:r w:rsidR="00A00C0D" w:rsidRPr="00C47039">
        <w:rPr>
          <w:rFonts w:ascii="Arial" w:hAnsi="Arial" w:cs="Arial"/>
          <w:sz w:val="22"/>
          <w:szCs w:val="22"/>
        </w:rPr>
        <w:t>,</w:t>
      </w:r>
      <w:r w:rsidR="003C107C" w:rsidRPr="00C47039">
        <w:rPr>
          <w:rFonts w:ascii="Arial" w:hAnsi="Arial" w:cs="Arial"/>
          <w:sz w:val="22"/>
          <w:szCs w:val="22"/>
        </w:rPr>
        <w:t xml:space="preserve"> particularly as the increase in total </w:t>
      </w:r>
      <w:r w:rsidR="00614225" w:rsidRPr="00C47039">
        <w:rPr>
          <w:rFonts w:ascii="Arial" w:hAnsi="Arial" w:cs="Arial"/>
          <w:sz w:val="22"/>
          <w:szCs w:val="22"/>
        </w:rPr>
        <w:t xml:space="preserve">number and activation of </w:t>
      </w:r>
      <w:r w:rsidR="003C107C" w:rsidRPr="00C47039">
        <w:rPr>
          <w:rFonts w:ascii="Arial" w:hAnsi="Arial" w:cs="Arial"/>
          <w:sz w:val="22"/>
          <w:szCs w:val="22"/>
        </w:rPr>
        <w:t>T cells within granulomas was not protective</w:t>
      </w:r>
      <w:r w:rsidR="0079593E" w:rsidRPr="00C47039">
        <w:rPr>
          <w:rFonts w:ascii="Arial" w:hAnsi="Arial" w:cs="Arial"/>
          <w:sz w:val="22"/>
          <w:szCs w:val="22"/>
        </w:rPr>
        <w:t xml:space="preserve"> against reactivation</w:t>
      </w:r>
      <w:r w:rsidR="003C107C" w:rsidRPr="00C47039">
        <w:rPr>
          <w:rFonts w:ascii="Arial" w:hAnsi="Arial" w:cs="Arial"/>
          <w:sz w:val="22"/>
          <w:szCs w:val="22"/>
        </w:rPr>
        <w:t xml:space="preserve">. </w:t>
      </w:r>
      <w:r w:rsidR="008D1ADC" w:rsidRPr="00C47039">
        <w:rPr>
          <w:rFonts w:ascii="Arial" w:hAnsi="Arial" w:cs="Arial"/>
          <w:sz w:val="22"/>
          <w:szCs w:val="22"/>
        </w:rPr>
        <w:t>While</w:t>
      </w:r>
      <w:r w:rsidR="008D1ADC" w:rsidRPr="00D2213F">
        <w:rPr>
          <w:rFonts w:ascii="Arial" w:hAnsi="Arial" w:cs="Arial"/>
          <w:sz w:val="22"/>
          <w:szCs w:val="22"/>
        </w:rPr>
        <w:t xml:space="preserve"> </w:t>
      </w:r>
      <w:r w:rsidR="00637E27" w:rsidRPr="00D2213F">
        <w:rPr>
          <w:rFonts w:ascii="Arial" w:hAnsi="Arial" w:cs="Arial"/>
          <w:sz w:val="22"/>
          <w:szCs w:val="22"/>
        </w:rPr>
        <w:t xml:space="preserve">we focused on the role of </w:t>
      </w:r>
      <w:r w:rsidR="008D1ADC" w:rsidRPr="00D2213F">
        <w:rPr>
          <w:rFonts w:ascii="Arial" w:hAnsi="Arial" w:cs="Arial"/>
          <w:sz w:val="22"/>
          <w:szCs w:val="22"/>
        </w:rPr>
        <w:t>T cells</w:t>
      </w:r>
      <w:r w:rsidR="00637E27" w:rsidRPr="00D2213F">
        <w:rPr>
          <w:rFonts w:ascii="Arial" w:hAnsi="Arial" w:cs="Arial"/>
          <w:sz w:val="22"/>
          <w:szCs w:val="22"/>
        </w:rPr>
        <w:t xml:space="preserve"> in this study</w:t>
      </w:r>
      <w:r w:rsidR="008D1ADC" w:rsidRPr="00D2213F">
        <w:rPr>
          <w:rFonts w:ascii="Arial" w:hAnsi="Arial" w:cs="Arial"/>
          <w:sz w:val="22"/>
          <w:szCs w:val="22"/>
        </w:rPr>
        <w:t xml:space="preserve">, macrophages certainly </w:t>
      </w:r>
      <w:r w:rsidR="008D1ADC" w:rsidRPr="00D2213F">
        <w:rPr>
          <w:rFonts w:ascii="Arial" w:hAnsi="Arial" w:cs="Arial"/>
          <w:sz w:val="22"/>
          <w:szCs w:val="22"/>
        </w:rPr>
        <w:lastRenderedPageBreak/>
        <w:t xml:space="preserve">play a key role in Mtb killing and in SIV </w:t>
      </w:r>
      <w:r w:rsidR="008D1ADC" w:rsidRPr="00C47039">
        <w:rPr>
          <w:rFonts w:ascii="Arial" w:hAnsi="Arial" w:cs="Arial"/>
          <w:sz w:val="22"/>
          <w:szCs w:val="22"/>
        </w:rPr>
        <w:t>infection within the granuloma</w:t>
      </w:r>
      <w:r w:rsidR="00614225" w:rsidRPr="00C47039">
        <w:rPr>
          <w:rFonts w:ascii="Arial" w:hAnsi="Arial" w:cs="Arial"/>
          <w:sz w:val="22"/>
          <w:szCs w:val="22"/>
        </w:rPr>
        <w:t xml:space="preserve">; this was not directly addressed here, </w:t>
      </w:r>
      <w:r w:rsidR="008D1ADC" w:rsidRPr="00C47039">
        <w:rPr>
          <w:rFonts w:ascii="Arial" w:hAnsi="Arial" w:cs="Arial"/>
          <w:sz w:val="22"/>
          <w:szCs w:val="22"/>
        </w:rPr>
        <w:t xml:space="preserve"> </w:t>
      </w:r>
      <w:r w:rsidR="00614225" w:rsidRPr="00C47039">
        <w:rPr>
          <w:rFonts w:ascii="Arial" w:hAnsi="Arial" w:cs="Arial"/>
          <w:sz w:val="22"/>
          <w:szCs w:val="22"/>
        </w:rPr>
        <w:t>al</w:t>
      </w:r>
      <w:r w:rsidR="00B4131E" w:rsidRPr="00C47039">
        <w:rPr>
          <w:rFonts w:ascii="Arial" w:hAnsi="Arial" w:cs="Arial"/>
          <w:sz w:val="22"/>
          <w:szCs w:val="22"/>
        </w:rPr>
        <w:t>though others have shown that high turnover of macrophage is associated with reactivation during Mtb-SIV co-infection</w:t>
      </w:r>
      <w:r w:rsidR="00614225" w:rsidRPr="00C47039">
        <w:rPr>
          <w:rFonts w:ascii="Arial" w:hAnsi="Arial" w:cs="Arial"/>
          <w:sz w:val="22"/>
          <w:szCs w:val="22"/>
        </w:rPr>
        <w:t xml:space="preserve"> </w:t>
      </w:r>
      <w:r w:rsidR="00B4131E" w:rsidRPr="00C47039">
        <w:rPr>
          <w:rFonts w:ascii="Arial" w:hAnsi="Arial" w:cs="Arial"/>
          <w:sz w:val="22"/>
          <w:szCs w:val="22"/>
        </w:rPr>
        <w:fldChar w:fldCharType="begin"/>
      </w:r>
      <w:r w:rsidR="00B4131E" w:rsidRPr="00C47039">
        <w:rPr>
          <w:rFonts w:ascii="Arial" w:hAnsi="Arial" w:cs="Arial"/>
          <w:sz w:val="22"/>
          <w:szCs w:val="22"/>
        </w:rPr>
        <w:instrText xml:space="preserve"> ADDIN EN.CITE &lt;EndNote&gt;&lt;Cite&gt;&lt;Author&gt;Kuroda&lt;/Author&gt;&lt;Year&gt;2018&lt;/Year&gt;&lt;RecNum&gt;51&lt;/RecNum&gt;&lt;DisplayText&gt;[16]&lt;/DisplayText&gt;&lt;record&gt;&lt;rec-number&gt;51&lt;/rec-number&gt;&lt;foreign-keys&gt;&lt;key app="EN" db-id="ewfw5erwxexx92e09z65ffpvrvxpfavsxptx" timestamp="1576855480" guid="8323fbb8-bd64-439e-883f-04ce7a51fb34"&gt;51&lt;/key&gt;&lt;/foreign-keys&gt;&lt;ref-type name="Journal Article"&gt;17&lt;/ref-type&gt;&lt;contributors&gt;&lt;authors&gt;&lt;author&gt;Kuroda, Marcelo J&lt;/author&gt;&lt;author&gt;Sugimoto, Chie&lt;/author&gt;&lt;author&gt;Cai, Yanhui&lt;/author&gt;&lt;author&gt;Merino, Kristen M&lt;/author&gt;&lt;author&gt;Mehra, Smriti&lt;/author&gt;&lt;author&gt;Araínga, Mariluz&lt;/author&gt;&lt;author&gt;Roy, Chad J&lt;/author&gt;&lt;author&gt;Midkiff, Cecily C&lt;/author&gt;&lt;author&gt;Alvarez, Xavier&lt;/author&gt;&lt;author&gt;Didier, Elizabeth S&lt;/author&gt;&lt;author&gt;Kaushal, Deepak&lt;/author&gt;&lt;/authors&gt;&lt;/contributors&gt;&lt;auth-address&gt;Division of Immunology, Tulane National Primate Research Center, Covington, Louisiana.&lt;/auth-address&gt;&lt;titles&gt;&lt;title&gt;High Turnover of Tissue Macrophages Contributes to Tuberculosis Reactivation in Simian Immunodeficiency Virus-Infected Rhesus Macaques.&lt;/title&gt;&lt;secondary-title&gt;J Infect Dis&lt;/secondary-title&gt;&lt;/titles&gt;&lt;periodical&gt;&lt;full-title&gt;J Infect Dis&lt;/full-title&gt;&lt;/periodical&gt;&lt;pages&gt;1865-1874&lt;/pages&gt;&lt;volume&gt;217&lt;/volume&gt;&lt;number&gt;12&lt;/number&gt;&lt;dates&gt;&lt;year&gt;2018&lt;/year&gt;&lt;pub-dates&gt;&lt;date&gt;May 25&lt;/date&gt;&lt;/pub-dates&gt;&lt;/dates&gt;&lt;accession-num&gt;29432596&lt;/accession-num&gt;&lt;label&gt;r01260&lt;/label&gt;&lt;urls&gt;&lt;related-urls&gt;&lt;url&gt;http://eutils.ncbi.nlm.nih.gov/entrez/eutils/elink.fcgi?dbfrom=pubmed&amp;amp;amp;id=29432596&amp;amp;amp;retmode=ref&amp;amp;amp;cmd=prlinks&lt;/url&gt;&lt;/related-urls&gt;&lt;pdf-urls&gt;&lt;url&gt;file://localhost/Users/crd64%201/Dropbox/papers%203/Library.papers3/Files/14/146C19E0-5908-4874-B348-EE93424B03B7.pdf&lt;/url&gt;&lt;/pdf-urls&gt;&lt;/urls&gt;&lt;custom2&gt;PMC5972562&lt;/custom2&gt;&lt;custom3&gt;papers3://publication/uuid/54D9D3BA-6DB2-4451-9CFD-9623D6F34A48&lt;/custom3&gt;&lt;electronic-resource-num&gt;10.1093/infdis/jix625&lt;/electronic-resource-num&gt;&lt;language&gt;English&lt;/language&gt;&lt;/record&gt;&lt;/Cite&gt;&lt;/EndNote&gt;</w:instrText>
      </w:r>
      <w:r w:rsidR="00B4131E" w:rsidRPr="00C47039">
        <w:rPr>
          <w:rFonts w:ascii="Arial" w:hAnsi="Arial" w:cs="Arial"/>
          <w:sz w:val="22"/>
          <w:szCs w:val="22"/>
        </w:rPr>
        <w:fldChar w:fldCharType="separate"/>
      </w:r>
      <w:r w:rsidR="00B4131E" w:rsidRPr="00C47039">
        <w:rPr>
          <w:rFonts w:ascii="Arial" w:hAnsi="Arial" w:cs="Arial"/>
          <w:noProof/>
          <w:sz w:val="22"/>
          <w:szCs w:val="22"/>
        </w:rPr>
        <w:t>[16]</w:t>
      </w:r>
      <w:r w:rsidR="00B4131E" w:rsidRPr="00C47039">
        <w:rPr>
          <w:rFonts w:ascii="Arial" w:hAnsi="Arial" w:cs="Arial"/>
          <w:sz w:val="22"/>
          <w:szCs w:val="22"/>
        </w:rPr>
        <w:fldChar w:fldCharType="end"/>
      </w:r>
      <w:r w:rsidR="00B4131E" w:rsidRPr="00C47039">
        <w:rPr>
          <w:rFonts w:ascii="Arial" w:hAnsi="Arial" w:cs="Arial"/>
          <w:sz w:val="22"/>
          <w:szCs w:val="22"/>
        </w:rPr>
        <w:t xml:space="preserve">. </w:t>
      </w:r>
      <w:r w:rsidR="00637E27" w:rsidRPr="00C47039">
        <w:rPr>
          <w:rFonts w:ascii="Arial" w:hAnsi="Arial" w:cs="Arial"/>
          <w:sz w:val="22"/>
          <w:szCs w:val="22"/>
        </w:rPr>
        <w:t xml:space="preserve">While no </w:t>
      </w:r>
      <w:r w:rsidRPr="00C47039">
        <w:rPr>
          <w:rFonts w:ascii="Arial" w:hAnsi="Arial" w:cs="Arial"/>
          <w:sz w:val="22"/>
          <w:szCs w:val="22"/>
        </w:rPr>
        <w:t xml:space="preserve">single cell </w:t>
      </w:r>
      <w:r w:rsidR="00F542DB" w:rsidRPr="00C47039">
        <w:rPr>
          <w:rFonts w:ascii="Arial" w:hAnsi="Arial" w:cs="Arial"/>
          <w:sz w:val="22"/>
          <w:szCs w:val="22"/>
        </w:rPr>
        <w:t xml:space="preserve">type </w:t>
      </w:r>
      <w:r w:rsidRPr="00C47039">
        <w:rPr>
          <w:rFonts w:ascii="Arial" w:hAnsi="Arial" w:cs="Arial"/>
          <w:sz w:val="22"/>
          <w:szCs w:val="22"/>
        </w:rPr>
        <w:t xml:space="preserve">or immune mechanism </w:t>
      </w:r>
      <w:r w:rsidR="0003634B" w:rsidRPr="00C47039">
        <w:rPr>
          <w:rFonts w:ascii="Arial" w:hAnsi="Arial" w:cs="Arial"/>
          <w:sz w:val="22"/>
          <w:szCs w:val="22"/>
        </w:rPr>
        <w:t>was associated with reactivation</w:t>
      </w:r>
      <w:r w:rsidR="00EC1B62" w:rsidRPr="00C47039">
        <w:rPr>
          <w:rFonts w:ascii="Arial" w:hAnsi="Arial" w:cs="Arial"/>
          <w:sz w:val="22"/>
          <w:szCs w:val="22"/>
        </w:rPr>
        <w:t xml:space="preserve"> </w:t>
      </w:r>
      <w:r w:rsidR="008D1ADC" w:rsidRPr="00C47039">
        <w:rPr>
          <w:rFonts w:ascii="Arial" w:hAnsi="Arial" w:cs="Arial"/>
          <w:sz w:val="22"/>
          <w:szCs w:val="22"/>
        </w:rPr>
        <w:t>in</w:t>
      </w:r>
      <w:r w:rsidR="00EC1B62" w:rsidRPr="00C47039">
        <w:rPr>
          <w:rFonts w:ascii="Arial" w:hAnsi="Arial" w:cs="Arial"/>
          <w:sz w:val="22"/>
          <w:szCs w:val="22"/>
        </w:rPr>
        <w:t xml:space="preserve"> </w:t>
      </w:r>
      <w:r w:rsidR="008D1ADC" w:rsidRPr="00C47039">
        <w:rPr>
          <w:rFonts w:ascii="Arial" w:hAnsi="Arial" w:cs="Arial"/>
          <w:sz w:val="22"/>
          <w:szCs w:val="22"/>
        </w:rPr>
        <w:t>our studies</w:t>
      </w:r>
      <w:r w:rsidR="00637E27" w:rsidRPr="00C47039">
        <w:rPr>
          <w:rFonts w:ascii="Arial" w:hAnsi="Arial" w:cs="Arial"/>
          <w:sz w:val="22"/>
          <w:szCs w:val="22"/>
        </w:rPr>
        <w:t>,</w:t>
      </w:r>
      <w:r w:rsidR="00B219B1" w:rsidRPr="00C47039">
        <w:rPr>
          <w:rFonts w:ascii="Arial" w:hAnsi="Arial" w:cs="Arial"/>
          <w:sz w:val="22"/>
          <w:szCs w:val="22"/>
        </w:rPr>
        <w:t xml:space="preserve"> we hypothesize that</w:t>
      </w:r>
      <w:r w:rsidR="00637E27" w:rsidRPr="00C47039">
        <w:rPr>
          <w:rFonts w:ascii="Arial" w:hAnsi="Arial" w:cs="Arial"/>
          <w:sz w:val="22"/>
          <w:szCs w:val="22"/>
        </w:rPr>
        <w:t xml:space="preserve"> the </w:t>
      </w:r>
      <w:r w:rsidR="00F542DB" w:rsidRPr="00C47039">
        <w:rPr>
          <w:rFonts w:ascii="Arial" w:hAnsi="Arial" w:cs="Arial"/>
          <w:sz w:val="22"/>
          <w:szCs w:val="22"/>
        </w:rPr>
        <w:t>overall balance of both pro</w:t>
      </w:r>
      <w:r w:rsidR="009E41DF" w:rsidRPr="00C47039">
        <w:rPr>
          <w:rFonts w:ascii="Arial" w:hAnsi="Arial" w:cs="Arial"/>
          <w:sz w:val="22"/>
          <w:szCs w:val="22"/>
        </w:rPr>
        <w:t>-</w:t>
      </w:r>
      <w:r w:rsidR="00F542DB" w:rsidRPr="00C47039">
        <w:rPr>
          <w:rFonts w:ascii="Arial" w:hAnsi="Arial" w:cs="Arial"/>
          <w:sz w:val="22"/>
          <w:szCs w:val="22"/>
        </w:rPr>
        <w:t xml:space="preserve"> and anti-inflammatory properties</w:t>
      </w:r>
      <w:r w:rsidR="00B219B1" w:rsidRPr="00C47039">
        <w:rPr>
          <w:rFonts w:ascii="Arial" w:hAnsi="Arial" w:cs="Arial"/>
          <w:sz w:val="22"/>
          <w:szCs w:val="22"/>
        </w:rPr>
        <w:t xml:space="preserve"> necessary for optimal granuloma function</w:t>
      </w:r>
      <w:r w:rsidR="00F542DB" w:rsidRPr="00C47039">
        <w:rPr>
          <w:rFonts w:ascii="Arial" w:hAnsi="Arial" w:cs="Arial"/>
          <w:sz w:val="22"/>
          <w:szCs w:val="22"/>
        </w:rPr>
        <w:t xml:space="preserve"> </w:t>
      </w:r>
      <w:r w:rsidR="00695A32" w:rsidRPr="00C47039">
        <w:rPr>
          <w:rFonts w:ascii="Arial" w:hAnsi="Arial" w:cs="Arial"/>
          <w:sz w:val="22"/>
          <w:szCs w:val="22"/>
        </w:rPr>
        <w:fldChar w:fldCharType="begin">
          <w:fldData xml:space="preserve">PEVuZE5vdGU+PENpdGU+PEF1dGhvcj5HaWRlb248L0F1dGhvcj48WWVhcj4yMDE1PC9ZZWFyPjxS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</w:fldData>
        </w:fldChar>
      </w:r>
      <w:r w:rsidR="00D474E7" w:rsidRPr="00C47039">
        <w:rPr>
          <w:rFonts w:ascii="Arial" w:hAnsi="Arial" w:cs="Arial"/>
          <w:sz w:val="22"/>
          <w:szCs w:val="22"/>
        </w:rPr>
        <w:instrText xml:space="preserve"> ADDIN EN.CITE </w:instrText>
      </w:r>
      <w:r w:rsidR="00D474E7" w:rsidRPr="00C47039">
        <w:rPr>
          <w:rFonts w:ascii="Arial" w:hAnsi="Arial" w:cs="Arial"/>
          <w:sz w:val="22"/>
          <w:szCs w:val="22"/>
        </w:rPr>
        <w:fldChar w:fldCharType="begin">
          <w:fldData xml:space="preserve">PEVuZE5vdGU+PENpdGU+PEF1dGhvcj5HaWRlb248L0F1dGhvcj48WWVhcj4yMDE1PC9ZZWFyPjxS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</w:fldData>
        </w:fldChar>
      </w:r>
      <w:r w:rsidR="00D474E7" w:rsidRPr="00C47039">
        <w:rPr>
          <w:rFonts w:ascii="Arial" w:hAnsi="Arial" w:cs="Arial"/>
          <w:sz w:val="22"/>
          <w:szCs w:val="22"/>
        </w:rPr>
        <w:instrText xml:space="preserve"> ADDIN EN.CITE.DATA </w:instrText>
      </w:r>
      <w:r w:rsidR="00D474E7" w:rsidRPr="00C47039">
        <w:rPr>
          <w:rFonts w:ascii="Arial" w:hAnsi="Arial" w:cs="Arial"/>
          <w:sz w:val="22"/>
          <w:szCs w:val="22"/>
        </w:rPr>
      </w:r>
      <w:r w:rsidR="00D474E7" w:rsidRPr="00C47039">
        <w:rPr>
          <w:rFonts w:ascii="Arial" w:hAnsi="Arial" w:cs="Arial"/>
          <w:sz w:val="22"/>
          <w:szCs w:val="22"/>
        </w:rPr>
        <w:fldChar w:fldCharType="end"/>
      </w:r>
      <w:r w:rsidR="00695A32" w:rsidRPr="00C47039">
        <w:rPr>
          <w:rFonts w:ascii="Arial" w:hAnsi="Arial" w:cs="Arial"/>
          <w:sz w:val="22"/>
          <w:szCs w:val="22"/>
        </w:rPr>
      </w:r>
      <w:r w:rsidR="00695A32" w:rsidRPr="00C47039">
        <w:rPr>
          <w:rFonts w:ascii="Arial" w:hAnsi="Arial" w:cs="Arial"/>
          <w:sz w:val="22"/>
          <w:szCs w:val="22"/>
        </w:rPr>
        <w:fldChar w:fldCharType="separate"/>
      </w:r>
      <w:r w:rsidR="00D474E7" w:rsidRPr="00C47039">
        <w:rPr>
          <w:rFonts w:ascii="Arial" w:hAnsi="Arial" w:cs="Arial"/>
          <w:noProof/>
          <w:sz w:val="22"/>
          <w:szCs w:val="22"/>
        </w:rPr>
        <w:t>[9, 55]</w:t>
      </w:r>
      <w:r w:rsidR="00695A32" w:rsidRPr="00C47039">
        <w:rPr>
          <w:rFonts w:ascii="Arial" w:hAnsi="Arial" w:cs="Arial"/>
          <w:sz w:val="22"/>
          <w:szCs w:val="22"/>
        </w:rPr>
        <w:fldChar w:fldCharType="end"/>
      </w:r>
      <w:r w:rsidR="00695A32" w:rsidRPr="00C47039">
        <w:rPr>
          <w:rFonts w:ascii="Arial" w:hAnsi="Arial" w:cs="Arial"/>
          <w:sz w:val="22"/>
          <w:szCs w:val="22"/>
        </w:rPr>
        <w:t xml:space="preserve"> </w:t>
      </w:r>
      <w:r w:rsidR="00430652" w:rsidRPr="00C47039">
        <w:rPr>
          <w:rFonts w:ascii="Arial" w:hAnsi="Arial" w:cs="Arial"/>
          <w:sz w:val="22"/>
          <w:szCs w:val="22"/>
        </w:rPr>
        <w:t xml:space="preserve">is disrupted </w:t>
      </w:r>
      <w:r w:rsidR="008D1ADC" w:rsidRPr="00C47039">
        <w:rPr>
          <w:rFonts w:ascii="Arial" w:hAnsi="Arial" w:cs="Arial"/>
          <w:sz w:val="22"/>
          <w:szCs w:val="22"/>
        </w:rPr>
        <w:t>by the</w:t>
      </w:r>
      <w:r w:rsidR="00637E27" w:rsidRPr="00C47039">
        <w:rPr>
          <w:rFonts w:ascii="Arial" w:hAnsi="Arial" w:cs="Arial"/>
          <w:sz w:val="22"/>
          <w:szCs w:val="22"/>
        </w:rPr>
        <w:t xml:space="preserve"> complex</w:t>
      </w:r>
      <w:r w:rsidR="00485B8D" w:rsidRPr="00C47039">
        <w:rPr>
          <w:rFonts w:ascii="Arial" w:hAnsi="Arial" w:cs="Arial"/>
          <w:sz w:val="22"/>
          <w:szCs w:val="22"/>
        </w:rPr>
        <w:t xml:space="preserve"> </w:t>
      </w:r>
      <w:r w:rsidR="008D1ADC" w:rsidRPr="00C47039">
        <w:rPr>
          <w:rFonts w:ascii="Arial" w:hAnsi="Arial" w:cs="Arial"/>
          <w:sz w:val="22"/>
          <w:szCs w:val="22"/>
        </w:rPr>
        <w:t xml:space="preserve">nature of </w:t>
      </w:r>
      <w:r w:rsidR="00430652" w:rsidRPr="00C47039">
        <w:rPr>
          <w:rFonts w:ascii="Arial" w:hAnsi="Arial" w:cs="Arial"/>
          <w:sz w:val="22"/>
          <w:szCs w:val="22"/>
        </w:rPr>
        <w:t>SIV infection compared to CD4 depletion</w:t>
      </w:r>
      <w:r w:rsidR="00E07210" w:rsidRPr="00C47039">
        <w:rPr>
          <w:rFonts w:ascii="Arial" w:hAnsi="Arial" w:cs="Arial"/>
          <w:sz w:val="22"/>
          <w:szCs w:val="22"/>
        </w:rPr>
        <w:t xml:space="preserve"> alone</w:t>
      </w:r>
      <w:r w:rsidR="00B219B1" w:rsidRPr="00C47039">
        <w:rPr>
          <w:rFonts w:ascii="Arial" w:hAnsi="Arial" w:cs="Arial"/>
          <w:sz w:val="22"/>
          <w:szCs w:val="22"/>
        </w:rPr>
        <w:t>,</w:t>
      </w:r>
      <w:r w:rsidR="00430652" w:rsidRPr="00C47039">
        <w:rPr>
          <w:rFonts w:ascii="Arial" w:hAnsi="Arial" w:cs="Arial"/>
          <w:sz w:val="22"/>
          <w:szCs w:val="22"/>
        </w:rPr>
        <w:t xml:space="preserve"> account</w:t>
      </w:r>
      <w:r w:rsidR="00B219B1" w:rsidRPr="00C47039">
        <w:rPr>
          <w:rFonts w:ascii="Arial" w:hAnsi="Arial" w:cs="Arial"/>
          <w:sz w:val="22"/>
          <w:szCs w:val="22"/>
        </w:rPr>
        <w:t>ing</w:t>
      </w:r>
      <w:r w:rsidR="00430652" w:rsidRPr="00C47039">
        <w:rPr>
          <w:rFonts w:ascii="Arial" w:hAnsi="Arial" w:cs="Arial"/>
          <w:sz w:val="22"/>
          <w:szCs w:val="22"/>
        </w:rPr>
        <w:t xml:space="preserve"> for the more dramatic reactivat</w:t>
      </w:r>
      <w:r w:rsidR="00A04156" w:rsidRPr="00C47039">
        <w:rPr>
          <w:rFonts w:ascii="Arial" w:hAnsi="Arial" w:cs="Arial"/>
          <w:sz w:val="22"/>
          <w:szCs w:val="22"/>
        </w:rPr>
        <w:t>i</w:t>
      </w:r>
      <w:r w:rsidR="00430652" w:rsidRPr="00C47039">
        <w:rPr>
          <w:rFonts w:ascii="Arial" w:hAnsi="Arial" w:cs="Arial"/>
          <w:sz w:val="22"/>
          <w:szCs w:val="22"/>
        </w:rPr>
        <w:t>on</w:t>
      </w:r>
      <w:r w:rsidR="00430652" w:rsidRPr="00D2213F">
        <w:rPr>
          <w:rFonts w:ascii="Arial" w:hAnsi="Arial" w:cs="Arial"/>
          <w:sz w:val="22"/>
          <w:szCs w:val="22"/>
        </w:rPr>
        <w:t xml:space="preserve"> pattern </w:t>
      </w:r>
      <w:r w:rsidR="00B219B1" w:rsidRPr="00D2213F">
        <w:rPr>
          <w:rFonts w:ascii="Arial" w:hAnsi="Arial" w:cs="Arial"/>
          <w:sz w:val="22"/>
          <w:szCs w:val="22"/>
        </w:rPr>
        <w:t xml:space="preserve">in </w:t>
      </w:r>
      <w:r w:rsidR="008D2908" w:rsidRPr="00D2213F">
        <w:rPr>
          <w:rFonts w:ascii="Arial" w:hAnsi="Arial" w:cs="Arial"/>
          <w:sz w:val="22"/>
          <w:szCs w:val="22"/>
        </w:rPr>
        <w:t>Mtb/SIV</w:t>
      </w:r>
      <w:r w:rsidR="00B219B1" w:rsidRPr="00D2213F">
        <w:rPr>
          <w:rFonts w:ascii="Arial" w:hAnsi="Arial" w:cs="Arial"/>
          <w:sz w:val="22"/>
          <w:szCs w:val="22"/>
        </w:rPr>
        <w:t xml:space="preserve"> macaques</w:t>
      </w:r>
      <w:r w:rsidR="00430652" w:rsidRPr="00D2213F">
        <w:rPr>
          <w:rFonts w:ascii="Arial" w:hAnsi="Arial" w:cs="Arial"/>
          <w:sz w:val="22"/>
          <w:szCs w:val="22"/>
        </w:rPr>
        <w:t>.</w:t>
      </w:r>
      <w:r w:rsidR="00F542DB" w:rsidRPr="00D2213F">
        <w:rPr>
          <w:rFonts w:ascii="Arial" w:hAnsi="Arial" w:cs="Arial"/>
          <w:sz w:val="22"/>
          <w:szCs w:val="22"/>
        </w:rPr>
        <w:t xml:space="preserve"> </w:t>
      </w:r>
      <w:r w:rsidR="00614225">
        <w:rPr>
          <w:rFonts w:ascii="Arial" w:hAnsi="Arial" w:cs="Arial"/>
          <w:sz w:val="22"/>
          <w:szCs w:val="22"/>
        </w:rPr>
        <w:t>A</w:t>
      </w:r>
      <w:r w:rsidR="0042652A" w:rsidRPr="00D2213F">
        <w:rPr>
          <w:rFonts w:ascii="Arial" w:hAnsi="Arial" w:cs="Arial"/>
          <w:sz w:val="22"/>
          <w:szCs w:val="22"/>
        </w:rPr>
        <w:t xml:space="preserve">ny perturbation </w:t>
      </w:r>
      <w:r w:rsidR="00F01EAD" w:rsidRPr="00D2213F">
        <w:rPr>
          <w:rFonts w:ascii="Arial" w:hAnsi="Arial" w:cs="Arial"/>
          <w:sz w:val="22"/>
          <w:szCs w:val="22"/>
        </w:rPr>
        <w:t>that leads</w:t>
      </w:r>
      <w:r w:rsidR="0042652A" w:rsidRPr="00D2213F">
        <w:rPr>
          <w:rFonts w:ascii="Arial" w:hAnsi="Arial" w:cs="Arial"/>
          <w:sz w:val="22"/>
          <w:szCs w:val="22"/>
        </w:rPr>
        <w:t xml:space="preserve"> to a more pro-inflammatory </w:t>
      </w:r>
      <w:r w:rsidR="00F01EAD" w:rsidRPr="00D2213F">
        <w:rPr>
          <w:rFonts w:ascii="Arial" w:hAnsi="Arial" w:cs="Arial"/>
          <w:sz w:val="22"/>
          <w:szCs w:val="22"/>
        </w:rPr>
        <w:t xml:space="preserve">or more anti-inflammatory state </w:t>
      </w:r>
      <w:r w:rsidR="0042652A" w:rsidRPr="00D2213F">
        <w:rPr>
          <w:rFonts w:ascii="Arial" w:hAnsi="Arial" w:cs="Arial"/>
          <w:sz w:val="22"/>
          <w:szCs w:val="22"/>
        </w:rPr>
        <w:t xml:space="preserve">could be permissive for both Mtb (reviewed in </w:t>
      </w:r>
      <w:r w:rsidR="00485B8D" w:rsidRPr="00D2213F">
        <w:rPr>
          <w:rFonts w:ascii="Arial" w:hAnsi="Arial" w:cs="Arial"/>
          <w:sz w:val="22"/>
          <w:szCs w:val="22"/>
        </w:rPr>
        <w:fldChar w:fldCharType="begin"/>
      </w:r>
      <w:r w:rsidR="00D474E7">
        <w:rPr>
          <w:rFonts w:ascii="Arial" w:hAnsi="Arial" w:cs="Arial"/>
          <w:sz w:val="22"/>
          <w:szCs w:val="22"/>
        </w:rPr>
        <w:instrText xml:space="preserve"> ADDIN EN.CITE &lt;EndNote&gt;&lt;Cite&gt;&lt;Author&gt;O&amp;apos;Garra&lt;/Author&gt;&lt;Year&gt;2013&lt;/Year&gt;&lt;RecNum&gt;62&lt;/RecNum&gt;&lt;DisplayText&gt;[56]&lt;/DisplayText&gt;&lt;record&gt;&lt;rec-number&gt;62&lt;/rec-number&gt;&lt;foreign-keys&gt;&lt;key app="EN" db-id="ewfw5erwxexx92e09z65ffpvrvxpfavsxptx" timestamp="1576855481" guid="1b60074b-da22-4d61-ad5b-f738f566405f"&gt;62&lt;/key&gt;&lt;/foreign-keys&gt;&lt;ref-type name="Journal Article"&gt;17&lt;/ref-type&gt;&lt;contributors&gt;&lt;authors&gt;&lt;author&gt;O&amp;apos;Garra, A.&lt;/author&gt;&lt;author&gt;Redford, P. S.&lt;/author&gt;&lt;author&gt;McNab, F. W.&lt;/author&gt;&lt;author&gt;Bloom, C. I.&lt;/author&gt;&lt;author&gt;Wilkinson, R. J.&lt;/author&gt;&lt;author&gt;Berry, M. P.&lt;/author&gt;&lt;/authors&gt;&lt;/contributors&gt;&lt;auth-address&gt;Division of Immunoregulation, MRC National Institute for Medical Research, London NW7 1AA, UK. aogarra@nimr.mrc.ac.uk&lt;/auth-address&gt;&lt;titles&gt;&lt;title&gt;The immune response in tuberculosis&lt;/title&gt;&lt;secondary-title&gt;Annu Rev Immunol&lt;/secondary-title&gt;&lt;/titles&gt;&lt;periodical&gt;&lt;full-title&gt;Annu Rev Immunol&lt;/full-title&gt;&lt;/periodical&gt;&lt;pages&gt;475-527&lt;/pages&gt;&lt;volume&gt;31&lt;/volume&gt;&lt;edition&gt;2013/03/23&lt;/edition&gt;&lt;keywords&gt;&lt;keyword&gt;Animals&lt;/keyword&gt;&lt;keyword&gt;Disease Models, Animal&lt;/keyword&gt;&lt;keyword&gt;Disease Progression&lt;/keyword&gt;&lt;keyword&gt;Genetic Predisposition to Disease&lt;/keyword&gt;&lt;keyword&gt;Histocompatibility Antigens Class II/immunology&lt;/keyword&gt;&lt;keyword&gt;Humans&lt;/keyword&gt;&lt;keyword&gt;Mycobacterium tuberculosis/immunology&lt;/keyword&gt;&lt;keyword&gt;Treatment Outcome&lt;/keyword&gt;&lt;keyword&gt;Tuberculosis, Pulmonary/diagnosis/epidemiology/*immunology&lt;/keyword&gt;&lt;/keywords&gt;&lt;dates&gt;&lt;year&gt;2013&lt;/year&gt;&lt;/dates&gt;&lt;isbn&gt;1545-3278 (Electronic)&amp;#xD;0732-0582 (Linking)&lt;/isbn&gt;&lt;accession-num&gt;23516984&lt;/accession-num&gt;&lt;urls&gt;&lt;related-urls&gt;&lt;url&gt;https://www.ncbi.nlm.nih.gov/pubmed/23516984&lt;/url&gt;&lt;/related-urls&gt;&lt;/urls&gt;&lt;electronic-resource-num&gt;10.1146/annurev-immunol-032712-095939&lt;/electronic-resource-num&gt;&lt;/record&gt;&lt;/Cite&gt;&lt;/EndNote&gt;</w:instrText>
      </w:r>
      <w:r w:rsidR="00485B8D" w:rsidRPr="00D2213F">
        <w:rPr>
          <w:rFonts w:ascii="Arial" w:hAnsi="Arial" w:cs="Arial"/>
          <w:sz w:val="22"/>
          <w:szCs w:val="22"/>
        </w:rPr>
        <w:fldChar w:fldCharType="separate"/>
      </w:r>
      <w:r w:rsidR="00D474E7">
        <w:rPr>
          <w:rFonts w:ascii="Arial" w:hAnsi="Arial" w:cs="Arial"/>
          <w:noProof/>
          <w:sz w:val="22"/>
          <w:szCs w:val="22"/>
        </w:rPr>
        <w:t>[56]</w:t>
      </w:r>
      <w:r w:rsidR="00485B8D" w:rsidRPr="00D2213F">
        <w:rPr>
          <w:rFonts w:ascii="Arial" w:hAnsi="Arial" w:cs="Arial"/>
          <w:sz w:val="22"/>
          <w:szCs w:val="22"/>
        </w:rPr>
        <w:fldChar w:fldCharType="end"/>
      </w:r>
      <w:r w:rsidR="00F01EAD" w:rsidRPr="00D2213F">
        <w:rPr>
          <w:rFonts w:ascii="Arial" w:hAnsi="Arial" w:cs="Arial"/>
          <w:sz w:val="22"/>
          <w:szCs w:val="22"/>
        </w:rPr>
        <w:t>)</w:t>
      </w:r>
      <w:r w:rsidR="00485B8D" w:rsidRPr="00D2213F">
        <w:rPr>
          <w:rFonts w:ascii="Arial" w:hAnsi="Arial" w:cs="Arial"/>
          <w:sz w:val="22"/>
          <w:szCs w:val="22"/>
        </w:rPr>
        <w:t xml:space="preserve"> </w:t>
      </w:r>
      <w:r w:rsidR="0042652A" w:rsidRPr="00D2213F">
        <w:rPr>
          <w:rFonts w:ascii="Arial" w:hAnsi="Arial" w:cs="Arial"/>
          <w:sz w:val="22"/>
          <w:szCs w:val="22"/>
        </w:rPr>
        <w:t>and SIV replication</w:t>
      </w:r>
      <w:r w:rsidR="003953D1" w:rsidRPr="00D2213F">
        <w:rPr>
          <w:rFonts w:ascii="Arial" w:hAnsi="Arial" w:cs="Arial"/>
          <w:sz w:val="22"/>
          <w:szCs w:val="22"/>
        </w:rPr>
        <w:t xml:space="preserve"> </w:t>
      </w:r>
      <w:r w:rsidR="0042652A" w:rsidRPr="00D2213F">
        <w:rPr>
          <w:rFonts w:ascii="Arial" w:hAnsi="Arial" w:cs="Arial"/>
          <w:sz w:val="22"/>
          <w:szCs w:val="22"/>
        </w:rPr>
        <w:fldChar w:fldCharType="begin"/>
      </w:r>
      <w:r w:rsidR="00D474E7">
        <w:rPr>
          <w:rFonts w:ascii="Arial" w:hAnsi="Arial" w:cs="Arial"/>
          <w:sz w:val="22"/>
          <w:szCs w:val="22"/>
        </w:rPr>
        <w:instrText xml:space="preserve"> ADDIN EN.CITE &lt;EndNote&gt;&lt;Cite&gt;&lt;Author&gt;Ranjbar&lt;/Author&gt;&lt;Year&gt;2009&lt;/Year&gt;&lt;RecNum&gt;63&lt;/RecNum&gt;&lt;DisplayText&gt;[57]&lt;/DisplayText&gt;&lt;record&gt;&lt;rec-number&gt;63&lt;/rec-number&gt;&lt;foreign-keys&gt;&lt;key app="EN" db-id="ewfw5erwxexx92e09z65ffpvrvxpfavsxptx" timestamp="1576855481" guid="d0d1f782-292b-4695-b4c4-eeee5354d9b3"&gt;63&lt;/key&gt;&lt;/foreign-keys&gt;&lt;ref-type name="Journal Article"&gt;17&lt;/ref-type&gt;&lt;contributors&gt;&lt;authors&gt;&lt;author&gt;Ranjbar, S.&lt;/author&gt;&lt;author&gt;Boshoff, H. I.&lt;/author&gt;&lt;author&gt;Mulder, A.&lt;/author&gt;&lt;author&gt;Siddiqi, N.&lt;/author&gt;&lt;author&gt;Rubin, E. J.&lt;/author&gt;&lt;author&gt;Goldfeld, A. E.&lt;/author&gt;&lt;/authors&gt;&lt;/contributors&gt;&lt;auth-address&gt;Immune Disease Institute, Boston, Harvard Medical School, Boston, MA, USA. ranjbar@idi.harvard.edu&lt;/auth-address&gt;&lt;titles&gt;&lt;title&gt;HIV-1 replication is differentially regulated by distinct clinical strains of Mycobacterium tuberculosis&lt;/title&gt;&lt;secondary-title&gt;PLoS One&lt;/secondary-title&gt;&lt;/titles&gt;&lt;periodical&gt;&lt;full-title&gt;PLoS One&lt;/full-title&gt;&lt;/periodical&gt;&lt;pages&gt;e6116&lt;/pages&gt;&lt;volume&gt;4&lt;/volume&gt;&lt;number&gt;7&lt;/number&gt;&lt;edition&gt;2009/07/02&lt;/edition&gt;&lt;keywords&gt;&lt;keyword&gt;Biological Transport&lt;/keyword&gt;&lt;keyword&gt;Cell Nucleus/metabolism&lt;/keyword&gt;&lt;keyword&gt;Electrophoretic Mobility Shift Assay&lt;/keyword&gt;&lt;keyword&gt;HIV-1/*physiology&lt;/keyword&gt;&lt;keyword&gt;Humans&lt;/keyword&gt;&lt;keyword&gt;Interleukin-6/biosynthesis&lt;/keyword&gt;&lt;keyword&gt;Monocytes/microbiology/virology&lt;/keyword&gt;&lt;keyword&gt;Mycobacterium tuberculosis/classification/*physiology&lt;/keyword&gt;&lt;keyword&gt;Species Specificity&lt;/keyword&gt;&lt;keyword&gt;Transcription, Genetic&lt;/keyword&gt;&lt;keyword&gt;Tumor Necrosis Factor-alpha/biosynthesis&lt;/keyword&gt;&lt;keyword&gt;Virus Replication/*physiology&lt;/keyword&gt;&lt;/keywords&gt;&lt;dates&gt;&lt;year&gt;2009&lt;/year&gt;&lt;pub-dates&gt;&lt;date&gt;Jul 1&lt;/date&gt;&lt;/pub-dates&gt;&lt;/dates&gt;&lt;isbn&gt;1932-6203 (Electronic)&amp;#xD;1932-6203 (Linking)&lt;/isbn&gt;&lt;accession-num&gt;19568431&lt;/accession-num&gt;&lt;urls&gt;&lt;related-urls&gt;&lt;url&gt;https://www.ncbi.nlm.nih.gov/pubmed/19568431&lt;/url&gt;&lt;/related-urls&gt;&lt;/urls&gt;&lt;custom2&gt;PMC2699470&lt;/custom2&gt;&lt;electronic-resource-num&gt;10.1371/journal.pone.0006116&lt;/electronic-resource-num&gt;&lt;/record&gt;&lt;/Cite&gt;&lt;/EndNote&gt;</w:instrText>
      </w:r>
      <w:r w:rsidR="0042652A" w:rsidRPr="00D2213F">
        <w:rPr>
          <w:rFonts w:ascii="Arial" w:hAnsi="Arial" w:cs="Arial"/>
          <w:sz w:val="22"/>
          <w:szCs w:val="22"/>
        </w:rPr>
        <w:fldChar w:fldCharType="separate"/>
      </w:r>
      <w:r w:rsidR="00D474E7">
        <w:rPr>
          <w:rFonts w:ascii="Arial" w:hAnsi="Arial" w:cs="Arial"/>
          <w:noProof/>
          <w:sz w:val="22"/>
          <w:szCs w:val="22"/>
        </w:rPr>
        <w:t>[57]</w:t>
      </w:r>
      <w:r w:rsidR="0042652A" w:rsidRPr="00D2213F">
        <w:rPr>
          <w:rFonts w:ascii="Arial" w:hAnsi="Arial" w:cs="Arial"/>
          <w:sz w:val="22"/>
          <w:szCs w:val="22"/>
        </w:rPr>
        <w:fldChar w:fldCharType="end"/>
      </w:r>
      <w:r w:rsidR="00471AB6" w:rsidRPr="00D2213F">
        <w:rPr>
          <w:rFonts w:ascii="Arial" w:hAnsi="Arial" w:cs="Arial"/>
          <w:sz w:val="22"/>
          <w:szCs w:val="22"/>
        </w:rPr>
        <w:t xml:space="preserve">. </w:t>
      </w:r>
      <w:r w:rsidR="00F01EAD" w:rsidRPr="00D2213F">
        <w:rPr>
          <w:rFonts w:ascii="Arial" w:hAnsi="Arial" w:cs="Arial"/>
          <w:sz w:val="22"/>
          <w:szCs w:val="22"/>
        </w:rPr>
        <w:t>However</w:t>
      </w:r>
      <w:r w:rsidR="00471AB6" w:rsidRPr="00D2213F">
        <w:rPr>
          <w:rFonts w:ascii="Arial" w:hAnsi="Arial" w:cs="Arial"/>
          <w:sz w:val="22"/>
          <w:szCs w:val="22"/>
        </w:rPr>
        <w:t xml:space="preserve">, </w:t>
      </w:r>
      <w:r w:rsidR="00F9572C" w:rsidRPr="00D2213F">
        <w:rPr>
          <w:rFonts w:ascii="Arial" w:hAnsi="Arial" w:cs="Arial"/>
          <w:sz w:val="22"/>
          <w:szCs w:val="22"/>
        </w:rPr>
        <w:t xml:space="preserve">our data suggest that </w:t>
      </w:r>
      <w:r w:rsidR="00614225">
        <w:rPr>
          <w:rFonts w:ascii="Arial" w:hAnsi="Arial" w:cs="Arial"/>
          <w:sz w:val="22"/>
          <w:szCs w:val="22"/>
        </w:rPr>
        <w:t>some</w:t>
      </w:r>
      <w:r w:rsidR="00614225" w:rsidRPr="00D2213F">
        <w:rPr>
          <w:rFonts w:ascii="Arial" w:hAnsi="Arial" w:cs="Arial"/>
          <w:sz w:val="22"/>
          <w:szCs w:val="22"/>
        </w:rPr>
        <w:t xml:space="preserve"> </w:t>
      </w:r>
      <w:r w:rsidR="00F9572C" w:rsidRPr="00D2213F">
        <w:rPr>
          <w:rFonts w:ascii="Arial" w:hAnsi="Arial" w:cs="Arial"/>
          <w:sz w:val="22"/>
          <w:szCs w:val="22"/>
        </w:rPr>
        <w:t xml:space="preserve">granulomas are able to contain Mtb independent of </w:t>
      </w:r>
      <w:r w:rsidR="00C06CCD" w:rsidRPr="00D2213F">
        <w:rPr>
          <w:rFonts w:ascii="Arial" w:hAnsi="Arial" w:cs="Arial"/>
          <w:sz w:val="22"/>
          <w:szCs w:val="22"/>
        </w:rPr>
        <w:t xml:space="preserve">CD4 </w:t>
      </w:r>
      <w:r w:rsidR="00FA6BBC" w:rsidRPr="00D2213F">
        <w:rPr>
          <w:rFonts w:ascii="Arial" w:hAnsi="Arial" w:cs="Arial"/>
          <w:sz w:val="22"/>
          <w:szCs w:val="22"/>
        </w:rPr>
        <w:t>T</w:t>
      </w:r>
      <w:r w:rsidR="00F9572C" w:rsidRPr="00D2213F">
        <w:rPr>
          <w:rFonts w:ascii="Arial" w:hAnsi="Arial" w:cs="Arial"/>
          <w:sz w:val="22"/>
          <w:szCs w:val="22"/>
        </w:rPr>
        <w:t xml:space="preserve"> cells</w:t>
      </w:r>
      <w:r w:rsidR="00F01EAD" w:rsidRPr="00D2213F">
        <w:rPr>
          <w:rFonts w:ascii="Arial" w:hAnsi="Arial" w:cs="Arial"/>
          <w:sz w:val="22"/>
          <w:szCs w:val="22"/>
        </w:rPr>
        <w:t xml:space="preserve">, </w:t>
      </w:r>
      <w:r w:rsidR="00EA5978">
        <w:rPr>
          <w:rFonts w:ascii="Arial" w:hAnsi="Arial" w:cs="Arial"/>
          <w:sz w:val="22"/>
          <w:szCs w:val="22"/>
        </w:rPr>
        <w:t xml:space="preserve">similar to our findings in </w:t>
      </w:r>
      <w:r w:rsidR="00F01EAD" w:rsidRPr="00D2213F">
        <w:rPr>
          <w:rFonts w:ascii="Arial" w:hAnsi="Arial" w:cs="Arial"/>
          <w:sz w:val="22"/>
          <w:szCs w:val="22"/>
        </w:rPr>
        <w:t>TNF-neutralized macaques</w:t>
      </w:r>
      <w:r w:rsidR="00695A32" w:rsidRPr="00D2213F">
        <w:rPr>
          <w:rFonts w:ascii="Arial" w:hAnsi="Arial" w:cs="Arial"/>
          <w:sz w:val="22"/>
          <w:szCs w:val="22"/>
        </w:rPr>
        <w:t xml:space="preserve"> </w:t>
      </w:r>
      <w:r w:rsidR="00695A32" w:rsidRPr="00D2213F">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dXJjZS1udW0+PGxhbmd1YWdlPkVuZ2xpc2g8L2xhbmd1YWdlPjwvcmVjb3JkPjwvQ2l0ZT48L0Vu
ZE5vdGU+
</w:fldData>
        </w:fldChar>
      </w:r>
      <w:r w:rsidR="000A74BE" w:rsidRPr="00D2213F">
        <w:rPr>
          <w:rFonts w:ascii="Arial" w:hAnsi="Arial" w:cs="Arial"/>
          <w:sz w:val="22"/>
          <w:szCs w:val="22"/>
        </w:rPr>
        <w:instrText xml:space="preserve"> ADDIN EN.CITE </w:instrText>
      </w:r>
      <w:r w:rsidR="000A74BE" w:rsidRPr="00D2213F">
        <w:rPr>
          <w:rFonts w:ascii="Arial" w:hAnsi="Arial" w:cs="Arial"/>
          <w:sz w:val="22"/>
          <w:szCs w:val="22"/>
        </w:rPr>
        <w:fldChar w:fldCharType="begin">
          <w:fldData xml:space="preserve">PEVuZE5vdGU+PENpdGU+PEF1dGhvcj5MaW48L0F1dGhvcj48WWVhcj4yMDE2PC9ZZWFyPjxSZWNO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</w:fldData>
        </w:fldChar>
      </w:r>
      <w:r w:rsidR="000A74BE" w:rsidRPr="00D2213F">
        <w:rPr>
          <w:rFonts w:ascii="Arial" w:hAnsi="Arial" w:cs="Arial"/>
          <w:sz w:val="22"/>
          <w:szCs w:val="22"/>
        </w:rPr>
        <w:instrText xml:space="preserve"> ADDIN EN.CITE.DATA </w:instrText>
      </w:r>
      <w:r w:rsidR="000A74BE" w:rsidRPr="00D2213F">
        <w:rPr>
          <w:rFonts w:ascii="Arial" w:hAnsi="Arial" w:cs="Arial"/>
          <w:sz w:val="22"/>
          <w:szCs w:val="22"/>
        </w:rPr>
      </w:r>
      <w:r w:rsidR="000A74BE" w:rsidRPr="00D2213F">
        <w:rPr>
          <w:rFonts w:ascii="Arial" w:hAnsi="Arial" w:cs="Arial"/>
          <w:sz w:val="22"/>
          <w:szCs w:val="22"/>
        </w:rPr>
        <w:fldChar w:fldCharType="end"/>
      </w:r>
      <w:r w:rsidR="00695A32" w:rsidRPr="00D2213F">
        <w:rPr>
          <w:rFonts w:ascii="Arial" w:hAnsi="Arial" w:cs="Arial"/>
          <w:sz w:val="22"/>
          <w:szCs w:val="22"/>
        </w:rPr>
      </w:r>
      <w:r w:rsidR="00695A32" w:rsidRPr="00D2213F">
        <w:rPr>
          <w:rFonts w:ascii="Arial" w:hAnsi="Arial" w:cs="Arial"/>
          <w:sz w:val="22"/>
          <w:szCs w:val="22"/>
        </w:rPr>
        <w:fldChar w:fldCharType="separate"/>
      </w:r>
      <w:r w:rsidR="000A74BE" w:rsidRPr="00D2213F">
        <w:rPr>
          <w:rFonts w:ascii="Arial" w:hAnsi="Arial" w:cs="Arial"/>
          <w:noProof/>
          <w:sz w:val="22"/>
          <w:szCs w:val="22"/>
        </w:rPr>
        <w:t>[18]</w:t>
      </w:r>
      <w:r w:rsidR="00695A32" w:rsidRPr="00D2213F">
        <w:rPr>
          <w:rFonts w:ascii="Arial" w:hAnsi="Arial" w:cs="Arial"/>
          <w:sz w:val="22"/>
          <w:szCs w:val="22"/>
        </w:rPr>
        <w:fldChar w:fldCharType="end"/>
      </w:r>
      <w:r w:rsidR="00F9572C" w:rsidRPr="00D2213F">
        <w:rPr>
          <w:rFonts w:ascii="Arial" w:hAnsi="Arial" w:cs="Arial"/>
          <w:sz w:val="22"/>
          <w:szCs w:val="22"/>
        </w:rPr>
        <w:t>.</w:t>
      </w:r>
      <w:r w:rsidR="00782617" w:rsidRPr="00D2213F">
        <w:rPr>
          <w:rFonts w:ascii="Arial" w:hAnsi="Arial" w:cs="Arial"/>
          <w:sz w:val="22"/>
          <w:szCs w:val="22"/>
        </w:rPr>
        <w:t xml:space="preserve"> </w:t>
      </w:r>
      <w:r w:rsidR="00471AB6" w:rsidRPr="00D2213F">
        <w:rPr>
          <w:rFonts w:ascii="Arial" w:hAnsi="Arial" w:cs="Arial"/>
          <w:sz w:val="22"/>
          <w:szCs w:val="22"/>
        </w:rPr>
        <w:t>Clearly the pleiotropic immune perturbations from SIV or HIV infectio</w:t>
      </w:r>
      <w:r w:rsidR="008D1ADC" w:rsidRPr="00D2213F">
        <w:rPr>
          <w:rFonts w:ascii="Arial" w:hAnsi="Arial" w:cs="Arial"/>
          <w:sz w:val="22"/>
          <w:szCs w:val="22"/>
        </w:rPr>
        <w:t xml:space="preserve">n within the granuloma lower the threshold for reactivation in a </w:t>
      </w:r>
      <w:r w:rsidR="009E41DF" w:rsidRPr="00D2213F">
        <w:rPr>
          <w:rFonts w:ascii="Arial" w:hAnsi="Arial" w:cs="Arial"/>
          <w:sz w:val="22"/>
          <w:szCs w:val="22"/>
        </w:rPr>
        <w:t xml:space="preserve">multifactorial and </w:t>
      </w:r>
      <w:r w:rsidR="008D1ADC" w:rsidRPr="00D2213F">
        <w:rPr>
          <w:rFonts w:ascii="Arial" w:hAnsi="Arial" w:cs="Arial"/>
          <w:sz w:val="22"/>
          <w:szCs w:val="22"/>
        </w:rPr>
        <w:t>dramatic fashio</w:t>
      </w:r>
      <w:r w:rsidR="00DB5CDE" w:rsidRPr="00D2213F">
        <w:rPr>
          <w:rFonts w:ascii="Arial" w:hAnsi="Arial" w:cs="Arial"/>
          <w:sz w:val="22"/>
          <w:szCs w:val="22"/>
        </w:rPr>
        <w:t>n. Thu</w:t>
      </w:r>
      <w:r w:rsidR="007E00E0" w:rsidRPr="00D2213F">
        <w:rPr>
          <w:rFonts w:ascii="Arial" w:hAnsi="Arial" w:cs="Arial"/>
          <w:sz w:val="22"/>
          <w:szCs w:val="22"/>
        </w:rPr>
        <w:t>s</w:t>
      </w:r>
      <w:r w:rsidR="0006608B" w:rsidRPr="00D2213F">
        <w:rPr>
          <w:rFonts w:ascii="Arial" w:hAnsi="Arial" w:cs="Arial"/>
          <w:sz w:val="22"/>
          <w:szCs w:val="22"/>
        </w:rPr>
        <w:t>,</w:t>
      </w:r>
      <w:r w:rsidR="00DB5CDE" w:rsidRPr="00D2213F">
        <w:rPr>
          <w:rFonts w:ascii="Arial" w:hAnsi="Arial" w:cs="Arial"/>
          <w:sz w:val="22"/>
          <w:szCs w:val="22"/>
        </w:rPr>
        <w:t xml:space="preserve"> strategies in vaccination or </w:t>
      </w:r>
      <w:r w:rsidR="0006608B" w:rsidRPr="00D2213F">
        <w:rPr>
          <w:rFonts w:ascii="Arial" w:hAnsi="Arial" w:cs="Arial"/>
          <w:sz w:val="22"/>
          <w:szCs w:val="22"/>
        </w:rPr>
        <w:t>host-</w:t>
      </w:r>
      <w:r w:rsidR="00DB5CDE" w:rsidRPr="00D2213F">
        <w:rPr>
          <w:rFonts w:ascii="Arial" w:hAnsi="Arial" w:cs="Arial"/>
          <w:sz w:val="22"/>
          <w:szCs w:val="22"/>
        </w:rPr>
        <w:t>directed th</w:t>
      </w:r>
      <w:r w:rsidR="007E00E0" w:rsidRPr="00D2213F">
        <w:rPr>
          <w:rFonts w:ascii="Arial" w:hAnsi="Arial" w:cs="Arial"/>
          <w:sz w:val="22"/>
          <w:szCs w:val="22"/>
        </w:rPr>
        <w:t>erapy for HIV-</w:t>
      </w:r>
      <w:r w:rsidR="00485B8D" w:rsidRPr="00D2213F">
        <w:rPr>
          <w:rFonts w:ascii="Arial" w:hAnsi="Arial" w:cs="Arial"/>
          <w:sz w:val="22"/>
          <w:szCs w:val="22"/>
        </w:rPr>
        <w:t>Mtb co-infected</w:t>
      </w:r>
      <w:r w:rsidR="007E00E0" w:rsidRPr="00D2213F">
        <w:rPr>
          <w:rFonts w:ascii="Arial" w:hAnsi="Arial" w:cs="Arial"/>
          <w:sz w:val="22"/>
          <w:szCs w:val="22"/>
        </w:rPr>
        <w:t xml:space="preserve"> </w:t>
      </w:r>
      <w:r w:rsidR="0006608B" w:rsidRPr="00D2213F">
        <w:rPr>
          <w:rFonts w:ascii="Arial" w:hAnsi="Arial" w:cs="Arial"/>
          <w:sz w:val="22"/>
          <w:szCs w:val="22"/>
        </w:rPr>
        <w:t xml:space="preserve">individuals </w:t>
      </w:r>
      <w:r w:rsidR="00235A42" w:rsidRPr="00D2213F">
        <w:rPr>
          <w:rFonts w:ascii="Arial" w:hAnsi="Arial" w:cs="Arial"/>
          <w:sz w:val="22"/>
          <w:szCs w:val="22"/>
        </w:rPr>
        <w:t xml:space="preserve">are likely to require a multifactorial approach given the complex nature of granulomas.  </w:t>
      </w:r>
    </w:p>
    <w:p w14:paraId="1B8B26D5" w14:textId="77777777" w:rsidR="00E33A79" w:rsidRPr="00D2213F" w:rsidRDefault="00E33A79">
      <w:pPr>
        <w:rPr>
          <w:rFonts w:ascii="Arial" w:hAnsi="Arial" w:cs="Arial"/>
          <w:b/>
          <w:sz w:val="22"/>
          <w:szCs w:val="22"/>
        </w:rPr>
      </w:pPr>
      <w:r w:rsidRPr="00D2213F">
        <w:rPr>
          <w:rFonts w:ascii="Arial" w:hAnsi="Arial" w:cs="Arial"/>
          <w:b/>
          <w:sz w:val="22"/>
          <w:szCs w:val="22"/>
        </w:rPr>
        <w:br w:type="page"/>
      </w:r>
    </w:p>
    <w:p w14:paraId="52F78400" w14:textId="77777777" w:rsidR="000F6D34" w:rsidRPr="00D2213F" w:rsidRDefault="000F6D34" w:rsidP="000F6D34">
      <w:pPr>
        <w:rPr>
          <w:rFonts w:ascii="Arial" w:hAnsi="Arial" w:cs="Arial"/>
          <w:b/>
          <w:sz w:val="22"/>
          <w:szCs w:val="22"/>
        </w:rPr>
      </w:pPr>
      <w:r w:rsidRPr="00D2213F">
        <w:rPr>
          <w:rFonts w:ascii="Arial" w:hAnsi="Arial" w:cs="Arial"/>
          <w:b/>
          <w:sz w:val="22"/>
          <w:szCs w:val="22"/>
        </w:rPr>
        <w:lastRenderedPageBreak/>
        <w:t>Author contributions</w:t>
      </w:r>
    </w:p>
    <w:p w14:paraId="4ED3924A" w14:textId="50CAB582" w:rsidR="001C7DED" w:rsidRPr="00D2213F" w:rsidRDefault="001C7DED" w:rsidP="008A34F9">
      <w:pPr>
        <w:spacing w:line="480" w:lineRule="auto"/>
        <w:rPr>
          <w:rFonts w:ascii="Arial" w:hAnsi="Arial" w:cs="Arial"/>
          <w:sz w:val="22"/>
          <w:szCs w:val="22"/>
        </w:rPr>
      </w:pPr>
      <w:r w:rsidRPr="00D2213F">
        <w:rPr>
          <w:rFonts w:ascii="Arial" w:hAnsi="Arial" w:cs="Arial"/>
          <w:sz w:val="22"/>
          <w:szCs w:val="22"/>
        </w:rPr>
        <w:t xml:space="preserve">CRD and PLL wrote manuscript. CRD, ZA, SF, </w:t>
      </w:r>
      <w:r w:rsidR="00AC26DB" w:rsidRPr="00D2213F">
        <w:rPr>
          <w:rFonts w:ascii="Arial" w:hAnsi="Arial" w:cs="Arial"/>
          <w:sz w:val="22"/>
          <w:szCs w:val="22"/>
        </w:rPr>
        <w:t xml:space="preserve">JLF, </w:t>
      </w:r>
      <w:r w:rsidRPr="00D2213F">
        <w:rPr>
          <w:rFonts w:ascii="Arial" w:hAnsi="Arial" w:cs="Arial"/>
          <w:sz w:val="22"/>
          <w:szCs w:val="22"/>
        </w:rPr>
        <w:t xml:space="preserve">PLL developed experiments. CRD, TR, TMB, PM, </w:t>
      </w:r>
      <w:r w:rsidR="00485B8D" w:rsidRPr="00D2213F">
        <w:rPr>
          <w:rFonts w:ascii="Arial" w:hAnsi="Arial" w:cs="Arial"/>
          <w:sz w:val="22"/>
          <w:szCs w:val="22"/>
        </w:rPr>
        <w:t xml:space="preserve">PK, </w:t>
      </w:r>
      <w:r w:rsidRPr="00D2213F">
        <w:rPr>
          <w:rFonts w:ascii="Arial" w:hAnsi="Arial" w:cs="Arial"/>
          <w:sz w:val="22"/>
          <w:szCs w:val="22"/>
        </w:rPr>
        <w:t>A</w:t>
      </w:r>
      <w:r w:rsidR="009475ED" w:rsidRPr="00D2213F">
        <w:rPr>
          <w:rFonts w:ascii="Arial" w:hAnsi="Arial" w:cs="Arial"/>
          <w:sz w:val="22"/>
          <w:szCs w:val="22"/>
        </w:rPr>
        <w:t>G</w:t>
      </w:r>
      <w:r w:rsidRPr="00D2213F">
        <w:rPr>
          <w:rFonts w:ascii="Arial" w:hAnsi="Arial" w:cs="Arial"/>
          <w:sz w:val="22"/>
          <w:szCs w:val="22"/>
        </w:rPr>
        <w:t xml:space="preserve">W, HJB, FH, JB performed experiments. Statistical analysis performed by </w:t>
      </w:r>
      <w:r w:rsidR="00525A5A" w:rsidRPr="00D2213F">
        <w:rPr>
          <w:rFonts w:ascii="Arial" w:hAnsi="Arial" w:cs="Arial"/>
          <w:sz w:val="22"/>
          <w:szCs w:val="22"/>
        </w:rPr>
        <w:t xml:space="preserve">PM, </w:t>
      </w:r>
      <w:r w:rsidRPr="00D2213F">
        <w:rPr>
          <w:rFonts w:ascii="Arial" w:hAnsi="Arial" w:cs="Arial"/>
          <w:sz w:val="22"/>
          <w:szCs w:val="22"/>
        </w:rPr>
        <w:t>CRD, PLL. All authors edited and commented on manuscript.</w:t>
      </w:r>
    </w:p>
    <w:p w14:paraId="08285CF0" w14:textId="77777777" w:rsidR="001C7DED" w:rsidRPr="00D2213F" w:rsidRDefault="001C7DED">
      <w:pPr>
        <w:rPr>
          <w:rFonts w:ascii="Arial" w:hAnsi="Arial" w:cs="Arial"/>
          <w:sz w:val="22"/>
          <w:szCs w:val="22"/>
        </w:rPr>
      </w:pPr>
      <w:r w:rsidRPr="00D2213F">
        <w:rPr>
          <w:rFonts w:ascii="Arial" w:hAnsi="Arial" w:cs="Arial"/>
          <w:sz w:val="22"/>
          <w:szCs w:val="22"/>
        </w:rPr>
        <w:br w:type="page"/>
      </w:r>
    </w:p>
    <w:p w14:paraId="60687BEC" w14:textId="25A00D3B" w:rsidR="003911C1" w:rsidRPr="00D2213F" w:rsidRDefault="003911C1" w:rsidP="008A34F9">
      <w:pPr>
        <w:spacing w:line="480" w:lineRule="auto"/>
        <w:rPr>
          <w:rFonts w:ascii="Arial" w:hAnsi="Arial" w:cs="Arial"/>
          <w:sz w:val="22"/>
          <w:szCs w:val="22"/>
        </w:rPr>
      </w:pPr>
      <w:r w:rsidRPr="00D2213F">
        <w:rPr>
          <w:rFonts w:ascii="Arial" w:hAnsi="Arial" w:cs="Arial"/>
          <w:b/>
          <w:sz w:val="22"/>
          <w:szCs w:val="22"/>
        </w:rPr>
        <w:lastRenderedPageBreak/>
        <w:t>Acknowledgements</w:t>
      </w:r>
    </w:p>
    <w:p w14:paraId="312B843B" w14:textId="565DEC79" w:rsidR="008110DD" w:rsidRPr="00D2213F" w:rsidRDefault="0065292C" w:rsidP="008110DD">
      <w:pPr>
        <w:spacing w:line="480" w:lineRule="auto"/>
        <w:rPr>
          <w:rFonts w:ascii="Arial" w:hAnsi="Arial" w:cs="Arial"/>
          <w:sz w:val="22"/>
          <w:szCs w:val="22"/>
        </w:rPr>
      </w:pPr>
      <w:r w:rsidRPr="00D2213F">
        <w:rPr>
          <w:rFonts w:ascii="Arial" w:hAnsi="Arial" w:cs="Arial"/>
          <w:sz w:val="22"/>
          <w:szCs w:val="22"/>
        </w:rPr>
        <w:t>We thank the tireless efforts of our veterinary technicians</w:t>
      </w:r>
      <w:r w:rsidR="0028625E" w:rsidRPr="00D2213F">
        <w:rPr>
          <w:rFonts w:ascii="Arial" w:hAnsi="Arial" w:cs="Arial"/>
          <w:sz w:val="22"/>
          <w:szCs w:val="22"/>
        </w:rPr>
        <w:t>/imaging staff</w:t>
      </w:r>
      <w:r w:rsidRPr="00D2213F">
        <w:rPr>
          <w:rFonts w:ascii="Arial" w:hAnsi="Arial" w:cs="Arial"/>
          <w:sz w:val="22"/>
          <w:szCs w:val="22"/>
        </w:rPr>
        <w:t xml:space="preserve"> (Melanie O’Malley, Jaime Tomko, Daniel </w:t>
      </w:r>
      <w:r w:rsidR="0028625E" w:rsidRPr="00D2213F">
        <w:rPr>
          <w:rFonts w:ascii="Arial" w:hAnsi="Arial" w:cs="Arial"/>
          <w:sz w:val="22"/>
          <w:szCs w:val="22"/>
        </w:rPr>
        <w:t xml:space="preserve">Fillmore, Chelsea Causgrove, Brianne Stein, L. James Frye) and research technicians (Cassaundra </w:t>
      </w:r>
      <w:proofErr w:type="spellStart"/>
      <w:r w:rsidR="0028625E" w:rsidRPr="00D2213F">
        <w:rPr>
          <w:rFonts w:ascii="Arial" w:hAnsi="Arial" w:cs="Arial"/>
          <w:sz w:val="22"/>
          <w:szCs w:val="22"/>
        </w:rPr>
        <w:t>Ameel</w:t>
      </w:r>
      <w:proofErr w:type="spellEnd"/>
      <w:r w:rsidR="0028625E" w:rsidRPr="00D2213F">
        <w:rPr>
          <w:rFonts w:ascii="Arial" w:hAnsi="Arial" w:cs="Arial"/>
          <w:sz w:val="22"/>
          <w:szCs w:val="22"/>
        </w:rPr>
        <w:t xml:space="preserve">, Nicholas Schindler, Carolyn </w:t>
      </w:r>
      <w:proofErr w:type="spellStart"/>
      <w:r w:rsidR="0028625E" w:rsidRPr="00D2213F">
        <w:rPr>
          <w:rFonts w:ascii="Arial" w:hAnsi="Arial" w:cs="Arial"/>
          <w:sz w:val="22"/>
          <w:szCs w:val="22"/>
        </w:rPr>
        <w:t>Bigbee</w:t>
      </w:r>
      <w:proofErr w:type="spellEnd"/>
      <w:r w:rsidR="0028625E" w:rsidRPr="00D2213F">
        <w:rPr>
          <w:rFonts w:ascii="Arial" w:hAnsi="Arial" w:cs="Arial"/>
          <w:sz w:val="22"/>
          <w:szCs w:val="22"/>
        </w:rPr>
        <w:t>, Amy Myers, Mark Rodgers, Catherine Cochran</w:t>
      </w:r>
      <w:r w:rsidR="00FA6BBC" w:rsidRPr="00D2213F">
        <w:rPr>
          <w:rFonts w:ascii="Arial" w:hAnsi="Arial" w:cs="Arial"/>
          <w:sz w:val="22"/>
          <w:szCs w:val="22"/>
        </w:rPr>
        <w:t>, Chris Kline</w:t>
      </w:r>
      <w:r w:rsidR="0028625E" w:rsidRPr="00D2213F">
        <w:rPr>
          <w:rFonts w:ascii="Arial" w:hAnsi="Arial" w:cs="Arial"/>
          <w:sz w:val="22"/>
          <w:szCs w:val="22"/>
        </w:rPr>
        <w:t xml:space="preserve">). Special thanks to Charles </w:t>
      </w:r>
      <w:proofErr w:type="spellStart"/>
      <w:r w:rsidR="0028625E" w:rsidRPr="00D2213F">
        <w:rPr>
          <w:rFonts w:ascii="Arial" w:hAnsi="Arial" w:cs="Arial"/>
          <w:sz w:val="22"/>
          <w:szCs w:val="22"/>
        </w:rPr>
        <w:t>Scanga</w:t>
      </w:r>
      <w:proofErr w:type="spellEnd"/>
      <w:r w:rsidR="0028625E" w:rsidRPr="00D2213F">
        <w:rPr>
          <w:rFonts w:ascii="Arial" w:hAnsi="Arial" w:cs="Arial"/>
          <w:sz w:val="22"/>
          <w:szCs w:val="22"/>
        </w:rPr>
        <w:t xml:space="preserve"> for study coordination and members of the Flynn, Mattila</w:t>
      </w:r>
      <w:r w:rsidR="00A41CDF" w:rsidRPr="00D2213F">
        <w:rPr>
          <w:rFonts w:ascii="Arial" w:hAnsi="Arial" w:cs="Arial"/>
          <w:sz w:val="22"/>
          <w:szCs w:val="22"/>
        </w:rPr>
        <w:t>, Gideon,</w:t>
      </w:r>
      <w:r w:rsidR="0028625E" w:rsidRPr="00D2213F">
        <w:rPr>
          <w:rFonts w:ascii="Arial" w:hAnsi="Arial" w:cs="Arial"/>
          <w:sz w:val="22"/>
          <w:szCs w:val="22"/>
        </w:rPr>
        <w:t xml:space="preserve"> and </w:t>
      </w:r>
      <w:proofErr w:type="spellStart"/>
      <w:r w:rsidR="0028625E" w:rsidRPr="00D2213F">
        <w:rPr>
          <w:rFonts w:ascii="Arial" w:hAnsi="Arial" w:cs="Arial"/>
          <w:sz w:val="22"/>
          <w:szCs w:val="22"/>
        </w:rPr>
        <w:t>Scanga</w:t>
      </w:r>
      <w:proofErr w:type="spellEnd"/>
      <w:r w:rsidR="0028625E" w:rsidRPr="00D2213F">
        <w:rPr>
          <w:rFonts w:ascii="Arial" w:hAnsi="Arial" w:cs="Arial"/>
          <w:sz w:val="22"/>
          <w:szCs w:val="22"/>
        </w:rPr>
        <w:t xml:space="preserve"> labs for their helpful discussion. </w:t>
      </w:r>
      <w:r w:rsidR="003911C1" w:rsidRPr="00D2213F">
        <w:rPr>
          <w:rFonts w:ascii="Arial" w:hAnsi="Arial" w:cs="Arial"/>
          <w:sz w:val="22"/>
          <w:szCs w:val="22"/>
        </w:rPr>
        <w:t>Th</w:t>
      </w:r>
      <w:r w:rsidRPr="00D2213F">
        <w:rPr>
          <w:rFonts w:ascii="Arial" w:hAnsi="Arial" w:cs="Arial"/>
          <w:sz w:val="22"/>
          <w:szCs w:val="22"/>
        </w:rPr>
        <w:t>ese studies were funded by the National Institutes of Health, National Institutes of Allergy and Infectious Diseases R01 AI11871 (PLL)</w:t>
      </w:r>
      <w:r w:rsidR="002B31EB" w:rsidRPr="00D2213F">
        <w:rPr>
          <w:rFonts w:ascii="Arial" w:hAnsi="Arial" w:cs="Arial"/>
          <w:sz w:val="22"/>
          <w:szCs w:val="22"/>
        </w:rPr>
        <w:t xml:space="preserve">, </w:t>
      </w:r>
      <w:r w:rsidR="008110DD" w:rsidRPr="00D2213F">
        <w:rPr>
          <w:rFonts w:ascii="Arial" w:hAnsi="Arial" w:cs="Arial"/>
          <w:sz w:val="22"/>
          <w:szCs w:val="22"/>
        </w:rPr>
        <w:t>AI134195 (PLL)</w:t>
      </w:r>
      <w:r w:rsidRPr="00D2213F">
        <w:rPr>
          <w:rFonts w:ascii="Arial" w:hAnsi="Arial" w:cs="Arial"/>
          <w:sz w:val="22"/>
          <w:szCs w:val="22"/>
        </w:rPr>
        <w:t xml:space="preserve">, </w:t>
      </w:r>
      <w:r w:rsidR="002B31EB" w:rsidRPr="00D2213F">
        <w:rPr>
          <w:rFonts w:ascii="Arial" w:hAnsi="Arial" w:cs="Arial"/>
          <w:sz w:val="22"/>
          <w:szCs w:val="22"/>
        </w:rPr>
        <w:t xml:space="preserve">and </w:t>
      </w:r>
      <w:r w:rsidRPr="00D2213F">
        <w:rPr>
          <w:rFonts w:ascii="Arial" w:hAnsi="Arial" w:cs="Arial"/>
          <w:sz w:val="22"/>
          <w:szCs w:val="22"/>
        </w:rPr>
        <w:t xml:space="preserve">Otis Childs Trust of the Children’s Hospital of Pittsburgh Foundation (PLL). </w:t>
      </w:r>
      <w:r w:rsidR="003911C1" w:rsidRPr="00D2213F">
        <w:rPr>
          <w:rFonts w:ascii="Arial" w:hAnsi="Arial" w:cs="Arial"/>
          <w:sz w:val="22"/>
          <w:szCs w:val="22"/>
        </w:rPr>
        <w:t xml:space="preserve">CD4 depleting antibody was produced by the NIH Non-Human Primate Reagent Resource (R24 OD010976, U24 AI126683). </w:t>
      </w:r>
      <w:r w:rsidR="004A3C5E" w:rsidRPr="00D2213F">
        <w:rPr>
          <w:rFonts w:ascii="Arial" w:hAnsi="Arial" w:cs="Arial"/>
          <w:sz w:val="22"/>
          <w:szCs w:val="22"/>
        </w:rPr>
        <w:t xml:space="preserve">SIV gag/pol peptides were obtained from the NIH AIDS Reagent Program, Division AIDS, NIAID. </w:t>
      </w:r>
      <w:r w:rsidR="001E58B6" w:rsidRPr="00D2213F">
        <w:rPr>
          <w:rFonts w:ascii="Arial" w:hAnsi="Arial" w:cs="Arial"/>
          <w:sz w:val="22"/>
          <w:szCs w:val="22"/>
        </w:rPr>
        <w:t>The authors have declared that no conflict of interest exists.</w:t>
      </w:r>
    </w:p>
    <w:p w14:paraId="75A8EF0B" w14:textId="3001AF06" w:rsidR="0065292C" w:rsidRPr="00D2213F" w:rsidRDefault="0028625E" w:rsidP="000F6D34">
      <w:pPr>
        <w:spacing w:line="480" w:lineRule="auto"/>
        <w:rPr>
          <w:rFonts w:ascii="Arial" w:hAnsi="Arial" w:cs="Arial"/>
          <w:sz w:val="22"/>
          <w:szCs w:val="22"/>
        </w:rPr>
      </w:pPr>
      <w:r w:rsidRPr="00D2213F">
        <w:rPr>
          <w:rFonts w:ascii="Arial" w:hAnsi="Arial" w:cs="Arial"/>
          <w:b/>
          <w:sz w:val="22"/>
          <w:szCs w:val="22"/>
        </w:rPr>
        <w:br w:type="page"/>
      </w:r>
    </w:p>
    <w:p w14:paraId="7DF857ED" w14:textId="2EE74A83" w:rsidR="00F73DC2" w:rsidRPr="00D2213F" w:rsidRDefault="00F80775" w:rsidP="0075760A">
      <w:pPr>
        <w:rPr>
          <w:rFonts w:ascii="Arial" w:hAnsi="Arial" w:cs="Arial"/>
          <w:sz w:val="22"/>
          <w:szCs w:val="22"/>
        </w:rPr>
      </w:pPr>
      <w:r w:rsidRPr="00D2213F">
        <w:rPr>
          <w:rFonts w:ascii="Arial" w:hAnsi="Arial" w:cs="Arial"/>
          <w:b/>
          <w:sz w:val="22"/>
          <w:szCs w:val="22"/>
        </w:rPr>
        <w:lastRenderedPageBreak/>
        <w:t>References:</w:t>
      </w:r>
      <w:r w:rsidR="0075760A" w:rsidRPr="00D2213F">
        <w:rPr>
          <w:rFonts w:ascii="Arial" w:hAnsi="Arial" w:cs="Arial"/>
          <w:sz w:val="22"/>
          <w:szCs w:val="22"/>
        </w:rPr>
        <w:t xml:space="preserve"> </w:t>
      </w:r>
    </w:p>
    <w:p w14:paraId="31ED2627" w14:textId="77777777" w:rsidR="00AD2F08" w:rsidRPr="00AD2F08" w:rsidRDefault="00F73DC2" w:rsidP="00AD2F08">
      <w:pPr>
        <w:pStyle w:val="EndNoteBibliography"/>
        <w:spacing w:after="240"/>
        <w:ind w:firstLine="720"/>
        <w:rPr>
          <w:noProof/>
        </w:rPr>
      </w:pPr>
      <w:r w:rsidRPr="00D2213F">
        <w:rPr>
          <w:rFonts w:ascii="Arial" w:hAnsi="Arial" w:cs="Arial"/>
          <w:sz w:val="22"/>
          <w:szCs w:val="22"/>
        </w:rPr>
        <w:fldChar w:fldCharType="begin"/>
      </w:r>
      <w:r w:rsidRPr="00D2213F">
        <w:rPr>
          <w:rFonts w:ascii="Arial" w:hAnsi="Arial" w:cs="Arial"/>
          <w:sz w:val="22"/>
          <w:szCs w:val="22"/>
        </w:rPr>
        <w:instrText xml:space="preserve"> ADDIN EN.REFLIST </w:instrText>
      </w:r>
      <w:r w:rsidRPr="00D2213F">
        <w:rPr>
          <w:rFonts w:ascii="Arial" w:hAnsi="Arial" w:cs="Arial"/>
          <w:sz w:val="22"/>
          <w:szCs w:val="22"/>
        </w:rPr>
        <w:fldChar w:fldCharType="separate"/>
      </w:r>
      <w:r w:rsidR="00AD2F08" w:rsidRPr="00AD2F08">
        <w:rPr>
          <w:noProof/>
        </w:rPr>
        <w:t>1.</w:t>
      </w:r>
      <w:r w:rsidR="00AD2F08" w:rsidRPr="00AD2F08">
        <w:rPr>
          <w:noProof/>
        </w:rPr>
        <w:tab/>
        <w:t>Organization WH. Global Tuberculosis Report 2018: World Health Publications; 2019.</w:t>
      </w:r>
    </w:p>
    <w:p w14:paraId="69700647" w14:textId="77777777" w:rsidR="00AD2F08" w:rsidRPr="00AD2F08" w:rsidRDefault="00AD2F08" w:rsidP="00AD2F08">
      <w:pPr>
        <w:pStyle w:val="EndNoteBibliography"/>
        <w:spacing w:after="240"/>
        <w:ind w:firstLine="720"/>
        <w:rPr>
          <w:noProof/>
        </w:rPr>
      </w:pPr>
      <w:r w:rsidRPr="00AD2F08">
        <w:rPr>
          <w:noProof/>
        </w:rPr>
        <w:t>2.</w:t>
      </w:r>
      <w:r w:rsidRPr="00AD2F08">
        <w:rPr>
          <w:noProof/>
        </w:rPr>
        <w:tab/>
        <w:t>Lawn SD, Myer L, Edwards D, Bekker L-G, Wood R. Short-term and long-term risk of tuberculosis associated with CD4 cell recovery during antiretroviral therapy in South Africa. AIDS. 2009;23(13):1717-25. doi: 10.1097/QAD.0b013e32832d3b6d. PubMed PMID: 19461502; PubMed Central PMCID: PMCPMC3801095.</w:t>
      </w:r>
    </w:p>
    <w:p w14:paraId="469BF820" w14:textId="77777777" w:rsidR="00AD2F08" w:rsidRPr="00AD2F08" w:rsidRDefault="00AD2F08" w:rsidP="00AD2F08">
      <w:pPr>
        <w:pStyle w:val="EndNoteBibliography"/>
        <w:spacing w:after="240"/>
        <w:ind w:firstLine="720"/>
        <w:rPr>
          <w:noProof/>
        </w:rPr>
      </w:pPr>
      <w:r w:rsidRPr="00AD2F08">
        <w:rPr>
          <w:noProof/>
        </w:rPr>
        <w:t>3.</w:t>
      </w:r>
      <w:r w:rsidRPr="00AD2F08">
        <w:rPr>
          <w:noProof/>
        </w:rPr>
        <w:tab/>
        <w:t>Gupta RK, Lawn SD, Bekker LG, Caldwell J, Kaplan R, Wood R. Impact of human immunodeficiency virus and CD4 count on tuberculosis diagnosis: analysis of city-wide data from Cape Town, South Africa. Int J Tuberc Lung Dis. 2013;17(8):1014-22. doi: 10.5588/ijtld.13.0032. PubMed PMID: 23827024; PubMed Central PMCID: PMCPMC3990260.</w:t>
      </w:r>
    </w:p>
    <w:p w14:paraId="3056C881" w14:textId="77777777" w:rsidR="00AD2F08" w:rsidRPr="00AD2F08" w:rsidRDefault="00AD2F08" w:rsidP="00AD2F08">
      <w:pPr>
        <w:pStyle w:val="EndNoteBibliography"/>
        <w:spacing w:after="240"/>
        <w:ind w:firstLine="720"/>
        <w:rPr>
          <w:noProof/>
        </w:rPr>
      </w:pPr>
      <w:r w:rsidRPr="00AD2F08">
        <w:rPr>
          <w:noProof/>
        </w:rPr>
        <w:t>4.</w:t>
      </w:r>
      <w:r w:rsidRPr="00AD2F08">
        <w:rPr>
          <w:noProof/>
        </w:rPr>
        <w:tab/>
        <w:t>Moss AR, Hahn JA, Tulsky JP, Daley CL, Small PM, Hopewell PC. Tuberculosis in the homeless - A prospective study. Am J Resp Crit Care. 2000;162(2):460-4. doi: DOI 10.1164/ajrccm.162.2.9910055. PubMed PMID: WOS:000088829200022.</w:t>
      </w:r>
    </w:p>
    <w:p w14:paraId="55445D78" w14:textId="77777777" w:rsidR="00AD2F08" w:rsidRPr="00AD2F08" w:rsidRDefault="00AD2F08" w:rsidP="00AD2F08">
      <w:pPr>
        <w:pStyle w:val="EndNoteBibliography"/>
        <w:spacing w:after="240"/>
        <w:ind w:firstLine="720"/>
        <w:rPr>
          <w:noProof/>
        </w:rPr>
      </w:pPr>
      <w:r w:rsidRPr="00AD2F08">
        <w:rPr>
          <w:noProof/>
        </w:rPr>
        <w:t>5.</w:t>
      </w:r>
      <w:r w:rsidRPr="00AD2F08">
        <w:rPr>
          <w:noProof/>
        </w:rPr>
        <w:tab/>
        <w:t>Lin PL, Rutledge T, Green AM, Bigbee M, Fuhrman C, Klein E, et al. CD4 T cell depletion exacerbates acute Mycobacterium tuberculosis while reactivation of latent infection is dependent on severity of tissue depletion in cynomolgus macaques. AIDS Res Hum Retroviruses. 2012;28(12):1693-702. doi: 10.1089/AID.2012.0028. PubMed PMID: 22480184; PubMed Central PMCID: PMCPMC3505050.</w:t>
      </w:r>
    </w:p>
    <w:p w14:paraId="6BF1A062" w14:textId="77777777" w:rsidR="00AD2F08" w:rsidRPr="00AD2F08" w:rsidRDefault="00AD2F08" w:rsidP="00AD2F08">
      <w:pPr>
        <w:pStyle w:val="EndNoteBibliography"/>
        <w:spacing w:after="240"/>
        <w:ind w:firstLine="720"/>
        <w:rPr>
          <w:noProof/>
        </w:rPr>
      </w:pPr>
      <w:r w:rsidRPr="00AD2F08">
        <w:rPr>
          <w:noProof/>
        </w:rPr>
        <w:t>6.</w:t>
      </w:r>
      <w:r w:rsidRPr="00AD2F08">
        <w:rPr>
          <w:noProof/>
        </w:rPr>
        <w:tab/>
        <w:t>Paige C, Bishai WR. Penitentiary or penthouse condo: the tuberculous granuloma from the microbe&amp;apos;s point of view. Cellular microbiology. 2010;12(3):301-9. doi: 10.1111/j.1462-5822.2009.01424.x. PubMed PMID: 20039878.</w:t>
      </w:r>
    </w:p>
    <w:p w14:paraId="32C43739" w14:textId="77777777" w:rsidR="00AD2F08" w:rsidRPr="00AD2F08" w:rsidRDefault="00AD2F08" w:rsidP="00AD2F08">
      <w:pPr>
        <w:pStyle w:val="EndNoteBibliography"/>
        <w:spacing w:after="240"/>
        <w:ind w:firstLine="720"/>
        <w:rPr>
          <w:noProof/>
        </w:rPr>
      </w:pPr>
      <w:r w:rsidRPr="00AD2F08">
        <w:rPr>
          <w:noProof/>
        </w:rPr>
        <w:t>7.</w:t>
      </w:r>
      <w:r w:rsidRPr="00AD2F08">
        <w:rPr>
          <w:noProof/>
        </w:rPr>
        <w:tab/>
        <w:t>Lin PL, Rodgers M, Smith L, Bigbee M, Myers A, Bigbee C, et al. Quantitative comparison of active and latent tuberculosis in the cynomolgus macaque model. Infect Immun. 2009;77(10):4631-42. Epub 2009/07/22. doi: 10.1128/IAI.00592-09. PubMed PMID: 19620341; PubMed Central PMCID: PMCPMC2747916.</w:t>
      </w:r>
    </w:p>
    <w:p w14:paraId="7A8DEB81" w14:textId="77777777" w:rsidR="00AD2F08" w:rsidRPr="00AD2F08" w:rsidRDefault="00AD2F08" w:rsidP="00AD2F08">
      <w:pPr>
        <w:pStyle w:val="EndNoteBibliography"/>
        <w:spacing w:after="240"/>
        <w:ind w:firstLine="720"/>
        <w:rPr>
          <w:noProof/>
        </w:rPr>
      </w:pPr>
      <w:r w:rsidRPr="00AD2F08">
        <w:rPr>
          <w:noProof/>
        </w:rPr>
        <w:t>8.</w:t>
      </w:r>
      <w:r w:rsidRPr="00AD2F08">
        <w:rPr>
          <w:noProof/>
        </w:rPr>
        <w:tab/>
        <w:t>Capuano SV, 3rd, Croix DA, Pawar S, Zinovik A, Myers A, Lin PL, et al. Experimental Mycobacterium tuberculosis infection of cynomolgus macaques closely resembles the various manifestations of human M. tuberculosis infection. Infect Immun. 2003;71(10):5831-44. Epub 2003/09/23. PubMed PMID: 14500505; PubMed Central PMCID: PMCPMC201048.</w:t>
      </w:r>
    </w:p>
    <w:p w14:paraId="2D51A283" w14:textId="77777777" w:rsidR="00AD2F08" w:rsidRPr="00AD2F08" w:rsidRDefault="00AD2F08" w:rsidP="00AD2F08">
      <w:pPr>
        <w:pStyle w:val="EndNoteBibliography"/>
        <w:spacing w:after="240"/>
        <w:ind w:firstLine="720"/>
        <w:rPr>
          <w:noProof/>
        </w:rPr>
      </w:pPr>
      <w:r w:rsidRPr="00AD2F08">
        <w:rPr>
          <w:noProof/>
        </w:rPr>
        <w:t>9.</w:t>
      </w:r>
      <w:r w:rsidRPr="00AD2F08">
        <w:rPr>
          <w:noProof/>
        </w:rPr>
        <w:tab/>
        <w:t>Gideon HP, Phuah J, Myers AJ, Bryson BD, Rodgers MA, Coleman MT, et al. Variability in tuberculosis granuloma T cell responses exists, but a balance of pro- and anti-inflammatory cytokines is associated with sterilization. PLoS pathogens. 2015;11(1):e1004603. doi: 10.1371/journal.ppat.1004603. PubMed PMID: 25611466; PubMed Central PMCID: PMCPMC4303275.</w:t>
      </w:r>
    </w:p>
    <w:p w14:paraId="75F03EF5" w14:textId="77777777" w:rsidR="00AD2F08" w:rsidRPr="00AD2F08" w:rsidRDefault="00AD2F08" w:rsidP="00AD2F08">
      <w:pPr>
        <w:pStyle w:val="EndNoteBibliography"/>
        <w:spacing w:after="240"/>
        <w:ind w:firstLine="720"/>
        <w:rPr>
          <w:noProof/>
        </w:rPr>
      </w:pPr>
      <w:r w:rsidRPr="00AD2F08">
        <w:rPr>
          <w:noProof/>
        </w:rPr>
        <w:t>10.</w:t>
      </w:r>
      <w:r w:rsidRPr="00AD2F08">
        <w:rPr>
          <w:noProof/>
        </w:rPr>
        <w:tab/>
        <w:t>Diedrich CR, O'Hern J, Wilkinson RJ. HIV-1 and the Mycobacterium tuberculosis granuloma: A systematic review and meta-analysis. Tuberculosis (Edinb). 2016;98:62-76. Epub 2016/05/10. doi: 10.1016/j.tube.2016.02.010. PubMed PMID: 27156620.</w:t>
      </w:r>
    </w:p>
    <w:p w14:paraId="085CAFA2" w14:textId="77777777" w:rsidR="00AD2F08" w:rsidRPr="00AD2F08" w:rsidRDefault="00AD2F08" w:rsidP="00AD2F08">
      <w:pPr>
        <w:pStyle w:val="EndNoteBibliography"/>
        <w:spacing w:after="240"/>
        <w:ind w:firstLine="720"/>
        <w:rPr>
          <w:noProof/>
        </w:rPr>
      </w:pPr>
      <w:r w:rsidRPr="00AD2F08">
        <w:rPr>
          <w:noProof/>
        </w:rPr>
        <w:t>11.</w:t>
      </w:r>
      <w:r w:rsidRPr="00AD2F08">
        <w:rPr>
          <w:noProof/>
        </w:rPr>
        <w:tab/>
        <w:t>Diedrich CR, Mattila JT, Klein E, Janssen C, Phuah J, Sturgeon TJ, et al. Reactivation of latent tuberculosis in cynomolgus macaques infected with SIV is associated with early peripheral T cell depletion and not virus load. PLoS One. 2010;5(3):e9611. doi: 10.1371/journal.pone.0009611. PubMed PMID: 20224771; PubMed Central PMCID: PMCPMC2835744.</w:t>
      </w:r>
    </w:p>
    <w:p w14:paraId="58337FAF" w14:textId="77777777" w:rsidR="00AD2F08" w:rsidRPr="00AD2F08" w:rsidRDefault="00AD2F08" w:rsidP="00AD2F08">
      <w:pPr>
        <w:pStyle w:val="EndNoteBibliography"/>
        <w:spacing w:after="240"/>
        <w:ind w:firstLine="720"/>
        <w:rPr>
          <w:noProof/>
        </w:rPr>
      </w:pPr>
      <w:r w:rsidRPr="00AD2F08">
        <w:rPr>
          <w:noProof/>
        </w:rPr>
        <w:lastRenderedPageBreak/>
        <w:t>12.</w:t>
      </w:r>
      <w:r w:rsidRPr="00AD2F08">
        <w:rPr>
          <w:noProof/>
        </w:rPr>
        <w:tab/>
        <w:t>Mattila JT, Diedrich CR, Lin PL, Phuah J, Flynn JL. Simian immunodeficiency virus-induced changes in T cell cytokine responses in cynomolgus macaques with latent Mycobacterium tuberculosis infection are associated with timing of reactivation. J Immunol. 2011;186(6):3527-37. doi: 10.4049/jimmunol.1003773. PubMed PMID: 21317393; PubMed Central PMCID: PMCPMC3311978.</w:t>
      </w:r>
    </w:p>
    <w:p w14:paraId="5AF80A5C" w14:textId="77777777" w:rsidR="00AD2F08" w:rsidRPr="00AD2F08" w:rsidRDefault="00AD2F08" w:rsidP="00AD2F08">
      <w:pPr>
        <w:pStyle w:val="EndNoteBibliography"/>
        <w:spacing w:after="240"/>
        <w:ind w:firstLine="720"/>
        <w:rPr>
          <w:noProof/>
        </w:rPr>
      </w:pPr>
      <w:r w:rsidRPr="00AD2F08">
        <w:rPr>
          <w:noProof/>
        </w:rPr>
        <w:t>13.</w:t>
      </w:r>
      <w:r w:rsidRPr="00AD2F08">
        <w:rPr>
          <w:noProof/>
        </w:rPr>
        <w:tab/>
        <w:t>Guo M, Xian QY, Rao Y, Zhang J, Wang Y, Huang ZX, et al. SIV Infection Facilitates Mycobacterium tuberculosis Infection of Rhesus Macaques. Front Microbiol. 2016;7:2174. Epub 2017/01/31. doi: 10.3389/fmicb.2016.02174. PubMed PMID: 28133458; PubMed Central PMCID: PMCPMC5233680.</w:t>
      </w:r>
    </w:p>
    <w:p w14:paraId="2AB543C4" w14:textId="77777777" w:rsidR="00AD2F08" w:rsidRPr="00AD2F08" w:rsidRDefault="00AD2F08" w:rsidP="00AD2F08">
      <w:pPr>
        <w:pStyle w:val="EndNoteBibliography"/>
        <w:spacing w:after="240"/>
        <w:ind w:firstLine="720"/>
        <w:rPr>
          <w:noProof/>
        </w:rPr>
      </w:pPr>
      <w:r w:rsidRPr="00AD2F08">
        <w:rPr>
          <w:noProof/>
        </w:rPr>
        <w:t>14.</w:t>
      </w:r>
      <w:r w:rsidRPr="00AD2F08">
        <w:rPr>
          <w:noProof/>
        </w:rPr>
        <w:tab/>
        <w:t>Corleis B, Bucşan AN, Deruaz M, Vrbanac VD, Lisanti-Park AC, Gates SJ, et al. HIV-1 and SIV Infection Are Associated with Early Loss of Lung Interstitial CD4+ T Cells and Dissemination of Pulmonary Tuberculosis. Cell Reports. 2019;26(6):1409-18.e5. doi: 10.1016/j.celrep.2019.01.021.</w:t>
      </w:r>
    </w:p>
    <w:p w14:paraId="3CEA3F51" w14:textId="77777777" w:rsidR="00AD2F08" w:rsidRPr="00AD2F08" w:rsidRDefault="00AD2F08" w:rsidP="00AD2F08">
      <w:pPr>
        <w:pStyle w:val="EndNoteBibliography"/>
        <w:spacing w:after="240"/>
        <w:ind w:firstLine="720"/>
        <w:rPr>
          <w:noProof/>
        </w:rPr>
      </w:pPr>
      <w:r w:rsidRPr="00AD2F08">
        <w:rPr>
          <w:noProof/>
        </w:rPr>
        <w:t>15.</w:t>
      </w:r>
      <w:r w:rsidRPr="00AD2F08">
        <w:rPr>
          <w:noProof/>
        </w:rPr>
        <w:tab/>
        <w:t>Foreman TW, Mehra S, LoBato DN, Malek A, Alvarez X, Golden NA, et al. CD4 +T-cell–independent mechanisms suppress reactivation of latent tuberculosis in a macaque model of HIV coinfection. Proc Natl Acad Sci U S A. 2016;113(38):E5636-E44. doi: 10.1073/pnas.1611987113.</w:t>
      </w:r>
    </w:p>
    <w:p w14:paraId="6DF6ED84" w14:textId="77777777" w:rsidR="00AD2F08" w:rsidRPr="00AD2F08" w:rsidRDefault="00AD2F08" w:rsidP="00AD2F08">
      <w:pPr>
        <w:pStyle w:val="EndNoteBibliography"/>
        <w:spacing w:after="240"/>
        <w:ind w:firstLine="720"/>
        <w:rPr>
          <w:noProof/>
        </w:rPr>
      </w:pPr>
      <w:r w:rsidRPr="00AD2F08">
        <w:rPr>
          <w:noProof/>
        </w:rPr>
        <w:t>16.</w:t>
      </w:r>
      <w:r w:rsidRPr="00AD2F08">
        <w:rPr>
          <w:noProof/>
        </w:rPr>
        <w:tab/>
        <w:t>Kuroda MJ, Sugimoto C, Cai Y, Merino KM, Mehra S, Araínga M, et al. High Turnover of Tissue Macrophages Contributes to Tuberculosis Reactivation in Simian Immunodeficiency Virus-Infected Rhesus Macaques. J Infect Dis. 2018;217(12):1865-74. doi: 10.1093/infdis/jix625. PubMed PMID: 29432596; PubMed Central PMCID: PMCPMC5972562.</w:t>
      </w:r>
    </w:p>
    <w:p w14:paraId="1B5E6966" w14:textId="77777777" w:rsidR="00AD2F08" w:rsidRPr="00AD2F08" w:rsidRDefault="00AD2F08" w:rsidP="00AD2F08">
      <w:pPr>
        <w:pStyle w:val="EndNoteBibliography"/>
        <w:spacing w:after="240"/>
        <w:ind w:firstLine="720"/>
        <w:rPr>
          <w:noProof/>
        </w:rPr>
      </w:pPr>
      <w:r w:rsidRPr="00AD2F08">
        <w:rPr>
          <w:noProof/>
        </w:rPr>
        <w:t>17.</w:t>
      </w:r>
      <w:r w:rsidRPr="00AD2F08">
        <w:rPr>
          <w:noProof/>
        </w:rPr>
        <w:tab/>
        <w:t>Rodgers MA, Ameel C, Ellis-Connell AL, Balgeman AJ, Maiello P, Barry GL, et al. Preexisting Simian Immunodeficiency Virus Infection Increases Susceptibility to Tuberculosis in Mauritian Cynomolgus Macaques. Infect Immun. 2018;86(12). Epub 2018/09/19. doi: 10.1128/IAI.00565-18. PubMed PMID: 30224552; PubMed Central PMCID: PMCPMC6246917.</w:t>
      </w:r>
    </w:p>
    <w:p w14:paraId="197358E3" w14:textId="77777777" w:rsidR="00AD2F08" w:rsidRPr="00AD2F08" w:rsidRDefault="00AD2F08" w:rsidP="00AD2F08">
      <w:pPr>
        <w:pStyle w:val="EndNoteBibliography"/>
        <w:spacing w:after="240"/>
        <w:ind w:firstLine="720"/>
        <w:rPr>
          <w:noProof/>
        </w:rPr>
      </w:pPr>
      <w:r w:rsidRPr="00AD2F08">
        <w:rPr>
          <w:noProof/>
        </w:rPr>
        <w:t>18.</w:t>
      </w:r>
      <w:r w:rsidRPr="00AD2F08">
        <w:rPr>
          <w:noProof/>
        </w:rPr>
        <w:tab/>
        <w:t>Lin PL, Maiello P, Gideon HP, Coleman MT, Cadena AM, Rodgers MA, et al. PET CT Identifies Reactivation Risk in Cynomolgus Macaques with Latent M. tuberculosis. PLoS pathogens. 2016;12(7):e1005739. doi: 10.1371/journal.ppat.1005739. PubMed PMID: 27379816; PubMed Central PMCID: PMCPMC4933353.</w:t>
      </w:r>
    </w:p>
    <w:p w14:paraId="212455A2" w14:textId="77777777" w:rsidR="00AD2F08" w:rsidRPr="00AD2F08" w:rsidRDefault="00AD2F08" w:rsidP="00AD2F08">
      <w:pPr>
        <w:pStyle w:val="EndNoteBibliography"/>
        <w:spacing w:after="240"/>
        <w:ind w:firstLine="720"/>
        <w:rPr>
          <w:noProof/>
        </w:rPr>
      </w:pPr>
      <w:r w:rsidRPr="00AD2F08">
        <w:rPr>
          <w:noProof/>
        </w:rPr>
        <w:t>19.</w:t>
      </w:r>
      <w:r w:rsidRPr="00AD2F08">
        <w:rPr>
          <w:noProof/>
        </w:rPr>
        <w:tab/>
        <w:t>Lin PL, Ford CB, Coleman MT, Myers AJ, Gawande R, Ioerger T, et al. Sterilization of granulomas is common in active and latent tuberculosis despite within-host variability in bacterial killing. Nat Med. 2014;20(1):75-9. doi: 10.1038/nm.3412. PubMed PMID: 24336248; PubMed Central PMCID: PMCPMC3947310.</w:t>
      </w:r>
    </w:p>
    <w:p w14:paraId="5AAB2C34" w14:textId="77777777" w:rsidR="00AD2F08" w:rsidRPr="00AD2F08" w:rsidRDefault="00AD2F08" w:rsidP="00AD2F08">
      <w:pPr>
        <w:pStyle w:val="EndNoteBibliography"/>
        <w:spacing w:after="240"/>
        <w:ind w:firstLine="720"/>
        <w:rPr>
          <w:noProof/>
        </w:rPr>
      </w:pPr>
      <w:r w:rsidRPr="00AD2F08">
        <w:rPr>
          <w:noProof/>
        </w:rPr>
        <w:t>20.</w:t>
      </w:r>
      <w:r w:rsidRPr="00AD2F08">
        <w:rPr>
          <w:noProof/>
        </w:rPr>
        <w:tab/>
        <w:t>Esmail H, Lai RP, Lesosky M, Wilkinson KA, Graham CM, Coussens AK, et al. Characterization of progressive HIV-associated tuberculosis using 2-deoxy-2-[(18)F]fluoro-D-glucose positron emission and computed tomography. Nat Med. 2016;22(10):1090-3. Epub 2016/09/07. doi: 10.1038/nm.4161. PubMed PMID: 27595321; PubMed Central PMCID: PMCPMC5055809.</w:t>
      </w:r>
    </w:p>
    <w:p w14:paraId="6D48B19C" w14:textId="77777777" w:rsidR="00AD2F08" w:rsidRPr="00AD2F08" w:rsidRDefault="00AD2F08" w:rsidP="00AD2F08">
      <w:pPr>
        <w:pStyle w:val="EndNoteBibliography"/>
        <w:spacing w:after="240"/>
        <w:ind w:firstLine="720"/>
        <w:rPr>
          <w:noProof/>
        </w:rPr>
      </w:pPr>
      <w:r w:rsidRPr="00AD2F08">
        <w:rPr>
          <w:noProof/>
        </w:rPr>
        <w:t>21.</w:t>
      </w:r>
      <w:r w:rsidRPr="00AD2F08">
        <w:rPr>
          <w:noProof/>
        </w:rPr>
        <w:tab/>
        <w:t>Martin CJ, Cadena AM, Leung VW, Lin PL, Maiello P, Hicks N, et al. Digitally Barcoding Mycobacterium tuberculosis Reveals In Vivo Infection Dynamics in the Macaque Model of Tuberculosis. mBio. 2017;8(3):e00312-17. doi: 10.1128/mBio.00312-17. PubMed PMID: 28487426; PubMed Central PMCID: PMCPMC5424202.</w:t>
      </w:r>
    </w:p>
    <w:p w14:paraId="722DA267" w14:textId="77777777" w:rsidR="00AD2F08" w:rsidRPr="00AD2F08" w:rsidRDefault="00AD2F08" w:rsidP="00AD2F08">
      <w:pPr>
        <w:pStyle w:val="EndNoteBibliography"/>
        <w:spacing w:after="240"/>
        <w:ind w:firstLine="720"/>
        <w:rPr>
          <w:noProof/>
        </w:rPr>
      </w:pPr>
      <w:r w:rsidRPr="00AD2F08">
        <w:rPr>
          <w:noProof/>
        </w:rPr>
        <w:t>22.</w:t>
      </w:r>
      <w:r w:rsidRPr="00AD2F08">
        <w:rPr>
          <w:noProof/>
        </w:rPr>
        <w:tab/>
        <w:t xml:space="preserve">Maiello P, DiFazio RM, Cadena AM, Rodgers MA, Lin PL, Scanga CA, et al. Rhesus Macaques Are More Susceptible to Progressive Tuberculosis than Cynomolgus Macaques: a Quantitative Comparison. Infect </w:t>
      </w:r>
      <w:r w:rsidRPr="00AD2F08">
        <w:rPr>
          <w:noProof/>
        </w:rPr>
        <w:lastRenderedPageBreak/>
        <w:t>Immun. 2018;86(2). Epub 2017/09/28. doi: 10.1128/IAI.00505-17. PubMed PMID: 28947646; PubMed Central PMCID: PMCPMC5778369.</w:t>
      </w:r>
    </w:p>
    <w:p w14:paraId="6D19181A" w14:textId="77777777" w:rsidR="00AD2F08" w:rsidRPr="00AD2F08" w:rsidRDefault="00AD2F08" w:rsidP="00AD2F08">
      <w:pPr>
        <w:pStyle w:val="EndNoteBibliography"/>
        <w:spacing w:after="240"/>
        <w:ind w:firstLine="720"/>
        <w:rPr>
          <w:noProof/>
        </w:rPr>
      </w:pPr>
      <w:r w:rsidRPr="00AD2F08">
        <w:rPr>
          <w:noProof/>
        </w:rPr>
        <w:t>23.</w:t>
      </w:r>
      <w:r w:rsidRPr="00AD2F08">
        <w:rPr>
          <w:noProof/>
        </w:rPr>
        <w:tab/>
        <w:t>Ganchua SKC, Cadena AM, Maiello P, Gideon HP, Myers AJ, Junecko BF, et al. Lymph nodes are sites of prolonged bacterial persistence during Mycobacterium tuberculosis infection in macaques. PLoS Pathog. 2018;14(11):e1007337. Epub 2018/11/02. doi: 10.1371/journal.ppat.1007337. PubMed PMID: 30383808; PubMed Central PMCID: PMCPMC6211753.</w:t>
      </w:r>
    </w:p>
    <w:p w14:paraId="6276DB1F" w14:textId="77777777" w:rsidR="00AD2F08" w:rsidRPr="00AD2F08" w:rsidRDefault="00AD2F08" w:rsidP="00AD2F08">
      <w:pPr>
        <w:pStyle w:val="EndNoteBibliography"/>
        <w:spacing w:after="240"/>
        <w:ind w:firstLine="720"/>
        <w:rPr>
          <w:noProof/>
        </w:rPr>
      </w:pPr>
      <w:r w:rsidRPr="00AD2F08">
        <w:rPr>
          <w:noProof/>
        </w:rPr>
        <w:t>24.</w:t>
      </w:r>
      <w:r w:rsidRPr="00AD2F08">
        <w:rPr>
          <w:noProof/>
        </w:rPr>
        <w:tab/>
        <w:t>Lin PL, Coleman T, Carney JP, Lopresti BJ, Tomko J, Fillmore D, et al. Radiologic Responses in Cynomolgus Macaques for Assessing Tuberculosis Chemotherapy Regimens. Antimicrob Agents Chemother. 2013;57(9):4237-44. Epub 2013/06/26. doi: 10.1128/AAC.00277-13. PubMed PMID: 23796926; PubMed Central PMCID: PMCPMC3754323.</w:t>
      </w:r>
    </w:p>
    <w:p w14:paraId="5CC1E9A8" w14:textId="77777777" w:rsidR="00AD2F08" w:rsidRPr="00AD2F08" w:rsidRDefault="00AD2F08" w:rsidP="00AD2F08">
      <w:pPr>
        <w:pStyle w:val="EndNoteBibliography"/>
        <w:spacing w:after="240"/>
        <w:ind w:firstLine="720"/>
        <w:rPr>
          <w:noProof/>
        </w:rPr>
      </w:pPr>
      <w:r w:rsidRPr="00AD2F08">
        <w:rPr>
          <w:noProof/>
        </w:rPr>
        <w:t>25.</w:t>
      </w:r>
      <w:r w:rsidRPr="00AD2F08">
        <w:rPr>
          <w:noProof/>
        </w:rPr>
        <w:tab/>
        <w:t>White AG, Maiello P, Coleman MT, Tomko JA, Frye LJ, Scanga CA, et al. Analysis of 18FDG PET/CT Imaging as a Tool for Studying Mycobacterium tuberculosis Infection and Treatment in Non-human Primates. J Vis Exp. 2017;(127). Epub 2017/09/21. doi: 10.3791/56375. PubMed PMID: 28930979; PubMed Central PMCID: PMCPMC5752181.</w:t>
      </w:r>
    </w:p>
    <w:p w14:paraId="6085D5E3" w14:textId="77777777" w:rsidR="00AD2F08" w:rsidRPr="00AD2F08" w:rsidRDefault="00AD2F08" w:rsidP="00AD2F08">
      <w:pPr>
        <w:pStyle w:val="EndNoteBibliography"/>
        <w:spacing w:after="240"/>
        <w:ind w:firstLine="720"/>
        <w:rPr>
          <w:noProof/>
        </w:rPr>
      </w:pPr>
      <w:r w:rsidRPr="00AD2F08">
        <w:rPr>
          <w:noProof/>
        </w:rPr>
        <w:t>26.</w:t>
      </w:r>
      <w:r w:rsidRPr="00AD2F08">
        <w:rPr>
          <w:noProof/>
        </w:rPr>
        <w:tab/>
        <w:t>Larson EC, Novis CL, Martins LJ, Macedo AB, Kimball KE, Bosque A, et al. Mycobacterium tuberculosis reactivates latent HIV-1 in T cells in vitro. PLoS One. 2017;12(9):e0185162. doi: 10.1371/journal.pone.0185162. PubMed PMID: 28949981; PubMed Central PMCID: PMCPMC5614573.</w:t>
      </w:r>
    </w:p>
    <w:p w14:paraId="0DA3C6BB" w14:textId="77777777" w:rsidR="00AD2F08" w:rsidRPr="00AD2F08" w:rsidRDefault="00AD2F08" w:rsidP="00AD2F08">
      <w:pPr>
        <w:pStyle w:val="EndNoteBibliography"/>
        <w:spacing w:after="240"/>
        <w:ind w:firstLine="720"/>
        <w:rPr>
          <w:noProof/>
        </w:rPr>
      </w:pPr>
      <w:r w:rsidRPr="00AD2F08">
        <w:rPr>
          <w:noProof/>
        </w:rPr>
        <w:t>27.</w:t>
      </w:r>
      <w:r w:rsidRPr="00AD2F08">
        <w:rPr>
          <w:noProof/>
        </w:rPr>
        <w:tab/>
        <w:t>Coleman MT, Chen RY, Lee M, Lin PL, Dodd LE, Maiello P, et al. PET/CT imaging reveals a therapeutic response to oxazolidinones in macaques and humans with tuberculosis. Sci Transl Med. 2014;6(265):265ra167. Epub 2014/12/05. doi: 10.1126/scitranslmed.3009500. PubMed PMID: 25473035.</w:t>
      </w:r>
    </w:p>
    <w:p w14:paraId="7C76A5C6" w14:textId="77777777" w:rsidR="00AD2F08" w:rsidRPr="00AD2F08" w:rsidRDefault="00AD2F08" w:rsidP="00AD2F08">
      <w:pPr>
        <w:pStyle w:val="EndNoteBibliography"/>
        <w:spacing w:after="240"/>
        <w:ind w:firstLine="720"/>
        <w:rPr>
          <w:noProof/>
        </w:rPr>
      </w:pPr>
      <w:r w:rsidRPr="00AD2F08">
        <w:rPr>
          <w:noProof/>
        </w:rPr>
        <w:t>28.</w:t>
      </w:r>
      <w:r w:rsidRPr="00AD2F08">
        <w:rPr>
          <w:noProof/>
        </w:rPr>
        <w:tab/>
        <w:t>Diedrich CR, Gideon HP, Rutledge T, Baranowski TM, Maiello P, Myers AJ, et al. CD4CD8 Double Positive T cell responses during Mycobacterium tuberculosis infection in cynomolgus macaques. J Med Primatol. 2019;48(2):82-9. Epub 2019/02/07. doi: 10.1111/jmp.12399. PubMed PMID: 30723927.</w:t>
      </w:r>
    </w:p>
    <w:p w14:paraId="5F9A76E0" w14:textId="77777777" w:rsidR="00AD2F08" w:rsidRPr="00AD2F08" w:rsidRDefault="00AD2F08" w:rsidP="00AD2F08">
      <w:pPr>
        <w:pStyle w:val="EndNoteBibliography"/>
        <w:spacing w:after="240"/>
        <w:ind w:firstLine="720"/>
        <w:rPr>
          <w:noProof/>
        </w:rPr>
      </w:pPr>
      <w:r w:rsidRPr="00AD2F08">
        <w:rPr>
          <w:noProof/>
        </w:rPr>
        <w:t>29.</w:t>
      </w:r>
      <w:r w:rsidRPr="00AD2F08">
        <w:rPr>
          <w:noProof/>
        </w:rPr>
        <w:tab/>
        <w:t>Melody K, McBeth S, Kline C, Kashuba AD, Mellors JW, Ambrose Z. Low Frequency of Drug-Resistant Variants Selected by Long-Acting Rilpivirine in Macaques Infected with Simian Immunodeficiency Virus Containing HIV-1 Reverse Transcriptase. Antimicrob Agents Chemother. 2015;59(12):7762-70. Epub 2015/10/07. doi: 10.1128/AAC.01937-15. PubMed PMID: 26438501; PubMed Central PMCID: PMCPMC4649225.</w:t>
      </w:r>
    </w:p>
    <w:p w14:paraId="15B830C0" w14:textId="77777777" w:rsidR="00AD2F08" w:rsidRPr="00AD2F08" w:rsidRDefault="00AD2F08" w:rsidP="00AD2F08">
      <w:pPr>
        <w:pStyle w:val="EndNoteBibliography"/>
        <w:spacing w:after="240"/>
        <w:ind w:firstLine="720"/>
        <w:rPr>
          <w:noProof/>
        </w:rPr>
      </w:pPr>
      <w:r w:rsidRPr="00AD2F08">
        <w:rPr>
          <w:noProof/>
        </w:rPr>
        <w:t>30.</w:t>
      </w:r>
      <w:r w:rsidRPr="00AD2F08">
        <w:rPr>
          <w:noProof/>
        </w:rPr>
        <w:tab/>
        <w:t>Roederer M, Nozzi JL, Nason MC. SPICE: exploration and analysis of post-cytometric complex multivariate datasets. Cytometry A. 2011;79(2):167-74. Epub 2011/01/26. doi: 10.1002/cyto.a.21015. PubMed PMID: 21265010; PubMed Central PMCID: PMCPMC3072288.</w:t>
      </w:r>
    </w:p>
    <w:p w14:paraId="2490FFBB" w14:textId="77777777" w:rsidR="00AD2F08" w:rsidRPr="00AD2F08" w:rsidRDefault="00AD2F08" w:rsidP="00AD2F08">
      <w:pPr>
        <w:pStyle w:val="EndNoteBibliography"/>
        <w:spacing w:after="240"/>
        <w:ind w:firstLine="720"/>
        <w:rPr>
          <w:noProof/>
        </w:rPr>
      </w:pPr>
      <w:r w:rsidRPr="00AD2F08">
        <w:rPr>
          <w:noProof/>
        </w:rPr>
        <w:t>31.</w:t>
      </w:r>
      <w:r w:rsidRPr="00AD2F08">
        <w:rPr>
          <w:noProof/>
        </w:rPr>
        <w:tab/>
        <w:t>Pathak S, Wentzel-Larsen T, Asjo B. Effects of in vitro HIV-1 infection on mycobacterial growth in peripheral blood monocyte-derived macrophages. Infect Immun. 2010;78(9):4022-32. Epub 2010/07/14. doi: 10.1128/IAI.00106-10. PubMed PMID: 20624908; PubMed Central PMCID: PMCPMC2937445.</w:t>
      </w:r>
    </w:p>
    <w:p w14:paraId="703C78B9" w14:textId="77777777" w:rsidR="00AD2F08" w:rsidRPr="00AD2F08" w:rsidRDefault="00AD2F08" w:rsidP="00AD2F08">
      <w:pPr>
        <w:pStyle w:val="EndNoteBibliography"/>
        <w:spacing w:after="240"/>
        <w:ind w:firstLine="720"/>
        <w:rPr>
          <w:noProof/>
        </w:rPr>
      </w:pPr>
      <w:r w:rsidRPr="00AD2F08">
        <w:rPr>
          <w:noProof/>
        </w:rPr>
        <w:t>32.</w:t>
      </w:r>
      <w:r w:rsidRPr="00AD2F08">
        <w:rPr>
          <w:noProof/>
        </w:rPr>
        <w:tab/>
        <w:t>Hoshino Y, Nakata K, Hoshino S, Honda Y, Tse DB, Shioda T, et al. Maximal HIV-1 replication in alveolar macrophages during tuberculosis requires both lymphocyte contact and cytokines. J Exp Med. 2002;195(4):495-505. doi: 10.1084/jem.20011614. PubMed PMID: 11854362; PubMed Central PMCID: PMCPMC2193627.</w:t>
      </w:r>
    </w:p>
    <w:p w14:paraId="6F4D1208" w14:textId="77777777" w:rsidR="00AD2F08" w:rsidRPr="00AD2F08" w:rsidRDefault="00AD2F08" w:rsidP="00AD2F08">
      <w:pPr>
        <w:pStyle w:val="EndNoteBibliography"/>
        <w:spacing w:after="240"/>
        <w:ind w:firstLine="720"/>
        <w:rPr>
          <w:noProof/>
        </w:rPr>
      </w:pPr>
      <w:r w:rsidRPr="00AD2F08">
        <w:rPr>
          <w:noProof/>
        </w:rPr>
        <w:lastRenderedPageBreak/>
        <w:t>33.</w:t>
      </w:r>
      <w:r w:rsidRPr="00AD2F08">
        <w:rPr>
          <w:noProof/>
        </w:rPr>
        <w:tab/>
        <w:t>van der Ende ME, Schutten M, Raschdorff B, Grossschupff G, Racz P, Osterhaus AD, et al. CD4 T cells remain the major source of HIV-1 during end stage disease. AIDS. 1999;13(9):1015-9. Epub 1999/07/09. PubMed PMID: 10397529.</w:t>
      </w:r>
    </w:p>
    <w:p w14:paraId="67F845E9" w14:textId="77777777" w:rsidR="00AD2F08" w:rsidRPr="00AD2F08" w:rsidRDefault="00AD2F08" w:rsidP="00AD2F08">
      <w:pPr>
        <w:pStyle w:val="EndNoteBibliography"/>
        <w:spacing w:after="240"/>
        <w:ind w:firstLine="720"/>
        <w:rPr>
          <w:noProof/>
        </w:rPr>
      </w:pPr>
      <w:r w:rsidRPr="00AD2F08">
        <w:rPr>
          <w:noProof/>
        </w:rPr>
        <w:t>34.</w:t>
      </w:r>
      <w:r w:rsidRPr="00AD2F08">
        <w:rPr>
          <w:noProof/>
        </w:rPr>
        <w:tab/>
        <w:t>Lawn SD, Pisell TL, Hirsch CS, Wu M, Butera ST, Toossi Z. Anatomically compartmentalized human immunodeficiency virus replication in HLA-DR+ cells and CD14+ macrophages at the site of pleural tuberculosis coinfection. J Infect Dis. 2001;184(9):1127-33. Epub 2001/10/13. doi: 10.1086/323649. PubMed PMID: 11598835.</w:t>
      </w:r>
    </w:p>
    <w:p w14:paraId="042FE5B0" w14:textId="77777777" w:rsidR="00AD2F08" w:rsidRPr="00AD2F08" w:rsidRDefault="00AD2F08" w:rsidP="00AD2F08">
      <w:pPr>
        <w:pStyle w:val="EndNoteBibliography"/>
        <w:spacing w:after="240"/>
        <w:ind w:firstLine="720"/>
        <w:rPr>
          <w:noProof/>
        </w:rPr>
      </w:pPr>
      <w:r w:rsidRPr="00AD2F08">
        <w:rPr>
          <w:noProof/>
        </w:rPr>
        <w:t>35.</w:t>
      </w:r>
      <w:r w:rsidRPr="00AD2F08">
        <w:rPr>
          <w:noProof/>
        </w:rPr>
        <w:tab/>
        <w:t>Danaviah S, Sacks JA, Kumar KP, Taylor LM, Fallows DA, Naicker T, et al. Immunohistological characterization of spinal TB granulomas from HIV-negative and -positive patients. Tuberculosis (Edinb). 2013;93(4):432-41. Epub 2013/04/02. doi: 10.1016/j.tube.2013.02.009. PubMed PMID: 23541388; PubMed Central PMCID: PMCPMC3681883.</w:t>
      </w:r>
    </w:p>
    <w:p w14:paraId="43886324" w14:textId="77777777" w:rsidR="00AD2F08" w:rsidRPr="00AD2F08" w:rsidRDefault="00AD2F08" w:rsidP="00AD2F08">
      <w:pPr>
        <w:pStyle w:val="EndNoteBibliography"/>
        <w:spacing w:after="240"/>
        <w:ind w:firstLine="720"/>
        <w:rPr>
          <w:noProof/>
        </w:rPr>
      </w:pPr>
      <w:r w:rsidRPr="00AD2F08">
        <w:rPr>
          <w:noProof/>
        </w:rPr>
        <w:t>36.</w:t>
      </w:r>
      <w:r w:rsidRPr="00AD2F08">
        <w:rPr>
          <w:noProof/>
        </w:rPr>
        <w:tab/>
        <w:t>Munoz-Elias EJ, Timm J, Botha T, Chan WT, Gomez JE, McKinney JD. Replication dynamics of Mycobacterium tuberculosis in chronically infected mice. Infect Immun. 2005;73(1):546-51. Epub 2004/12/25. doi: 10.1128/IAI.73.1.546-551.2005. PubMed PMID: 15618194; PubMed Central PMCID: PMCPMC538940.</w:t>
      </w:r>
    </w:p>
    <w:p w14:paraId="7E77057D" w14:textId="77777777" w:rsidR="00AD2F08" w:rsidRPr="00AD2F08" w:rsidRDefault="00AD2F08" w:rsidP="00AD2F08">
      <w:pPr>
        <w:pStyle w:val="EndNoteBibliography"/>
        <w:spacing w:after="240"/>
        <w:ind w:firstLine="720"/>
        <w:rPr>
          <w:noProof/>
        </w:rPr>
      </w:pPr>
      <w:r w:rsidRPr="00AD2F08">
        <w:rPr>
          <w:noProof/>
        </w:rPr>
        <w:t>37.</w:t>
      </w:r>
      <w:r w:rsidRPr="00AD2F08">
        <w:rPr>
          <w:noProof/>
        </w:rPr>
        <w:tab/>
        <w:t>Veazey RS, Mansfield KG, Tham IC, Carville AC, Shvetz DE, Forand AE, et al. Dynamics of CCR5 expression by CD4(+) T cells in lymphoid tissues during simian immunodeficiency virus infection. J Virol. 2000;74(23):11001-7. Epub 2000/11/09. doi: 10.1128/jvi.74.23.11001-11007.2000. PubMed PMID: 11069995; PubMed Central PMCID: PMCPMC113180.</w:t>
      </w:r>
    </w:p>
    <w:p w14:paraId="1E6B9C81" w14:textId="77777777" w:rsidR="00AD2F08" w:rsidRPr="00AD2F08" w:rsidRDefault="00AD2F08" w:rsidP="00AD2F08">
      <w:pPr>
        <w:pStyle w:val="EndNoteBibliography"/>
        <w:spacing w:after="240"/>
        <w:ind w:firstLine="720"/>
        <w:rPr>
          <w:noProof/>
        </w:rPr>
      </w:pPr>
      <w:r w:rsidRPr="00AD2F08">
        <w:rPr>
          <w:noProof/>
        </w:rPr>
        <w:t>38.</w:t>
      </w:r>
      <w:r w:rsidRPr="00AD2F08">
        <w:rPr>
          <w:noProof/>
        </w:rPr>
        <w:tab/>
        <w:t>Bucsan AN, Chatterjee A, Singh DK, Foreman TW, Lee TH, Threeton B, et al. Mechanisms of reactivation of latent tuberculosis infection due to SIV co-infection. J Clin Invest. 2019. Epub 2019/09/04. doi: 10.1172/JCI125810. PubMed PMID: 31479428.</w:t>
      </w:r>
    </w:p>
    <w:p w14:paraId="1A496A14" w14:textId="77777777" w:rsidR="00AD2F08" w:rsidRPr="00AD2F08" w:rsidRDefault="00AD2F08" w:rsidP="00AD2F08">
      <w:pPr>
        <w:pStyle w:val="EndNoteBibliography"/>
        <w:spacing w:after="240"/>
        <w:ind w:firstLine="720"/>
        <w:rPr>
          <w:noProof/>
        </w:rPr>
      </w:pPr>
      <w:r w:rsidRPr="00AD2F08">
        <w:rPr>
          <w:noProof/>
        </w:rPr>
        <w:t>39.</w:t>
      </w:r>
      <w:r w:rsidRPr="00AD2F08">
        <w:rPr>
          <w:noProof/>
        </w:rPr>
        <w:tab/>
        <w:t>Bishai WR, Dannenberg AM, Jr., Parrish N, Ruiz R, Chen P, Zook BC, et al. Virulence of Mycobacterium tuberculosis CDC1551 and H37Rv in rabbits evaluated by Lurie's pulmonary tubercle count method. Infect Immun. 1999;67(9):4931-4. Epub 1999/08/24. PubMed PMID: 10456953; PubMed Central PMCID: PMCPMC96831.</w:t>
      </w:r>
    </w:p>
    <w:p w14:paraId="1374626C" w14:textId="77777777" w:rsidR="00AD2F08" w:rsidRPr="00AD2F08" w:rsidRDefault="00AD2F08" w:rsidP="00AD2F08">
      <w:pPr>
        <w:pStyle w:val="EndNoteBibliography"/>
        <w:spacing w:after="240"/>
        <w:ind w:firstLine="720"/>
        <w:rPr>
          <w:noProof/>
        </w:rPr>
      </w:pPr>
      <w:r w:rsidRPr="00AD2F08">
        <w:rPr>
          <w:noProof/>
        </w:rPr>
        <w:t>40.</w:t>
      </w:r>
      <w:r w:rsidRPr="00AD2F08">
        <w:rPr>
          <w:noProof/>
        </w:rPr>
        <w:tab/>
        <w:t>Cadena AM, Klein EC, White AG, Tomko JA, Chedrick CL, Reed DS, et al. Very Low Doses of Mycobacterium tuberculosis Yield Diverse Host Outcomes in Common Marmosets (Callithrix jacchus). Comp Med. 2016;66(5):412-9. Epub 2016/10/26. PubMed PMID: 27780009; PubMed Central PMCID: PMCPMC5073067.</w:t>
      </w:r>
    </w:p>
    <w:p w14:paraId="67B6B0AC" w14:textId="77777777" w:rsidR="00AD2F08" w:rsidRPr="00AD2F08" w:rsidRDefault="00AD2F08" w:rsidP="00AD2F08">
      <w:pPr>
        <w:pStyle w:val="EndNoteBibliography"/>
        <w:spacing w:after="240"/>
        <w:ind w:firstLine="720"/>
        <w:rPr>
          <w:noProof/>
        </w:rPr>
      </w:pPr>
      <w:r w:rsidRPr="00AD2F08">
        <w:rPr>
          <w:noProof/>
        </w:rPr>
        <w:t>41.</w:t>
      </w:r>
      <w:r w:rsidRPr="00AD2F08">
        <w:rPr>
          <w:noProof/>
        </w:rPr>
        <w:tab/>
        <w:t>Geldmacher C, Ngwenyama N, Schuetz A, Petrovas C, Reither K, Heeregrave EJ, et al. Preferential infection and depletion of Mycobacterium tuberculosis-specific CD4 T cells after HIV-1 infection. J Exp Med. 2010;207(13):2869-81. Epub 2010/12/01. doi: 10.1084/jem.20100090. PubMed PMID: 21115690; PubMed Central PMCID: PMCPMC3005236.</w:t>
      </w:r>
    </w:p>
    <w:p w14:paraId="750E3D69" w14:textId="77777777" w:rsidR="00AD2F08" w:rsidRPr="00AD2F08" w:rsidRDefault="00AD2F08" w:rsidP="00AD2F08">
      <w:pPr>
        <w:pStyle w:val="EndNoteBibliography"/>
        <w:spacing w:after="240"/>
        <w:ind w:firstLine="720"/>
        <w:rPr>
          <w:noProof/>
        </w:rPr>
      </w:pPr>
      <w:r w:rsidRPr="00AD2F08">
        <w:rPr>
          <w:noProof/>
        </w:rPr>
        <w:t>42.</w:t>
      </w:r>
      <w:r w:rsidRPr="00AD2F08">
        <w:rPr>
          <w:noProof/>
        </w:rPr>
        <w:tab/>
        <w:t>Geldmacher C, Schuetz A, Ngwenyama N, Casazza JP, Sanga E, Saathoff E, et al. Early depletion of Mycobacterium tuberculosis-specific T helper 1 cell responses after HIV-1 infection. J Infect Dis. 2008;198(11):1590-8. Epub 2008/11/13. doi: 10.1086/593017. PubMed PMID: 19000013; PubMed Central PMCID: PMCPMC2650495.</w:t>
      </w:r>
    </w:p>
    <w:p w14:paraId="3F85641A" w14:textId="77777777" w:rsidR="00AD2F08" w:rsidRPr="00AD2F08" w:rsidRDefault="00AD2F08" w:rsidP="00AD2F08">
      <w:pPr>
        <w:pStyle w:val="EndNoteBibliography"/>
        <w:spacing w:after="240"/>
        <w:ind w:firstLine="720"/>
        <w:rPr>
          <w:noProof/>
        </w:rPr>
      </w:pPr>
      <w:r w:rsidRPr="00AD2F08">
        <w:rPr>
          <w:noProof/>
        </w:rPr>
        <w:t>43.</w:t>
      </w:r>
      <w:r w:rsidRPr="00AD2F08">
        <w:rPr>
          <w:noProof/>
        </w:rPr>
        <w:tab/>
        <w:t xml:space="preserve">Bunjun R, Riou C, Soares AP, Thawer N, Muller TL, Kiravu A, et al. Effect of HIV on the Frequency and Number of Mycobacterium tuberculosis-Specific CD4+ T Cells in Blood and Airways During Latent M. </w:t>
      </w:r>
      <w:r w:rsidRPr="00AD2F08">
        <w:rPr>
          <w:noProof/>
        </w:rPr>
        <w:lastRenderedPageBreak/>
        <w:t>tuberculosis Infection. J Infect Dis. 2017;216(12):1550-60. Epub 2017/10/14. doi: 10.1093/infdis/jix529. PubMed PMID: 29029171; PubMed Central PMCID: PMCPMC5815627.</w:t>
      </w:r>
    </w:p>
    <w:p w14:paraId="2D0ECD06" w14:textId="77777777" w:rsidR="00AD2F08" w:rsidRPr="00AD2F08" w:rsidRDefault="00AD2F08" w:rsidP="00AD2F08">
      <w:pPr>
        <w:pStyle w:val="EndNoteBibliography"/>
        <w:spacing w:after="240"/>
        <w:ind w:firstLine="720"/>
        <w:rPr>
          <w:noProof/>
        </w:rPr>
      </w:pPr>
      <w:r w:rsidRPr="00AD2F08">
        <w:rPr>
          <w:noProof/>
        </w:rPr>
        <w:t>44.</w:t>
      </w:r>
      <w:r w:rsidRPr="00AD2F08">
        <w:rPr>
          <w:noProof/>
        </w:rPr>
        <w:tab/>
        <w:t>Murray LW, Satti I, Meyerowitz J, Jones M, Willberg CB, Ussher JE, et al. Human Immunodeficiency Virus Infection Impairs Th1 and Th17 Mycobacterium tuberculosis-Specific T-Cell Responses. J Infect Dis. 2018;217(11):1782-92. doi: 10.1093/infdis/jiy052. PubMed PMID: 29546381.</w:t>
      </w:r>
    </w:p>
    <w:p w14:paraId="7078FF65" w14:textId="77777777" w:rsidR="00AD2F08" w:rsidRPr="00AD2F08" w:rsidRDefault="00AD2F08" w:rsidP="00AD2F08">
      <w:pPr>
        <w:pStyle w:val="EndNoteBibliography"/>
        <w:spacing w:after="240"/>
        <w:ind w:firstLine="720"/>
        <w:rPr>
          <w:noProof/>
        </w:rPr>
      </w:pPr>
      <w:r w:rsidRPr="00AD2F08">
        <w:rPr>
          <w:noProof/>
        </w:rPr>
        <w:t>45.</w:t>
      </w:r>
      <w:r w:rsidRPr="00AD2F08">
        <w:rPr>
          <w:noProof/>
        </w:rPr>
        <w:tab/>
        <w:t>Clark S, Page E, Ford T, Metcalf R, Pozniak A, Nelson M, et al. Reduced T(H)1/T(H)17 CD4 T-cell numbers are associated with impaired purified protein derivative-specific cytokine responses in patients with HIV-1 infection. J Allergy Clin Immunol. 2011;128(4):838-46 e5. Epub 2011/07/13. doi: 10.1016/j.jaci.2011.05.025. PubMed PMID: 21745684.</w:t>
      </w:r>
    </w:p>
    <w:p w14:paraId="6383089B" w14:textId="77777777" w:rsidR="00AD2F08" w:rsidRPr="00AD2F08" w:rsidRDefault="00AD2F08" w:rsidP="00AD2F08">
      <w:pPr>
        <w:pStyle w:val="EndNoteBibliography"/>
        <w:spacing w:after="240"/>
        <w:ind w:firstLine="720"/>
        <w:rPr>
          <w:noProof/>
        </w:rPr>
      </w:pPr>
      <w:r w:rsidRPr="00AD2F08">
        <w:rPr>
          <w:noProof/>
        </w:rPr>
        <w:t>46.</w:t>
      </w:r>
      <w:r w:rsidRPr="00AD2F08">
        <w:rPr>
          <w:noProof/>
        </w:rPr>
        <w:tab/>
        <w:t>Riou C, Strickland N, Soares AP, Corleis B, Kwon DS, Wherry EJ, et al. HIV Skews the Lineage-Defining Transcriptional Profile of Mycobacterium tuberculosis-Specific CD4+ T Cells. J Immunol. 2016;196(7):3006-18. Epub 2016/03/02. doi: 10.4049/jimmunol.1502094. PubMed PMID: 26927799; PubMed Central PMCID: PMCPMC4799776.</w:t>
      </w:r>
    </w:p>
    <w:p w14:paraId="737F93D7" w14:textId="77777777" w:rsidR="00AD2F08" w:rsidRPr="00AD2F08" w:rsidRDefault="00AD2F08" w:rsidP="00AD2F08">
      <w:pPr>
        <w:pStyle w:val="EndNoteBibliography"/>
        <w:spacing w:after="240"/>
        <w:ind w:firstLine="720"/>
        <w:rPr>
          <w:noProof/>
        </w:rPr>
      </w:pPr>
      <w:r w:rsidRPr="00AD2F08">
        <w:rPr>
          <w:noProof/>
        </w:rPr>
        <w:t>47.</w:t>
      </w:r>
      <w:r w:rsidRPr="00AD2F08">
        <w:rPr>
          <w:noProof/>
        </w:rPr>
        <w:tab/>
        <w:t>Sonnenberg P, Glynn JR, Fielding K, Murray J, Godfrey-Faussett P, Shearer S. How soon after infection with HIV does the risk of tuberculosis start to increase? A retrospective cohort study in South African gold miners. J Infect Dis. 2005;191(2):150-8. Epub 2004/12/21. doi: 10.1086/426827. PubMed PMID: 15609223.</w:t>
      </w:r>
    </w:p>
    <w:p w14:paraId="0AB2A637" w14:textId="77777777" w:rsidR="00AD2F08" w:rsidRPr="00AD2F08" w:rsidRDefault="00AD2F08" w:rsidP="00AD2F08">
      <w:pPr>
        <w:pStyle w:val="EndNoteBibliography"/>
        <w:spacing w:after="240"/>
        <w:ind w:firstLine="720"/>
        <w:rPr>
          <w:noProof/>
        </w:rPr>
      </w:pPr>
      <w:r w:rsidRPr="00AD2F08">
        <w:rPr>
          <w:noProof/>
        </w:rPr>
        <w:t>48.</w:t>
      </w:r>
      <w:r w:rsidRPr="00AD2F08">
        <w:rPr>
          <w:noProof/>
        </w:rPr>
        <w:tab/>
        <w:t>Corleis B, Bucsan AN, Deruaz M, Vrbanac VD, Lisanti-Park AC, Gates SJ, et al. HIV-1 and SIV Infection Are Associated with Early Loss of Lung Interstitial CD4+ T Cells and Dissemination of Pulmonary Tuberculosis. Cell Rep. 2019;26(6):1409-18.e5. doi: 10.1016/j.celrep.2019.01.021. PubMed PMID: 30726727; PubMed Central PMCID: PMCPMC6417097.</w:t>
      </w:r>
    </w:p>
    <w:p w14:paraId="119265E9" w14:textId="77777777" w:rsidR="00AD2F08" w:rsidRPr="00AD2F08" w:rsidRDefault="00AD2F08" w:rsidP="00AD2F08">
      <w:pPr>
        <w:pStyle w:val="EndNoteBibliography"/>
        <w:spacing w:after="240"/>
        <w:ind w:firstLine="720"/>
        <w:rPr>
          <w:noProof/>
        </w:rPr>
      </w:pPr>
      <w:r w:rsidRPr="00AD2F08">
        <w:rPr>
          <w:noProof/>
        </w:rPr>
        <w:t>49.</w:t>
      </w:r>
      <w:r w:rsidRPr="00AD2F08">
        <w:rPr>
          <w:noProof/>
        </w:rPr>
        <w:tab/>
        <w:t>Diedrich CR, Flynn JL. HIV-1/mycobacterium tuberculosis coinfection immunology: how does HIV-1 exacerbate tuberculosis? Infect Immun. 2011;79(4):1407-17. Epub 2011/01/20. doi: 10.1128/IAI.01126-10. PubMed PMID: 21245275; PubMed Central PMCID: PMCPMC3067569.</w:t>
      </w:r>
    </w:p>
    <w:p w14:paraId="13005060" w14:textId="77777777" w:rsidR="00AD2F08" w:rsidRPr="00AD2F08" w:rsidRDefault="00AD2F08" w:rsidP="00AD2F08">
      <w:pPr>
        <w:pStyle w:val="EndNoteBibliography"/>
        <w:spacing w:after="240"/>
        <w:ind w:firstLine="720"/>
        <w:rPr>
          <w:noProof/>
        </w:rPr>
      </w:pPr>
      <w:r w:rsidRPr="00AD2F08">
        <w:rPr>
          <w:noProof/>
        </w:rPr>
        <w:t>50.</w:t>
      </w:r>
      <w:r w:rsidRPr="00AD2F08">
        <w:rPr>
          <w:noProof/>
        </w:rPr>
        <w:tab/>
        <w:t>Lawn SD, Butera ST, Shinnick TM. Tuberculosis unleashed: the impact of human immunodeficiency virus infection on the host granulomatous response to Mycobacterium tuberculosis. Microbes Infect. 2002;4(6):635-46. Epub 2002/06/06. PubMed PMID: 12048033.</w:t>
      </w:r>
    </w:p>
    <w:p w14:paraId="5560C445" w14:textId="77777777" w:rsidR="00AD2F08" w:rsidRPr="00AD2F08" w:rsidRDefault="00AD2F08" w:rsidP="00AD2F08">
      <w:pPr>
        <w:pStyle w:val="EndNoteBibliography"/>
        <w:spacing w:after="240"/>
        <w:ind w:firstLine="720"/>
        <w:rPr>
          <w:noProof/>
        </w:rPr>
      </w:pPr>
      <w:r w:rsidRPr="00AD2F08">
        <w:rPr>
          <w:noProof/>
        </w:rPr>
        <w:t>51.</w:t>
      </w:r>
      <w:r w:rsidRPr="00AD2F08">
        <w:rPr>
          <w:noProof/>
        </w:rPr>
        <w:tab/>
        <w:t>Kwan CK, Ernst JD. HIV and tuberculosis: a deadly human syndemic. Clin Microbiol Rev. 2011;24(2):351-76. Epub 2011/04/13. doi: 10.1128/CMR.00042-10. PubMed PMID: 21482729; PubMed Central PMCID: PMCPMC3122491.</w:t>
      </w:r>
    </w:p>
    <w:p w14:paraId="7F1105CF" w14:textId="77777777" w:rsidR="00AD2F08" w:rsidRPr="00AD2F08" w:rsidRDefault="00AD2F08" w:rsidP="00AD2F08">
      <w:pPr>
        <w:pStyle w:val="EndNoteBibliography"/>
        <w:spacing w:after="240"/>
        <w:ind w:firstLine="720"/>
        <w:rPr>
          <w:noProof/>
        </w:rPr>
      </w:pPr>
      <w:r w:rsidRPr="00AD2F08">
        <w:rPr>
          <w:noProof/>
        </w:rPr>
        <w:t>52.</w:t>
      </w:r>
      <w:r w:rsidRPr="00AD2F08">
        <w:rPr>
          <w:noProof/>
        </w:rPr>
        <w:tab/>
        <w:t>Patel NR, Zhu J, Tachado SD, Zhang J, Wan Z, Saukkonen J, et al. HIV impairs TNF-alpha mediated macrophage apoptotic response to Mycobacterium tuberculosis. J Immunol. 2007;179(10):6973-80. Epub 2007/11/06. doi: 10.4049/jimmunol.179.10.6973. PubMed PMID: 17982088.</w:t>
      </w:r>
    </w:p>
    <w:p w14:paraId="0C6CC23B" w14:textId="77777777" w:rsidR="00AD2F08" w:rsidRPr="00AD2F08" w:rsidRDefault="00AD2F08" w:rsidP="00AD2F08">
      <w:pPr>
        <w:pStyle w:val="EndNoteBibliography"/>
        <w:spacing w:after="240"/>
        <w:ind w:firstLine="720"/>
        <w:rPr>
          <w:noProof/>
        </w:rPr>
      </w:pPr>
      <w:r w:rsidRPr="00AD2F08">
        <w:rPr>
          <w:noProof/>
        </w:rPr>
        <w:t>53.</w:t>
      </w:r>
      <w:r w:rsidRPr="00AD2F08">
        <w:rPr>
          <w:noProof/>
        </w:rPr>
        <w:tab/>
        <w:t>Patel NR, Swan K, Li X, Tachado SD, Koziel H. Impaired M. tuberculosis-mediated apoptosis in alveolar macrophages from HIV+ persons: potential role of IL-10 and BCL-3. J Leukoc Biol. 2009;86(1):53-60. Epub 2009/04/23. doi: 10.1189/jlb.0908574. PubMed PMID: 19383626; PubMed Central PMCID: PMCPMC2704623.</w:t>
      </w:r>
    </w:p>
    <w:p w14:paraId="024C87FE" w14:textId="77777777" w:rsidR="00AD2F08" w:rsidRPr="00AD2F08" w:rsidRDefault="00AD2F08" w:rsidP="00AD2F08">
      <w:pPr>
        <w:pStyle w:val="EndNoteBibliography"/>
        <w:spacing w:after="240"/>
        <w:ind w:firstLine="720"/>
        <w:rPr>
          <w:noProof/>
        </w:rPr>
      </w:pPr>
      <w:r w:rsidRPr="00AD2F08">
        <w:rPr>
          <w:noProof/>
        </w:rPr>
        <w:t>54.</w:t>
      </w:r>
      <w:r w:rsidRPr="00AD2F08">
        <w:rPr>
          <w:noProof/>
        </w:rPr>
        <w:tab/>
        <w:t xml:space="preserve">Bernier R, Barbeau B, Olivier M, Tremblay MJ. Mycobacterium tuberculosis mannose-capped lipoarabinomannan can induce NF-kappaB-dependent activation of human immunodeficiency virus type 1 </w:t>
      </w:r>
      <w:r w:rsidRPr="00AD2F08">
        <w:rPr>
          <w:noProof/>
        </w:rPr>
        <w:lastRenderedPageBreak/>
        <w:t>long terminal repeat in T cells. J Gen Virol. 1998;79 ( Pt 6):1353-61. Epub 1998/06/20. doi: 10.1099/0022-1317-79-6-1353. PubMed PMID: 9634075.</w:t>
      </w:r>
    </w:p>
    <w:p w14:paraId="095F2F2F" w14:textId="77777777" w:rsidR="00AD2F08" w:rsidRPr="00AD2F08" w:rsidRDefault="00AD2F08" w:rsidP="00AD2F08">
      <w:pPr>
        <w:pStyle w:val="EndNoteBibliography"/>
        <w:spacing w:after="240"/>
        <w:ind w:firstLine="720"/>
        <w:rPr>
          <w:noProof/>
        </w:rPr>
      </w:pPr>
      <w:r w:rsidRPr="00AD2F08">
        <w:rPr>
          <w:noProof/>
        </w:rPr>
        <w:t>55.</w:t>
      </w:r>
      <w:r w:rsidRPr="00AD2F08">
        <w:rPr>
          <w:noProof/>
        </w:rPr>
        <w:tab/>
        <w:t>Cadena AM, Fortune SM, Flynn JL. Heterogeneity in tuberculosis. Nat Rev Immunol. 2017;17(11):691-702. Epub 2017/07/25. doi: 10.1038/nri.2017.69. PubMed PMID: 28736436; PubMed Central PMCID: PMCPMC6247113.</w:t>
      </w:r>
    </w:p>
    <w:p w14:paraId="2BFAC293" w14:textId="77777777" w:rsidR="00AD2F08" w:rsidRPr="00AD2F08" w:rsidRDefault="00AD2F08" w:rsidP="00AD2F08">
      <w:pPr>
        <w:pStyle w:val="EndNoteBibliography"/>
        <w:spacing w:after="240"/>
        <w:ind w:firstLine="720"/>
        <w:rPr>
          <w:noProof/>
        </w:rPr>
      </w:pPr>
      <w:r w:rsidRPr="00AD2F08">
        <w:rPr>
          <w:noProof/>
        </w:rPr>
        <w:t>56.</w:t>
      </w:r>
      <w:r w:rsidRPr="00AD2F08">
        <w:rPr>
          <w:noProof/>
        </w:rPr>
        <w:tab/>
        <w:t>O'Garra A, Redford PS, McNab FW, Bloom CI, Wilkinson RJ, Berry MP. The immune response in tuberculosis. Annu Rev Immunol. 2013;31:475-527. Epub 2013/03/23. doi: 10.1146/annurev-immunol-032712-095939. PubMed PMID: 23516984.</w:t>
      </w:r>
    </w:p>
    <w:p w14:paraId="1E325281" w14:textId="77777777" w:rsidR="00AD2F08" w:rsidRPr="00AD2F08" w:rsidRDefault="00AD2F08" w:rsidP="00AD2F08">
      <w:pPr>
        <w:pStyle w:val="EndNoteBibliography"/>
        <w:ind w:firstLine="720"/>
        <w:rPr>
          <w:noProof/>
        </w:rPr>
      </w:pPr>
      <w:r w:rsidRPr="00AD2F08">
        <w:rPr>
          <w:noProof/>
        </w:rPr>
        <w:t>57.</w:t>
      </w:r>
      <w:r w:rsidRPr="00AD2F08">
        <w:rPr>
          <w:noProof/>
        </w:rPr>
        <w:tab/>
        <w:t>Ranjbar S, Boshoff HI, Mulder A, Siddiqi N, Rubin EJ, Goldfeld AE. HIV-1 replication is differentially regulated by distinct clinical strains of Mycobacterium tuberculosis. PLoS One. 2009;4(7):e6116. Epub 2009/07/02. doi: 10.1371/journal.pone.0006116. PubMed PMID: 19568431; PubMed Central PMCID: PMCPMC2699470.</w:t>
      </w:r>
    </w:p>
    <w:p w14:paraId="71E31643" w14:textId="0A3E96F8" w:rsidR="0030120A" w:rsidRPr="00D2213F" w:rsidRDefault="00F73DC2" w:rsidP="0048558D">
      <w:pPr>
        <w:tabs>
          <w:tab w:val="left" w:pos="640"/>
        </w:tabs>
        <w:autoSpaceDE w:val="0"/>
        <w:autoSpaceDN w:val="0"/>
        <w:adjustRightInd w:val="0"/>
        <w:spacing w:after="240"/>
        <w:rPr>
          <w:rFonts w:ascii="Arial" w:hAnsi="Arial" w:cs="Arial"/>
          <w:sz w:val="22"/>
          <w:szCs w:val="22"/>
        </w:rPr>
      </w:pPr>
      <w:r w:rsidRPr="00D2213F">
        <w:rPr>
          <w:rFonts w:ascii="Arial" w:hAnsi="Arial" w:cs="Arial"/>
          <w:sz w:val="22"/>
          <w:szCs w:val="22"/>
        </w:rPr>
        <w:fldChar w:fldCharType="end"/>
      </w:r>
      <w:r w:rsidR="0030120A" w:rsidRPr="00D2213F">
        <w:rPr>
          <w:rFonts w:ascii="Arial" w:hAnsi="Arial" w:cs="Arial"/>
          <w:sz w:val="22"/>
          <w:szCs w:val="22"/>
        </w:rPr>
        <w:br w:type="page"/>
      </w:r>
    </w:p>
    <w:p w14:paraId="3968B06C" w14:textId="141B528D" w:rsidR="00924D24" w:rsidRPr="00D2213F" w:rsidRDefault="0030120A" w:rsidP="00763315">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lastRenderedPageBreak/>
        <w:t xml:space="preserve">Figure </w:t>
      </w:r>
      <w:r w:rsidR="00B60229" w:rsidRPr="00D2213F">
        <w:rPr>
          <w:rFonts w:ascii="Arial" w:hAnsi="Arial" w:cs="Arial"/>
          <w:b/>
          <w:bCs/>
          <w:sz w:val="22"/>
          <w:szCs w:val="22"/>
        </w:rPr>
        <w:t>Captions</w:t>
      </w:r>
    </w:p>
    <w:p w14:paraId="0BF4E71D" w14:textId="29FBA38A" w:rsidR="0030120A" w:rsidRPr="00D2213F" w:rsidRDefault="0030120A" w:rsidP="0030120A">
      <w:pPr>
        <w:tabs>
          <w:tab w:val="left" w:pos="640"/>
        </w:tabs>
        <w:autoSpaceDE w:val="0"/>
        <w:autoSpaceDN w:val="0"/>
        <w:adjustRightInd w:val="0"/>
        <w:spacing w:after="240"/>
        <w:rPr>
          <w:rFonts w:ascii="Arial" w:hAnsi="Arial" w:cs="Arial"/>
          <w:sz w:val="22"/>
          <w:szCs w:val="22"/>
        </w:rPr>
      </w:pPr>
      <w:r w:rsidRPr="00D2213F">
        <w:rPr>
          <w:rFonts w:ascii="Arial" w:hAnsi="Arial" w:cs="Arial"/>
          <w:b/>
          <w:bCs/>
          <w:sz w:val="22"/>
          <w:szCs w:val="22"/>
        </w:rPr>
        <w:t>Figure 1. Changes in plasma viral RNA copies and T cells in peripheral blood mononuclear cells (PBMC), bronchoalveolar lavage (BAL), and peripheral lymph node (</w:t>
      </w:r>
      <w:proofErr w:type="spellStart"/>
      <w:r w:rsidRPr="00D2213F">
        <w:rPr>
          <w:rFonts w:ascii="Arial" w:hAnsi="Arial" w:cs="Arial"/>
          <w:b/>
          <w:bCs/>
          <w:sz w:val="22"/>
          <w:szCs w:val="22"/>
        </w:rPr>
        <w:t>pLN</w:t>
      </w:r>
      <w:proofErr w:type="spellEnd"/>
      <w:r w:rsidRPr="00D2213F">
        <w:rPr>
          <w:rFonts w:ascii="Arial" w:hAnsi="Arial" w:cs="Arial"/>
          <w:b/>
          <w:bCs/>
          <w:sz w:val="22"/>
          <w:szCs w:val="22"/>
        </w:rPr>
        <w:t>) over time</w:t>
      </w:r>
      <w:r w:rsidRPr="00D2213F">
        <w:rPr>
          <w:rFonts w:ascii="Arial" w:hAnsi="Arial" w:cs="Arial"/>
          <w:sz w:val="22"/>
          <w:szCs w:val="22"/>
        </w:rPr>
        <w:t xml:space="preserve">. A) Plasma viral RNA </w:t>
      </w:r>
      <w:r w:rsidRPr="00C47039">
        <w:rPr>
          <w:rFonts w:ascii="Arial" w:hAnsi="Arial" w:cs="Arial"/>
          <w:sz w:val="22"/>
          <w:szCs w:val="22"/>
        </w:rPr>
        <w:t xml:space="preserve">copies </w:t>
      </w:r>
      <w:r w:rsidR="001223BD" w:rsidRPr="00C47039">
        <w:rPr>
          <w:rFonts w:ascii="Arial" w:hAnsi="Arial" w:cs="Arial"/>
          <w:sz w:val="22"/>
          <w:szCs w:val="22"/>
        </w:rPr>
        <w:t xml:space="preserve">(reported as mean and standard deviation) </w:t>
      </w:r>
      <w:r w:rsidRPr="00C47039">
        <w:rPr>
          <w:rFonts w:ascii="Arial" w:hAnsi="Arial" w:cs="Arial"/>
          <w:sz w:val="22"/>
          <w:szCs w:val="22"/>
        </w:rPr>
        <w:t>among</w:t>
      </w:r>
      <w:r w:rsidRPr="00D2213F">
        <w:rPr>
          <w:rFonts w:ascii="Arial" w:hAnsi="Arial" w:cs="Arial"/>
          <w:sz w:val="22"/>
          <w:szCs w:val="22"/>
        </w:rPr>
        <w:t xml:space="preserve"> Mtb/SIV co-infected animals are </w:t>
      </w:r>
      <w:r w:rsidRPr="001223BD">
        <w:rPr>
          <w:rFonts w:ascii="Arial" w:hAnsi="Arial" w:cs="Arial"/>
          <w:sz w:val="22"/>
          <w:szCs w:val="22"/>
        </w:rPr>
        <w:t>shown</w:t>
      </w:r>
      <w:r w:rsidR="001223BD" w:rsidRPr="001223BD">
        <w:rPr>
          <w:rFonts w:ascii="Arial" w:hAnsi="Arial" w:cs="Arial"/>
          <w:sz w:val="22"/>
          <w:szCs w:val="22"/>
        </w:rPr>
        <w:t>.</w:t>
      </w:r>
      <w:r w:rsidR="001C3BED" w:rsidRPr="00AD1BED">
        <w:rPr>
          <w:rFonts w:ascii="Arial" w:hAnsi="Arial" w:cs="Arial"/>
          <w:sz w:val="22"/>
          <w:szCs w:val="22"/>
        </w:rPr>
        <w:t xml:space="preserve"> </w:t>
      </w:r>
      <w:r w:rsidRPr="001223BD">
        <w:rPr>
          <w:rFonts w:ascii="Arial" w:hAnsi="Arial" w:cs="Arial"/>
          <w:sz w:val="22"/>
          <w:szCs w:val="22"/>
        </w:rPr>
        <w:t>B</w:t>
      </w:r>
      <w:r w:rsidRPr="00D2213F">
        <w:rPr>
          <w:rFonts w:ascii="Arial" w:hAnsi="Arial" w:cs="Arial"/>
          <w:sz w:val="22"/>
          <w:szCs w:val="22"/>
        </w:rPr>
        <w:t>)</w:t>
      </w:r>
      <w:r w:rsidRPr="00D2213F">
        <w:rPr>
          <w:rFonts w:ascii="Arial" w:hAnsi="Arial" w:cs="Arial"/>
          <w:b/>
          <w:bCs/>
          <w:sz w:val="22"/>
          <w:szCs w:val="22"/>
        </w:rPr>
        <w:t xml:space="preserve"> </w:t>
      </w:r>
      <w:r w:rsidRPr="00D2213F">
        <w:rPr>
          <w:rFonts w:ascii="Arial" w:hAnsi="Arial" w:cs="Arial"/>
          <w:sz w:val="22"/>
          <w:szCs w:val="22"/>
        </w:rPr>
        <w:t xml:space="preserve">Peripheral CD4 T cells </w:t>
      </w:r>
      <w:r w:rsidR="004A3BE9">
        <w:rPr>
          <w:rFonts w:ascii="Arial" w:hAnsi="Arial" w:cs="Arial"/>
          <w:sz w:val="22"/>
          <w:szCs w:val="22"/>
        </w:rPr>
        <w:t>within Mtb</w:t>
      </w:r>
      <w:r w:rsidR="004A3BE9">
        <w:rPr>
          <w:rFonts w:ascii="Arial" w:hAnsi="Arial" w:cs="Arial"/>
          <w:sz w:val="22"/>
          <w:szCs w:val="22"/>
        </w:rPr>
        <w:sym w:font="Symbol" w:char="F061"/>
      </w:r>
      <w:r w:rsidR="004A3BE9">
        <w:rPr>
          <w:rFonts w:ascii="Arial" w:hAnsi="Arial" w:cs="Arial"/>
          <w:sz w:val="22"/>
          <w:szCs w:val="22"/>
        </w:rPr>
        <w:t xml:space="preserve">/CD4 animals </w:t>
      </w:r>
      <w:r w:rsidRPr="00D2213F">
        <w:rPr>
          <w:rFonts w:ascii="Arial" w:hAnsi="Arial" w:cs="Arial"/>
          <w:sz w:val="22"/>
          <w:szCs w:val="22"/>
        </w:rPr>
        <w:t xml:space="preserve">are more severely reduced compared to Mtb/SIV co-infected animals with latent infection. C) Total absolute CD4 and CD8 T cell counts and frequencies were measured in BAL cells. D) CD4 and CD8 T cell frequencies were measured in </w:t>
      </w:r>
      <w:proofErr w:type="spellStart"/>
      <w:r w:rsidRPr="00D2213F">
        <w:rPr>
          <w:rFonts w:ascii="Arial" w:hAnsi="Arial" w:cs="Arial"/>
          <w:sz w:val="22"/>
          <w:szCs w:val="22"/>
        </w:rPr>
        <w:t>pLN.</w:t>
      </w:r>
      <w:proofErr w:type="spellEnd"/>
      <w:r w:rsidRPr="00D2213F">
        <w:rPr>
          <w:rFonts w:ascii="Arial" w:hAnsi="Arial" w:cs="Arial"/>
          <w:sz w:val="22"/>
          <w:szCs w:val="22"/>
        </w:rPr>
        <w:t xml:space="preserve"> Changes in absolute CD4 and CD8 T cell counts (Abs Counts) and frequencies after SIV</w:t>
      </w:r>
      <w:r w:rsidRPr="00D2213F">
        <w:rPr>
          <w:rFonts w:ascii="Arial" w:hAnsi="Arial" w:cs="Arial"/>
          <w:sz w:val="22"/>
          <w:szCs w:val="22"/>
          <w:vertAlign w:val="subscript"/>
        </w:rPr>
        <w:t>mac251</w:t>
      </w:r>
      <w:r w:rsidRPr="00D2213F">
        <w:rPr>
          <w:rFonts w:ascii="Arial" w:hAnsi="Arial" w:cs="Arial"/>
          <w:sz w:val="22"/>
          <w:szCs w:val="22"/>
        </w:rPr>
        <w:t xml:space="preserve"> infection (green line, Mtb/SIV, n = 8), αCD4 depletion antibody (purple line, Mtb/αCD4, n = 7) and controls (grey line, Mtb-only control, n = 6) are shown. Statistics reported are Steel tests comparing Mtb/SIV and Mtb/αCD4 at each time point (adjusted for comparing Mtb-only controls to Mtb/SIV [green stats marker] and Mtb/αCD4 to Mtb/SIV [purple stats marker]). For B-D, medians are shown with error bars representing interquartile range. * p &lt; 0.05,  # p &lt; 0.10. </w:t>
      </w:r>
    </w:p>
    <w:p w14:paraId="665D1742" w14:textId="5D366FC9" w:rsidR="0030120A" w:rsidRPr="00D2213F" w:rsidRDefault="0030120A" w:rsidP="0030120A">
      <w:pPr>
        <w:tabs>
          <w:tab w:val="left" w:pos="640"/>
        </w:tabs>
        <w:autoSpaceDE w:val="0"/>
        <w:autoSpaceDN w:val="0"/>
        <w:adjustRightInd w:val="0"/>
        <w:spacing w:after="240"/>
        <w:rPr>
          <w:rFonts w:ascii="Arial" w:hAnsi="Arial" w:cs="Arial"/>
          <w:sz w:val="22"/>
          <w:szCs w:val="22"/>
        </w:rPr>
      </w:pPr>
      <w:r w:rsidRPr="00D2213F">
        <w:rPr>
          <w:rFonts w:ascii="Arial" w:hAnsi="Arial" w:cs="Arial"/>
          <w:b/>
          <w:bCs/>
          <w:sz w:val="22"/>
          <w:szCs w:val="22"/>
        </w:rPr>
        <w:t>Figure 2. Subclinical reactivation of Mtb/SIV NHP results in greater total thoracic burden but not in Mtb/αCD4 NHP</w:t>
      </w:r>
      <w:r w:rsidRPr="00D2213F">
        <w:rPr>
          <w:rFonts w:ascii="Arial" w:hAnsi="Arial" w:cs="Arial"/>
          <w:sz w:val="22"/>
          <w:szCs w:val="22"/>
        </w:rPr>
        <w:t xml:space="preserve">. Non-reactivators (blue) and reactivators (red) from Mtb only (control, grey), Mtb/SIV co-infected (n = 8), and CD4 depletion (Mtb/αCD4, n = 7) NHP are shown. </w:t>
      </w:r>
      <w:r w:rsidR="004B0F57" w:rsidRPr="00A16313">
        <w:rPr>
          <w:rFonts w:ascii="Arial" w:hAnsi="Arial" w:cs="Arial"/>
          <w:sz w:val="22"/>
          <w:szCs w:val="22"/>
        </w:rPr>
        <w:t>Individual monkeys are identified by different shapes.</w:t>
      </w:r>
      <w:r w:rsidR="004B0F57">
        <w:rPr>
          <w:rFonts w:ascii="Arial" w:hAnsi="Arial" w:cs="Arial"/>
          <w:sz w:val="22"/>
          <w:szCs w:val="22"/>
        </w:rPr>
        <w:t xml:space="preserve"> </w:t>
      </w:r>
      <w:r w:rsidRPr="00D2213F">
        <w:rPr>
          <w:rFonts w:ascii="Arial" w:hAnsi="Arial" w:cs="Arial"/>
          <w:sz w:val="22"/>
          <w:szCs w:val="22"/>
        </w:rPr>
        <w:t>A) Necropsy and extrapulmonary (EP) scores are based on gross pathology at time of necropsy. B) Total thoracic burden (quantitative sum of Mtb from excised tissues within the thoracic cavity) and lung and thoracic lymph nodes are shown. C) A greater percentage of granulomas with Mtb growth is observed in reactivated Mtb/SIV NHP. P-values reported from Kruskal-Wallis test with Dunn’s multiple comparisons adjustments, adjusted for the following (4) comparisons: reactivators vs non-reactivators within treatments and non-reactivators and reactivators between treatments. P-values &lt; 0.10 are shown. Mtb-only controls are shown for reference, but not included in the statistical analysis.</w:t>
      </w:r>
    </w:p>
    <w:p w14:paraId="1720F417" w14:textId="577CBD99" w:rsidR="0030120A" w:rsidRPr="00D2213F" w:rsidRDefault="0030120A" w:rsidP="0030120A">
      <w:pPr>
        <w:tabs>
          <w:tab w:val="left" w:pos="640"/>
        </w:tabs>
        <w:autoSpaceDE w:val="0"/>
        <w:autoSpaceDN w:val="0"/>
        <w:adjustRightInd w:val="0"/>
        <w:spacing w:after="240"/>
        <w:rPr>
          <w:rFonts w:ascii="Arial" w:hAnsi="Arial" w:cs="Arial"/>
          <w:sz w:val="22"/>
          <w:szCs w:val="22"/>
        </w:rPr>
      </w:pPr>
      <w:r w:rsidRPr="00D2213F">
        <w:rPr>
          <w:rFonts w:ascii="Arial" w:hAnsi="Arial" w:cs="Arial"/>
          <w:b/>
          <w:bCs/>
          <w:sz w:val="22"/>
          <w:szCs w:val="22"/>
        </w:rPr>
        <w:t xml:space="preserve">Figure 3. </w:t>
      </w:r>
      <w:r w:rsidRPr="00D2213F">
        <w:rPr>
          <w:rFonts w:ascii="Arial" w:hAnsi="Arial" w:cs="Arial"/>
          <w:sz w:val="22"/>
          <w:szCs w:val="22"/>
        </w:rPr>
        <w:t> </w:t>
      </w:r>
      <w:r w:rsidRPr="00D2213F">
        <w:rPr>
          <w:rFonts w:ascii="Arial" w:hAnsi="Arial" w:cs="Arial"/>
          <w:b/>
          <w:bCs/>
          <w:sz w:val="22"/>
          <w:szCs w:val="22"/>
        </w:rPr>
        <w:t xml:space="preserve">SIV-induced reactivation is characterized by more new granulomas that are permissive to Mtb growth compared to CD4 depletion. </w:t>
      </w:r>
      <w:r w:rsidRPr="00D2213F">
        <w:rPr>
          <w:rFonts w:ascii="Arial" w:hAnsi="Arial" w:cs="Arial"/>
          <w:sz w:val="22"/>
          <w:szCs w:val="22"/>
        </w:rPr>
        <w:t xml:space="preserve">A) The number of newly formed granulomas identified by PET CT during subclinical reactivation, among Mtb/SIV (green, ranging from 13 to </w:t>
      </w:r>
      <w:proofErr w:type="spellStart"/>
      <w:r w:rsidRPr="00D2213F">
        <w:rPr>
          <w:rFonts w:ascii="Arial" w:hAnsi="Arial" w:cs="Arial"/>
          <w:sz w:val="22"/>
          <w:szCs w:val="22"/>
        </w:rPr>
        <w:t>tntc</w:t>
      </w:r>
      <w:proofErr w:type="spellEnd"/>
      <w:r w:rsidRPr="00D2213F">
        <w:rPr>
          <w:rFonts w:ascii="Arial" w:hAnsi="Arial" w:cs="Arial"/>
          <w:sz w:val="22"/>
          <w:szCs w:val="22"/>
        </w:rPr>
        <w:t xml:space="preserve">) and Mtb/αCD4 (purple, ranging from 1 to </w:t>
      </w:r>
      <w:proofErr w:type="spellStart"/>
      <w:r w:rsidRPr="00D2213F">
        <w:rPr>
          <w:rFonts w:ascii="Arial" w:hAnsi="Arial" w:cs="Arial"/>
          <w:sz w:val="22"/>
          <w:szCs w:val="22"/>
        </w:rPr>
        <w:t>tntc</w:t>
      </w:r>
      <w:proofErr w:type="spellEnd"/>
      <w:r w:rsidRPr="00D2213F">
        <w:rPr>
          <w:rFonts w:ascii="Arial" w:hAnsi="Arial" w:cs="Arial"/>
          <w:sz w:val="22"/>
          <w:szCs w:val="22"/>
        </w:rPr>
        <w:t xml:space="preserve">) NHP. TNTC = too numerous to count and was set at 100 (Mann-Whitney, P = 0.1270). </w:t>
      </w:r>
      <w:r w:rsidR="004B0F57" w:rsidRPr="00A16313">
        <w:rPr>
          <w:rFonts w:ascii="Arial" w:hAnsi="Arial" w:cs="Arial"/>
          <w:sz w:val="22"/>
          <w:szCs w:val="22"/>
        </w:rPr>
        <w:t>Individual monkeys are identified by different shapes.</w:t>
      </w:r>
      <w:r w:rsidR="004B0F57">
        <w:rPr>
          <w:rFonts w:ascii="Arial" w:hAnsi="Arial" w:cs="Arial"/>
          <w:sz w:val="22"/>
          <w:szCs w:val="22"/>
        </w:rPr>
        <w:t xml:space="preserve"> </w:t>
      </w:r>
      <w:r w:rsidRPr="00D2213F">
        <w:rPr>
          <w:rFonts w:ascii="Arial" w:hAnsi="Arial" w:cs="Arial"/>
          <w:sz w:val="22"/>
          <w:szCs w:val="22"/>
        </w:rPr>
        <w:t xml:space="preserve">B) Mtb growth from new granulomas of Mtb/SIV and Mtb/αCD4 NHP are shown. Points that fall within the grey bar were sterile. Numbers on x-axis represent individual monkey identification numbers. Lines represent medians. In A), each </w:t>
      </w:r>
      <w:r w:rsidR="00EA7862">
        <w:rPr>
          <w:rFonts w:ascii="Arial" w:hAnsi="Arial" w:cs="Arial"/>
          <w:sz w:val="22"/>
          <w:szCs w:val="22"/>
        </w:rPr>
        <w:t>shape</w:t>
      </w:r>
      <w:r w:rsidRPr="00D2213F">
        <w:rPr>
          <w:rFonts w:ascii="Arial" w:hAnsi="Arial" w:cs="Arial"/>
          <w:sz w:val="22"/>
          <w:szCs w:val="22"/>
        </w:rPr>
        <w:t xml:space="preserve"> represents an individual animal; in B), each </w:t>
      </w:r>
      <w:r w:rsidR="00EA7862">
        <w:rPr>
          <w:rFonts w:ascii="Arial" w:hAnsi="Arial" w:cs="Arial"/>
          <w:sz w:val="22"/>
          <w:szCs w:val="22"/>
        </w:rPr>
        <w:t>shape</w:t>
      </w:r>
      <w:r w:rsidRPr="00D2213F">
        <w:rPr>
          <w:rFonts w:ascii="Arial" w:hAnsi="Arial" w:cs="Arial"/>
          <w:sz w:val="22"/>
          <w:szCs w:val="22"/>
        </w:rPr>
        <w:t xml:space="preserve"> represents an individual granuloma. </w:t>
      </w:r>
    </w:p>
    <w:p w14:paraId="36F14950" w14:textId="77777777" w:rsidR="0030120A" w:rsidRPr="00D2213F" w:rsidRDefault="0030120A" w:rsidP="0030120A">
      <w:pPr>
        <w:tabs>
          <w:tab w:val="left" w:pos="640"/>
        </w:tabs>
        <w:autoSpaceDE w:val="0"/>
        <w:autoSpaceDN w:val="0"/>
        <w:adjustRightInd w:val="0"/>
        <w:spacing w:after="240"/>
        <w:rPr>
          <w:rFonts w:ascii="Arial" w:hAnsi="Arial" w:cs="Arial"/>
          <w:sz w:val="22"/>
          <w:szCs w:val="22"/>
        </w:rPr>
      </w:pPr>
      <w:r w:rsidRPr="00D2213F">
        <w:rPr>
          <w:rFonts w:ascii="Arial" w:hAnsi="Arial" w:cs="Arial"/>
          <w:b/>
          <w:bCs/>
          <w:sz w:val="22"/>
          <w:szCs w:val="22"/>
        </w:rPr>
        <w:t xml:space="preserve">Figure 4. Frequencies of CD4 T cells are severely reduced by CD4 depletion but SIV markedly increases the total number of T cells within granulomas. </w:t>
      </w:r>
      <w:r w:rsidRPr="00D2213F">
        <w:rPr>
          <w:rFonts w:ascii="Arial" w:hAnsi="Arial" w:cs="Arial"/>
          <w:sz w:val="22"/>
          <w:szCs w:val="22"/>
        </w:rPr>
        <w:t>Non-reactivators (blue) and reactivators (red) from Mtb only (control, grey), Mtb/SIV co-infected, and CD4 depletion (Mtb/αCD4) NHP are shown. A) and B) CD4 and CD8 T cell frequencies from lung granulomas (individual symbol) within individual monkeys (shapes) are shown</w:t>
      </w:r>
      <w:r w:rsidRPr="00D2213F">
        <w:rPr>
          <w:rFonts w:ascii="Arial" w:hAnsi="Arial" w:cs="Arial"/>
          <w:b/>
          <w:bCs/>
          <w:sz w:val="22"/>
          <w:szCs w:val="22"/>
        </w:rPr>
        <w:t xml:space="preserve">. </w:t>
      </w:r>
      <w:r w:rsidRPr="00D2213F">
        <w:rPr>
          <w:rFonts w:ascii="Arial" w:hAnsi="Arial" w:cs="Arial"/>
          <w:sz w:val="22"/>
          <w:szCs w:val="22"/>
        </w:rPr>
        <w:t>C) and D) Total number of CD4 and CD8 T cells within the granuloma are shown. Kruskal-Wallis test with Dunn’s multiple comparisons adjusted p-values are shown. P-values &lt; 0.10 are shown. Lines represent medians. (6 Mtb control, n = 46 granulomas; 8 Mtb/SIV NHP, n = 110; and 7 Mtb/αCD4 NHP, n = 86; within Mtb/SIV NHP, non-reactivators = 25 granulomas, reactivators = 85; and within Mtb/αCD4 non-reactivators = 20, reactivators = 66).</w:t>
      </w:r>
    </w:p>
    <w:p w14:paraId="37EC1EFB" w14:textId="77777777" w:rsidR="0030120A" w:rsidRPr="00D2213F" w:rsidRDefault="0030120A" w:rsidP="0030120A">
      <w:pPr>
        <w:tabs>
          <w:tab w:val="left" w:pos="640"/>
        </w:tabs>
        <w:autoSpaceDE w:val="0"/>
        <w:autoSpaceDN w:val="0"/>
        <w:adjustRightInd w:val="0"/>
        <w:spacing w:after="240"/>
        <w:rPr>
          <w:rFonts w:ascii="Arial" w:hAnsi="Arial" w:cs="Arial"/>
          <w:sz w:val="22"/>
          <w:szCs w:val="22"/>
        </w:rPr>
      </w:pPr>
      <w:r w:rsidRPr="00D2213F">
        <w:rPr>
          <w:rFonts w:ascii="Arial" w:hAnsi="Arial" w:cs="Arial"/>
          <w:b/>
          <w:bCs/>
          <w:sz w:val="22"/>
          <w:szCs w:val="22"/>
        </w:rPr>
        <w:t xml:space="preserve">Figure 5. Principal component analysis demonstrates that SIV is associated with greater widespread T cells immune activation within the granuloma. </w:t>
      </w:r>
      <w:r w:rsidRPr="00D2213F">
        <w:rPr>
          <w:rFonts w:ascii="Arial" w:hAnsi="Arial" w:cs="Arial"/>
          <w:sz w:val="22"/>
          <w:szCs w:val="22"/>
        </w:rPr>
        <w:t>A)</w:t>
      </w:r>
      <w:r w:rsidRPr="00D2213F">
        <w:rPr>
          <w:rFonts w:ascii="Arial" w:hAnsi="Arial" w:cs="Arial"/>
          <w:b/>
          <w:bCs/>
          <w:sz w:val="22"/>
          <w:szCs w:val="22"/>
        </w:rPr>
        <w:t xml:space="preserve"> </w:t>
      </w:r>
      <w:r w:rsidRPr="00D2213F">
        <w:rPr>
          <w:rFonts w:ascii="Arial" w:hAnsi="Arial" w:cs="Arial"/>
          <w:sz w:val="22"/>
          <w:szCs w:val="22"/>
        </w:rPr>
        <w:t xml:space="preserve">Biplots are shown for the first two principal components. Each dot represents a granuloma. (Purple dots= granulomas from Mtb/αCD4 NHP, green dots = Mtb/SIV NHP, and grey dots = granulomas from Mtb-only control NHP. B) Median scores of </w:t>
      </w:r>
      <w:proofErr w:type="spellStart"/>
      <w:r w:rsidRPr="00D2213F">
        <w:rPr>
          <w:rFonts w:ascii="Arial" w:hAnsi="Arial" w:cs="Arial"/>
          <w:sz w:val="22"/>
          <w:szCs w:val="22"/>
        </w:rPr>
        <w:t>of</w:t>
      </w:r>
      <w:proofErr w:type="spellEnd"/>
      <w:r w:rsidRPr="00D2213F">
        <w:rPr>
          <w:rFonts w:ascii="Arial" w:hAnsi="Arial" w:cs="Arial"/>
          <w:sz w:val="22"/>
          <w:szCs w:val="22"/>
        </w:rPr>
        <w:t xml:space="preserve"> principal component 1 (includes total numbers of CD4 and CD8 T cells producing IFN-</w:t>
      </w:r>
      <w:r w:rsidRPr="00D2213F">
        <w:rPr>
          <w:rFonts w:ascii="Arial" w:hAnsi="Arial" w:cs="Arial"/>
          <w:sz w:val="22"/>
          <w:szCs w:val="22"/>
        </w:rPr>
        <w:sym w:font="Symbol" w:char="F061"/>
      </w:r>
      <w:r w:rsidRPr="00D2213F">
        <w:rPr>
          <w:rFonts w:ascii="Arial" w:hAnsi="Arial" w:cs="Arial"/>
          <w:sz w:val="22"/>
          <w:szCs w:val="22"/>
        </w:rPr>
        <w:t>, IFN-</w:t>
      </w:r>
      <w:r w:rsidRPr="00D2213F">
        <w:rPr>
          <w:rFonts w:ascii="Arial" w:hAnsi="Arial" w:cs="Arial"/>
          <w:sz w:val="22"/>
          <w:szCs w:val="22"/>
        </w:rPr>
        <w:sym w:font="Symbol" w:char="F067"/>
      </w:r>
      <w:r w:rsidRPr="00D2213F">
        <w:rPr>
          <w:rFonts w:ascii="Arial" w:hAnsi="Arial" w:cs="Arial"/>
          <w:sz w:val="22"/>
          <w:szCs w:val="22"/>
        </w:rPr>
        <w:t>, TNF, IL-2, IL-17, IL-10, IL-4 and Granzyme B are compared across treatment groups. Non-reactivators (blue) and reactivators (red) from Mtb/SIV co-infected and Mtb/αCD4 NHP are shown. Individual monkeys are identified by different shapes. All treatment groups were compared using Kruskal-Wallis test with Dunn’s multiple comparison adjusted p-values reported. C) Median scores of principal component were compared between non-reactivators and reactivators within each treatment group.  (Kruskal-Wallis Test with Dunn’s multiple comparison adjusted p-values reported.) D) The relationship between the CFU per granuloma (log</w:t>
      </w:r>
      <w:r w:rsidRPr="00D2213F">
        <w:rPr>
          <w:rFonts w:ascii="Arial" w:hAnsi="Arial" w:cs="Arial"/>
          <w:sz w:val="22"/>
          <w:szCs w:val="22"/>
          <w:vertAlign w:val="subscript"/>
        </w:rPr>
        <w:t>10</w:t>
      </w:r>
      <w:r w:rsidRPr="00D2213F">
        <w:rPr>
          <w:rFonts w:ascii="Arial" w:hAnsi="Arial" w:cs="Arial"/>
          <w:sz w:val="22"/>
          <w:szCs w:val="22"/>
        </w:rPr>
        <w:t xml:space="preserve">) and the first principal component was </w:t>
      </w:r>
      <w:r w:rsidRPr="00D2213F">
        <w:rPr>
          <w:rFonts w:ascii="Arial" w:hAnsi="Arial" w:cs="Arial"/>
          <w:sz w:val="22"/>
          <w:szCs w:val="22"/>
        </w:rPr>
        <w:lastRenderedPageBreak/>
        <w:t xml:space="preserve">tested using Spearman’s ρ for all treatment groups. E) In Mtb/SIV NHP, the relationship between granuloma viral RNA quantification and the first principal component was tested using Spearman’s ρ. Each group contains the following number of granulomas: 30 Mtb-only Control, 43 Mtb/αCD4, 83 Mtb/SIV. </w:t>
      </w:r>
    </w:p>
    <w:p w14:paraId="0D0405F6" w14:textId="77777777" w:rsidR="00671F64" w:rsidRPr="00D2213F" w:rsidRDefault="00671F64" w:rsidP="00671F64">
      <w:pPr>
        <w:tabs>
          <w:tab w:val="left" w:pos="640"/>
        </w:tabs>
        <w:autoSpaceDE w:val="0"/>
        <w:autoSpaceDN w:val="0"/>
        <w:adjustRightInd w:val="0"/>
        <w:spacing w:after="240"/>
        <w:rPr>
          <w:rFonts w:ascii="Arial" w:hAnsi="Arial" w:cs="Arial"/>
          <w:sz w:val="22"/>
          <w:szCs w:val="22"/>
        </w:rPr>
      </w:pPr>
      <w:r w:rsidRPr="00D2213F">
        <w:rPr>
          <w:rFonts w:ascii="Arial" w:hAnsi="Arial" w:cs="Arial"/>
          <w:b/>
          <w:bCs/>
          <w:sz w:val="22"/>
          <w:szCs w:val="22"/>
        </w:rPr>
        <w:t>Figure 6. SIV replication within the granuloma is associated with reactivation status, greater bacterial burden and growth with less bacterial killing.</w:t>
      </w:r>
      <w:r w:rsidRPr="00D2213F">
        <w:rPr>
          <w:rFonts w:ascii="Arial" w:hAnsi="Arial" w:cs="Arial"/>
          <w:sz w:val="22"/>
          <w:szCs w:val="22"/>
        </w:rPr>
        <w:t xml:space="preserve"> A) Comparison between plasma SIV RNA copies/ml from SIV-only (black, n = 4) and Mtb/SIV co-infected (green, n = 8) NHP. Symbols represent means and error bars represent standard deviations. B) Differences in SIV RNA replication within lung granulomas from Mtb/SIV co-infected NHP by Mtb burden (Mtb growth [CFU+, n = 51] and sterile [CFU-, n = 27]) and outcome (reactivators [red, n = 59] and non-reactivators [blue, n = 19]). Each symbol is a granuloma. C) Bacterial growth (presented as chromosomal equivalents, CEQ) is greater within among Mtb/SIV granulomas with detectable SIV RNA  (SIV-, n = 11; SIV+, n = 35). D) Within Mtb/SIV NHP granulomas, less bacterial killing (represented as CFU/CEQ ratio) is observed when SIV RNA is present (SIV-, n = 11; SIV+, n = 35) and during reactivation (reactivators [red, n = 56] and non-reactivators [blue, n =23]). CFU was transformed by adding 1 to reflect sterile lung granulomas with CEQ. Dotted line at Y = 1 defines no killing. Two points above Y = 1 represent the higher CEQ threshold (1000) compared to CFU’s lower threshold (10). Each shape represents an individual NHP. Individual t tests were utilized to determine significant differences (P &lt; 0.05) between SIV-only and Mtb/SIV NHP. The Mann-Whitney test was used to determine significance between groups in granulomas. Lines represent medians in B-D.</w:t>
      </w:r>
    </w:p>
    <w:p w14:paraId="7AA8EFEE" w14:textId="77777777" w:rsidR="00A27E0E" w:rsidRPr="00D2213F" w:rsidRDefault="00A27E0E" w:rsidP="00A27E0E">
      <w:pPr>
        <w:tabs>
          <w:tab w:val="left" w:pos="640"/>
        </w:tabs>
        <w:autoSpaceDE w:val="0"/>
        <w:autoSpaceDN w:val="0"/>
        <w:adjustRightInd w:val="0"/>
        <w:spacing w:after="240"/>
        <w:rPr>
          <w:rFonts w:ascii="Arial" w:hAnsi="Arial" w:cs="Arial"/>
          <w:sz w:val="22"/>
          <w:szCs w:val="22"/>
        </w:rPr>
      </w:pPr>
      <w:r w:rsidRPr="00D2213F">
        <w:rPr>
          <w:rFonts w:ascii="Arial" w:hAnsi="Arial" w:cs="Arial"/>
          <w:b/>
          <w:bCs/>
          <w:sz w:val="22"/>
          <w:szCs w:val="22"/>
        </w:rPr>
        <w:t>Figure 7. SIV changes immunological functions within Mtb</w:t>
      </w:r>
      <w:r w:rsidRPr="00D2213F">
        <w:rPr>
          <w:rFonts w:ascii="Arial" w:hAnsi="Arial" w:cs="Arial"/>
          <w:b/>
          <w:bCs/>
          <w:i/>
          <w:iCs/>
          <w:sz w:val="22"/>
          <w:szCs w:val="22"/>
        </w:rPr>
        <w:t xml:space="preserve"> </w:t>
      </w:r>
      <w:r w:rsidRPr="00D2213F">
        <w:rPr>
          <w:rFonts w:ascii="Arial" w:hAnsi="Arial" w:cs="Arial"/>
          <w:b/>
          <w:bCs/>
          <w:sz w:val="22"/>
          <w:szCs w:val="22"/>
        </w:rPr>
        <w:t>lung granulomas, increases Mtb growth, and reduces Mtb</w:t>
      </w:r>
      <w:r w:rsidRPr="00D2213F">
        <w:rPr>
          <w:rFonts w:ascii="Arial" w:hAnsi="Arial" w:cs="Arial"/>
          <w:b/>
          <w:bCs/>
          <w:i/>
          <w:iCs/>
          <w:sz w:val="22"/>
          <w:szCs w:val="22"/>
        </w:rPr>
        <w:t xml:space="preserve"> </w:t>
      </w:r>
      <w:r w:rsidRPr="00D2213F">
        <w:rPr>
          <w:rFonts w:ascii="Arial" w:hAnsi="Arial" w:cs="Arial"/>
          <w:b/>
          <w:bCs/>
          <w:sz w:val="22"/>
          <w:szCs w:val="22"/>
        </w:rPr>
        <w:t xml:space="preserve">killing. </w:t>
      </w:r>
      <w:r w:rsidRPr="00D2213F">
        <w:rPr>
          <w:rFonts w:ascii="Arial" w:hAnsi="Arial" w:cs="Arial"/>
          <w:sz w:val="22"/>
          <w:szCs w:val="22"/>
        </w:rPr>
        <w:t xml:space="preserve">A) An example Mtb caseous granuloma contains T cells, </w:t>
      </w:r>
      <w:r>
        <w:rPr>
          <w:rFonts w:ascii="Arial" w:hAnsi="Arial" w:cs="Arial"/>
          <w:sz w:val="22"/>
          <w:szCs w:val="22"/>
        </w:rPr>
        <w:t xml:space="preserve">B cells, </w:t>
      </w:r>
      <w:r w:rsidRPr="00D2213F">
        <w:rPr>
          <w:rFonts w:ascii="Arial" w:hAnsi="Arial" w:cs="Arial"/>
          <w:sz w:val="22"/>
          <w:szCs w:val="22"/>
        </w:rPr>
        <w:t>macrophages, neutrophils, and Mtb. B) Mtb/SIV</w:t>
      </w:r>
      <w:r w:rsidRPr="00D2213F">
        <w:rPr>
          <w:rFonts w:ascii="Arial" w:hAnsi="Arial" w:cs="Arial"/>
          <w:i/>
          <w:iCs/>
          <w:sz w:val="22"/>
          <w:szCs w:val="22"/>
        </w:rPr>
        <w:t xml:space="preserve"> </w:t>
      </w:r>
      <w:r w:rsidRPr="00D2213F">
        <w:rPr>
          <w:rFonts w:ascii="Arial" w:hAnsi="Arial" w:cs="Arial"/>
          <w:sz w:val="22"/>
          <w:szCs w:val="22"/>
        </w:rPr>
        <w:t>co-infected granulomas contain more CD8 T cells and an increase in overall production of Th1 cytokines, granzyme B, IL-17, IL-10, IL-4, and IFN-α by CD4 and CD8 T cells. SIV also increases the probability of causing new granulomas to form, Mtb growth and dissemination. SIV has been linked to increases in Mtb growth and a reduction in Mtb killing during reactivated disease, while Mtb growth correlates to increases in SIV replication. This suggests that lung granulomas are sites that support a synergistic relationship between SIV replication and Mtb growth. Image created by BioRender.com.</w:t>
      </w:r>
    </w:p>
    <w:p w14:paraId="23D699FC" w14:textId="77777777" w:rsidR="00B37DAB" w:rsidRPr="00D2213F" w:rsidRDefault="00B37DAB">
      <w:pPr>
        <w:rPr>
          <w:rFonts w:ascii="Arial" w:hAnsi="Arial" w:cs="Arial"/>
          <w:b/>
          <w:bCs/>
          <w:sz w:val="22"/>
          <w:szCs w:val="22"/>
        </w:rPr>
      </w:pPr>
      <w:r w:rsidRPr="00D2213F">
        <w:rPr>
          <w:rFonts w:ascii="Arial" w:hAnsi="Arial" w:cs="Arial"/>
          <w:b/>
          <w:bCs/>
          <w:sz w:val="22"/>
          <w:szCs w:val="22"/>
        </w:rPr>
        <w:br w:type="page"/>
      </w:r>
    </w:p>
    <w:p w14:paraId="1D36F05A" w14:textId="0FC56C40" w:rsidR="0030120A" w:rsidRPr="00D2213F" w:rsidRDefault="00B60229" w:rsidP="00763315">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lastRenderedPageBreak/>
        <w:t>Supplemental Data Captions</w:t>
      </w:r>
    </w:p>
    <w:p w14:paraId="37FC65EC" w14:textId="77777777" w:rsidR="00B60229" w:rsidRPr="00D2213F" w:rsidRDefault="00B60229" w:rsidP="00B60229">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Supplemental Table 1. Antibodies used for intracellular cytokine staining</w:t>
      </w:r>
    </w:p>
    <w:p w14:paraId="29931F7F" w14:textId="0E0A42ED" w:rsidR="00B60229" w:rsidRPr="00D2213F" w:rsidRDefault="00B60229" w:rsidP="00763315">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Supplemental Table 2. Clinical signs and disease outcome for each nonhuman primate in study</w:t>
      </w:r>
    </w:p>
    <w:p w14:paraId="5B44A81B" w14:textId="33C44C6A" w:rsidR="00B60229" w:rsidRPr="00D2213F" w:rsidRDefault="00B60229" w:rsidP="00B60229">
      <w:pPr>
        <w:tabs>
          <w:tab w:val="left" w:pos="640"/>
        </w:tabs>
        <w:autoSpaceDE w:val="0"/>
        <w:autoSpaceDN w:val="0"/>
        <w:adjustRightInd w:val="0"/>
        <w:spacing w:after="240"/>
        <w:rPr>
          <w:rFonts w:ascii="Arial" w:hAnsi="Arial" w:cs="Arial"/>
          <w:sz w:val="22"/>
          <w:szCs w:val="22"/>
        </w:rPr>
      </w:pPr>
      <w:r w:rsidRPr="00D2213F">
        <w:rPr>
          <w:rFonts w:ascii="Arial" w:hAnsi="Arial" w:cs="Arial"/>
          <w:b/>
          <w:bCs/>
          <w:sz w:val="22"/>
          <w:szCs w:val="22"/>
        </w:rPr>
        <w:t xml:space="preserve">Supplemental Figure 1. Example gating strategy for flow cytometry. </w:t>
      </w:r>
      <w:r w:rsidRPr="00D2213F">
        <w:rPr>
          <w:rFonts w:ascii="Arial" w:hAnsi="Arial" w:cs="Arial"/>
          <w:sz w:val="22"/>
          <w:szCs w:val="22"/>
        </w:rPr>
        <w:t>A) Singlet events positively selected. B) Live cells negatively selected. C) Lymphocytes selected. D) CD3 T cells positively selected and CD4 and CD8 T cells selected from CD3 T cell gate. E) Example cytokine and granzyme B expressing T cells. TNF, IFN-γ, and granzyme B are displayed. Gating example from a lung granuloma.</w:t>
      </w:r>
    </w:p>
    <w:p w14:paraId="663FB0F2" w14:textId="24708CE3" w:rsidR="00BB3E06" w:rsidRPr="00D2213F" w:rsidRDefault="00BB3E06" w:rsidP="00BB3E06">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 xml:space="preserve">Supplemental figure 2. Extrapulmonary disease (EP) and Mtb growth within thoracic lymph nodes were positively correlated within Mtb/SIV NHP. </w:t>
      </w:r>
      <w:r w:rsidRPr="00D2213F">
        <w:rPr>
          <w:rFonts w:ascii="Arial" w:hAnsi="Arial" w:cs="Arial"/>
          <w:sz w:val="22"/>
          <w:szCs w:val="22"/>
        </w:rPr>
        <w:t xml:space="preserve">Correlation between EP score and </w:t>
      </w:r>
      <w:r>
        <w:rPr>
          <w:rFonts w:ascii="Arial" w:hAnsi="Arial" w:cs="Arial"/>
          <w:sz w:val="22"/>
          <w:szCs w:val="22"/>
        </w:rPr>
        <w:t>l</w:t>
      </w:r>
      <w:r w:rsidRPr="00D2213F">
        <w:rPr>
          <w:rFonts w:ascii="Arial" w:hAnsi="Arial" w:cs="Arial"/>
          <w:sz w:val="22"/>
          <w:szCs w:val="22"/>
        </w:rPr>
        <w:t xml:space="preserve">ymph node Mtb growth within </w:t>
      </w:r>
      <w:r>
        <w:rPr>
          <w:rFonts w:ascii="Arial" w:hAnsi="Arial" w:cs="Arial"/>
          <w:sz w:val="22"/>
          <w:szCs w:val="22"/>
        </w:rPr>
        <w:t>Mtb-only</w:t>
      </w:r>
      <w:r w:rsidRPr="00D2213F">
        <w:rPr>
          <w:rFonts w:ascii="Arial" w:hAnsi="Arial" w:cs="Arial"/>
          <w:sz w:val="22"/>
          <w:szCs w:val="22"/>
        </w:rPr>
        <w:t xml:space="preserve">, Mtb/αCD4 and Mtb/SIV was compared. </w:t>
      </w:r>
      <w:r w:rsidRPr="00600568">
        <w:rPr>
          <w:rFonts w:ascii="Arial" w:hAnsi="Arial" w:cs="Arial"/>
          <w:sz w:val="22"/>
          <w:szCs w:val="22"/>
        </w:rPr>
        <w:t>Individual monkeys are identified by different shapes.</w:t>
      </w:r>
      <w:r>
        <w:rPr>
          <w:rFonts w:ascii="Arial" w:hAnsi="Arial" w:cs="Arial"/>
          <w:sz w:val="22"/>
          <w:szCs w:val="22"/>
        </w:rPr>
        <w:t xml:space="preserve"> </w:t>
      </w:r>
      <w:r w:rsidRPr="00D2213F">
        <w:rPr>
          <w:rFonts w:ascii="Arial" w:hAnsi="Arial" w:cs="Arial"/>
          <w:sz w:val="22"/>
          <w:szCs w:val="22"/>
        </w:rPr>
        <w:t>Spearman’s test was performed and correlation coefficient (rho) and p values &lt; 0.05 are presented. Each dot represents an animal. NHPs that reactivated are represented in red and non-reactivators are represented in blue.</w:t>
      </w:r>
      <w:r w:rsidRPr="00D2213F">
        <w:rPr>
          <w:rFonts w:ascii="Arial" w:hAnsi="Arial" w:cs="Arial"/>
          <w:b/>
          <w:bCs/>
          <w:sz w:val="22"/>
          <w:szCs w:val="22"/>
        </w:rPr>
        <w:t xml:space="preserve"> </w:t>
      </w:r>
    </w:p>
    <w:p w14:paraId="56CA765A" w14:textId="77777777" w:rsidR="00CF5CA1" w:rsidRPr="00D2213F" w:rsidRDefault="00CF5CA1" w:rsidP="00CF5CA1">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 xml:space="preserve">Supplemental Figure 3. PET CT characteristics prior to immune suppression do not predict reactivation in either SIV or αCD4 antibody treated animals. </w:t>
      </w:r>
      <w:r w:rsidRPr="00D2213F">
        <w:rPr>
          <w:rFonts w:ascii="Arial" w:hAnsi="Arial" w:cs="Arial"/>
          <w:sz w:val="22"/>
          <w:szCs w:val="22"/>
        </w:rPr>
        <w:t xml:space="preserve">Each dot represents an individual animal. A) Total lung FDG activity prior to SIV infection or αCD4 depletion (dotted line set at the TNF-induced predictive reactivation threshold value) is shown among reactivators (red) and non-reactivators (blue). </w:t>
      </w:r>
      <w:r w:rsidRPr="00600568">
        <w:rPr>
          <w:rFonts w:ascii="Arial" w:hAnsi="Arial" w:cs="Arial"/>
          <w:sz w:val="22"/>
          <w:szCs w:val="22"/>
        </w:rPr>
        <w:t>Individual monkeys are identified by different shapes.</w:t>
      </w:r>
      <w:r>
        <w:rPr>
          <w:rFonts w:ascii="Arial" w:hAnsi="Arial" w:cs="Arial"/>
          <w:sz w:val="22"/>
          <w:szCs w:val="22"/>
        </w:rPr>
        <w:t xml:space="preserve"> Symbols with black borders</w:t>
      </w:r>
      <w:r w:rsidRPr="00D2213F">
        <w:rPr>
          <w:rFonts w:ascii="Arial" w:hAnsi="Arial" w:cs="Arial"/>
          <w:sz w:val="22"/>
          <w:szCs w:val="22"/>
        </w:rPr>
        <w:t xml:space="preserve"> represent animals with extrapulmonary disease evident on scan before immune suppressant. B) FDG uptake per granuloma, number of lung lobes containing granulomas, total granuloma counts, and size (in mm) of largest granuloma are compared between reactivators and non-reactivators. Kruskal-Wallis performed, all p-values &gt; 0.10; therefore none are reported. TNTC = too numerous to count.</w:t>
      </w:r>
    </w:p>
    <w:p w14:paraId="7675BF95" w14:textId="2D1DCF27" w:rsidR="00B60229" w:rsidRPr="00D2213F" w:rsidRDefault="00B60229" w:rsidP="00B60229">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 xml:space="preserve">Supplemental Figure </w:t>
      </w:r>
      <w:r w:rsidR="001A0D4E" w:rsidRPr="00D2213F">
        <w:rPr>
          <w:rFonts w:ascii="Arial" w:hAnsi="Arial" w:cs="Arial"/>
          <w:b/>
          <w:bCs/>
          <w:sz w:val="22"/>
          <w:szCs w:val="22"/>
        </w:rPr>
        <w:t>4</w:t>
      </w:r>
      <w:r w:rsidRPr="00D2213F">
        <w:rPr>
          <w:rFonts w:ascii="Arial" w:hAnsi="Arial" w:cs="Arial"/>
          <w:b/>
          <w:bCs/>
          <w:sz w:val="22"/>
          <w:szCs w:val="22"/>
        </w:rPr>
        <w:t>. CD4 T cell frequencies are reduced within thoracic lymph nodes of Mtb/SIV and Mtb/αCD4 NHP</w:t>
      </w:r>
      <w:r w:rsidRPr="00D2213F">
        <w:rPr>
          <w:rFonts w:ascii="Arial" w:hAnsi="Arial" w:cs="Arial"/>
          <w:sz w:val="22"/>
          <w:szCs w:val="22"/>
        </w:rPr>
        <w:t>.  T cell frequencies and total counts from thoracic lymph nodes (individual symbols) within individual monkeys (shapes) from non-reactivators (blue) and reactivators (red) and controls (grey).  A) Differences in CD4 and CD8 T cell presence within infection cohort (Mtb only, control, n = 27; Mtb/SIV, n = 40; and Mtb/αCD4, n = 27) are presented. B) Differences in CD4 and CD8 T cell presence based on disease outcome (reactivator; non-reactivator) are presented. Within Mtb/SIV NHP, non-reactivators = 21 thoracic lymph nodes, reactivators = 19; and within Mtb/</w:t>
      </w:r>
      <w:r w:rsidRPr="00D2213F">
        <w:rPr>
          <w:rFonts w:ascii="Arial" w:hAnsi="Arial" w:cs="Arial"/>
          <w:sz w:val="22"/>
          <w:szCs w:val="22"/>
          <w:lang w:val="el-GR"/>
        </w:rPr>
        <w:t>α</w:t>
      </w:r>
      <w:r w:rsidRPr="00D2213F">
        <w:rPr>
          <w:rFonts w:ascii="Arial" w:hAnsi="Arial" w:cs="Arial"/>
          <w:sz w:val="22"/>
          <w:szCs w:val="22"/>
        </w:rPr>
        <w:t xml:space="preserve">CD4 non-reactivators = 8, reactivators = 17.  Lymph nodes with granulomas are represented by large symbols and the small symbols identify lymph nodes without granulomas. P values reported represent Kruskal-Wallis test with Dunn’s adjusted p-values are show P-values &lt; 0.10 are shown. Lines represent medians. </w:t>
      </w:r>
    </w:p>
    <w:p w14:paraId="783BAEDA" w14:textId="442EAA9E" w:rsidR="00B60229" w:rsidRPr="00D2213F" w:rsidRDefault="00B60229" w:rsidP="00B60229">
      <w:pPr>
        <w:tabs>
          <w:tab w:val="left" w:pos="640"/>
        </w:tabs>
        <w:autoSpaceDE w:val="0"/>
        <w:autoSpaceDN w:val="0"/>
        <w:adjustRightInd w:val="0"/>
        <w:spacing w:after="240"/>
        <w:rPr>
          <w:rFonts w:ascii="Arial" w:hAnsi="Arial" w:cs="Arial"/>
          <w:sz w:val="22"/>
          <w:szCs w:val="22"/>
        </w:rPr>
      </w:pPr>
      <w:r w:rsidRPr="00D2213F">
        <w:rPr>
          <w:rFonts w:ascii="Arial" w:hAnsi="Arial" w:cs="Arial"/>
          <w:b/>
          <w:bCs/>
          <w:sz w:val="22"/>
          <w:szCs w:val="22"/>
        </w:rPr>
        <w:t xml:space="preserve">Supplemental Figure </w:t>
      </w:r>
      <w:r w:rsidR="001A0D4E" w:rsidRPr="00D2213F">
        <w:rPr>
          <w:rFonts w:ascii="Arial" w:hAnsi="Arial" w:cs="Arial"/>
          <w:b/>
          <w:bCs/>
          <w:sz w:val="22"/>
          <w:szCs w:val="22"/>
        </w:rPr>
        <w:t>5</w:t>
      </w:r>
      <w:r w:rsidRPr="00D2213F">
        <w:rPr>
          <w:rFonts w:ascii="Arial" w:hAnsi="Arial" w:cs="Arial"/>
          <w:b/>
          <w:bCs/>
          <w:sz w:val="22"/>
          <w:szCs w:val="22"/>
        </w:rPr>
        <w:t xml:space="preserve">. Results of Principal Component Analysis on CD4 and CD8 cytokine counts. </w:t>
      </w:r>
      <w:r w:rsidRPr="00D2213F">
        <w:rPr>
          <w:rFonts w:ascii="Arial" w:hAnsi="Arial" w:cs="Arial"/>
          <w:sz w:val="22"/>
          <w:szCs w:val="22"/>
        </w:rPr>
        <w:t xml:space="preserve">Biplots of the first two principal components on CD4 (A) and CD8 (B) counts. For both CD4 and CD8 counts, the first principal component represents over 60% of total variability of the entire sample of granulomas. The loading matrix displays the correlation of each individual cytokine with the principal component for CD4 T cells (C) and CD8 T cells (D). In CD4 counts, IFN-α has the strongest correlation with the component (0.83264); in CD8 counts, IFN-γ has the strongest correlation (0.87519). Each group contain the following number of granulomas: 30 Control, 43 aCD4/Mtb, 83 SIV/Mtb. </w:t>
      </w:r>
    </w:p>
    <w:p w14:paraId="642E2174" w14:textId="77777777" w:rsidR="00727054" w:rsidRPr="00D2213F" w:rsidRDefault="00727054" w:rsidP="00727054">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 xml:space="preserve">Supplemental Figure 6. SIV changes CD4 and CD8 T cell cytokine and granzyme B expression within lung granulomas compared to Mtb-only NHP </w:t>
      </w:r>
      <w:r w:rsidRPr="00D2213F">
        <w:rPr>
          <w:rFonts w:ascii="Arial" w:hAnsi="Arial" w:cs="Arial"/>
          <w:sz w:val="22"/>
          <w:szCs w:val="22"/>
        </w:rPr>
        <w:t xml:space="preserve">Absolute counts of cytokine production and granzyme B presence within CD4 and CD8 T cells of lung granulomas from Mtb-only (grey symbols), Mtb/SIV, and Mtb/αCD4 NHP and from non-reactivated (blue) and reactivated (red) NHP. Each symbol is a lung granuloma and individual NHP are represented as different shapes. Kruskal-Wallis with Dunn’s adjusted p-values are reported, accounting for the following (4) comparisons: reactivator vs non-reactivator within each group and reactivators and non-reactivators across groups (Reactivators: Mtb/SIV vs Mtb/αCD4, non-reactivators: Mtb/SIV vs Mtb/αCD4). P-values &lt; 0.10 are shown. Lines represent medians. The number of granulomas within each group are as follows- Cytokine and Th1 cells (100 CD3 T cell threshold): 6 Mtb only, n = 30; 8 </w:t>
      </w:r>
      <w:r w:rsidRPr="00D2213F">
        <w:rPr>
          <w:rFonts w:ascii="Arial" w:hAnsi="Arial" w:cs="Arial"/>
          <w:sz w:val="22"/>
          <w:szCs w:val="22"/>
        </w:rPr>
        <w:lastRenderedPageBreak/>
        <w:t>Mtb/SIV, n = 83; and 7 Mtb/αCD4 NHP, n = 43; Mtb/SIV 4 reactivators, n = 69, 4 non-reactivators, n = 14; Mtb/αCD4 NHP, 5 reactivators, n = 33, 2 non-reactivators, n = 10).</w:t>
      </w:r>
    </w:p>
    <w:p w14:paraId="5C828A3B" w14:textId="77777777" w:rsidR="00727054" w:rsidRPr="00D2213F" w:rsidRDefault="00727054" w:rsidP="00727054">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 xml:space="preserve">Supplemental Figure 7. More activated T cells are within lung granulomas of Mtb/SIV compared to Mtb-only NHP. </w:t>
      </w:r>
      <w:r w:rsidRPr="00D2213F">
        <w:rPr>
          <w:rFonts w:ascii="Arial" w:hAnsi="Arial" w:cs="Arial"/>
          <w:sz w:val="22"/>
          <w:szCs w:val="22"/>
        </w:rPr>
        <w:t>A) Immunohistochemistry images of nuclei (blue), CD38 (green), CD3 (red) from Mtb-only and Mtb/SIV NHP lung granulomas. Arrows identify CD3+CD38+ T cells. B) CD38+CD3+ T cells were quantified from 6 Mtb/SIV (n = 13) and 6 Mtb-only (n = 11) NHPs. Reactivators are identified in red and non-reactivators in blue. Each symbol represents a granuloma and each shape represents a different NHP. Quantification was performed on regions of interest (ROI, 20x image) of lung granulomas. Mann-Whitney test was used to determine significance between groups in granulomas (p value displayed). Lines represent median.</w:t>
      </w:r>
    </w:p>
    <w:p w14:paraId="6627323A" w14:textId="78CC258E" w:rsidR="00B60229" w:rsidRPr="00D2213F" w:rsidRDefault="00B60229" w:rsidP="00B60229">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 xml:space="preserve">Supplemental Figure </w:t>
      </w:r>
      <w:r w:rsidR="001A0D4E" w:rsidRPr="00D2213F">
        <w:rPr>
          <w:rFonts w:ascii="Arial" w:hAnsi="Arial" w:cs="Arial"/>
          <w:b/>
          <w:bCs/>
          <w:sz w:val="22"/>
          <w:szCs w:val="22"/>
        </w:rPr>
        <w:t>8</w:t>
      </w:r>
      <w:r w:rsidRPr="00D2213F">
        <w:rPr>
          <w:rFonts w:ascii="Arial" w:hAnsi="Arial" w:cs="Arial"/>
          <w:b/>
          <w:bCs/>
          <w:sz w:val="22"/>
          <w:szCs w:val="22"/>
        </w:rPr>
        <w:t xml:space="preserve">. Changes in T cell composition of Mtb-specific cytokines and cytolytic markers during SIV infection and CD4 depletion within the granuloma. </w:t>
      </w:r>
      <w:r w:rsidRPr="00D2213F">
        <w:rPr>
          <w:rFonts w:ascii="Arial" w:hAnsi="Arial" w:cs="Arial"/>
          <w:sz w:val="22"/>
          <w:szCs w:val="22"/>
        </w:rPr>
        <w:t>The distribution of T cells within the granuloma are represented on the left panels represented as CD4 T cells (CD4+CD8-, green), CD8 T cells (CD8+CD4-, orange), other T cells (CD4+CD8+ T cells, grey and CD4-CD8- T cells, black). The distribution of T cells making any Mtb-specific cytokines or cytolytic markers is shown to the right. Permutation tests were used to compare groups. The number of granulomas within each group are as follows- CD3 T cells: Mtb only, n = 47; Mtb/SIV, n = 110; and Mtb/αCD4 NHP, n = 86. Cytokine and Th1 cells (100 CD3 T cell threshold): 6 Mtb only, n = 30; 8 Mtb/SIV, n = 83; and 7 Mtb/αCD4 NHP, n = 43; Mtb/SIV 4 reactivators, n = 69, 4 non-reactivators, n = 14; Mtb/αCD4 NHP, 5 reactivators, n = 33, 2 non-reactivators, n = 10).</w:t>
      </w:r>
    </w:p>
    <w:p w14:paraId="4A32E9A9" w14:textId="66874D89" w:rsidR="00B60229" w:rsidRPr="00D2213F" w:rsidRDefault="00B60229" w:rsidP="00B60229">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 xml:space="preserve">Supplemental Figure </w:t>
      </w:r>
      <w:r w:rsidR="001A0D4E" w:rsidRPr="00D2213F">
        <w:rPr>
          <w:rFonts w:ascii="Arial" w:hAnsi="Arial" w:cs="Arial"/>
          <w:b/>
          <w:bCs/>
          <w:sz w:val="22"/>
          <w:szCs w:val="22"/>
        </w:rPr>
        <w:t>9</w:t>
      </w:r>
      <w:r w:rsidRPr="00D2213F">
        <w:rPr>
          <w:rFonts w:ascii="Arial" w:hAnsi="Arial" w:cs="Arial"/>
          <w:b/>
          <w:bCs/>
          <w:sz w:val="22"/>
          <w:szCs w:val="22"/>
        </w:rPr>
        <w:t>. Changes in peripheral blood mononuclear cells (PBMC), bronchoalveolar lavage (BAL), and peripheral lymph node (</w:t>
      </w:r>
      <w:proofErr w:type="spellStart"/>
      <w:r w:rsidRPr="00D2213F">
        <w:rPr>
          <w:rFonts w:ascii="Arial" w:hAnsi="Arial" w:cs="Arial"/>
          <w:b/>
          <w:bCs/>
          <w:sz w:val="22"/>
          <w:szCs w:val="22"/>
        </w:rPr>
        <w:t>pLN</w:t>
      </w:r>
      <w:proofErr w:type="spellEnd"/>
      <w:r w:rsidRPr="00D2213F">
        <w:rPr>
          <w:rFonts w:ascii="Arial" w:hAnsi="Arial" w:cs="Arial"/>
          <w:b/>
          <w:bCs/>
          <w:sz w:val="22"/>
          <w:szCs w:val="22"/>
        </w:rPr>
        <w:t xml:space="preserve">) T cells within Mtb/SIV and SIV-only NHP. </w:t>
      </w:r>
      <w:r w:rsidRPr="00D2213F">
        <w:rPr>
          <w:rFonts w:ascii="Arial" w:hAnsi="Arial" w:cs="Arial"/>
          <w:sz w:val="22"/>
          <w:szCs w:val="22"/>
        </w:rPr>
        <w:t>Changes in CD4 and CD8 T cell counts (Abs Counts) and frequencies after SIV</w:t>
      </w:r>
      <w:r w:rsidRPr="00D2213F">
        <w:rPr>
          <w:rFonts w:ascii="Arial" w:hAnsi="Arial" w:cs="Arial"/>
          <w:sz w:val="22"/>
          <w:szCs w:val="22"/>
          <w:vertAlign w:val="subscript"/>
        </w:rPr>
        <w:t>mac251</w:t>
      </w:r>
      <w:r w:rsidRPr="00D2213F">
        <w:rPr>
          <w:rFonts w:ascii="Arial" w:hAnsi="Arial" w:cs="Arial"/>
          <w:sz w:val="22"/>
          <w:szCs w:val="22"/>
        </w:rPr>
        <w:t xml:space="preserve"> infection (green line, Mtb/SIV, n = 8) or SIV-only (black line, n = 4). Statistics reported are Wilcoxon-exact tests comparing Mtb/SIV and SIV-only at each time point (not adjusted for multiple tests). Lines are median and error bars represent interquartile range. **** p &lt; 0.0001, *** p &lt; 0.001, ** p &lt; 0.01, * p &lt; 0.05, # p &lt; 0.10.</w:t>
      </w:r>
    </w:p>
    <w:p w14:paraId="0ED28772" w14:textId="08B986E6" w:rsidR="00B60229" w:rsidRPr="00D2213F" w:rsidRDefault="00B60229" w:rsidP="00B60229">
      <w:pPr>
        <w:tabs>
          <w:tab w:val="left" w:pos="640"/>
        </w:tabs>
        <w:autoSpaceDE w:val="0"/>
        <w:autoSpaceDN w:val="0"/>
        <w:adjustRightInd w:val="0"/>
        <w:spacing w:after="240"/>
        <w:rPr>
          <w:rFonts w:ascii="Arial" w:hAnsi="Arial" w:cs="Arial"/>
          <w:b/>
          <w:bCs/>
          <w:sz w:val="22"/>
          <w:szCs w:val="22"/>
        </w:rPr>
      </w:pPr>
      <w:r w:rsidRPr="00D2213F">
        <w:rPr>
          <w:rFonts w:ascii="Arial" w:hAnsi="Arial" w:cs="Arial"/>
          <w:b/>
          <w:bCs/>
          <w:sz w:val="22"/>
          <w:szCs w:val="22"/>
        </w:rPr>
        <w:t>Supplemental Figure 1</w:t>
      </w:r>
      <w:r w:rsidR="001A0D4E" w:rsidRPr="00D2213F">
        <w:rPr>
          <w:rFonts w:ascii="Arial" w:hAnsi="Arial" w:cs="Arial"/>
          <w:b/>
          <w:bCs/>
          <w:sz w:val="22"/>
          <w:szCs w:val="22"/>
        </w:rPr>
        <w:t>0</w:t>
      </w:r>
      <w:r w:rsidRPr="00D2213F">
        <w:rPr>
          <w:rFonts w:ascii="Arial" w:hAnsi="Arial" w:cs="Arial"/>
          <w:b/>
          <w:bCs/>
          <w:sz w:val="22"/>
          <w:szCs w:val="22"/>
        </w:rPr>
        <w:t xml:space="preserve">. SIV replication correlates to Mtb growth and is not attributed higher levels of CD4 T cells alone in the granuloma. </w:t>
      </w:r>
      <w:r w:rsidRPr="00D2213F">
        <w:rPr>
          <w:rFonts w:ascii="Arial" w:hAnsi="Arial" w:cs="Arial"/>
          <w:sz w:val="22"/>
          <w:szCs w:val="22"/>
        </w:rPr>
        <w:t>A) A positive correlation between lung granulomas that contain both SIV replication and Mtb growth (n = 42) is observed. B) Granuloma specific ratios of SIV viral RNA (</w:t>
      </w:r>
      <w:proofErr w:type="spellStart"/>
      <w:r w:rsidRPr="00D2213F">
        <w:rPr>
          <w:rFonts w:ascii="Arial" w:hAnsi="Arial" w:cs="Arial"/>
          <w:sz w:val="22"/>
          <w:szCs w:val="22"/>
        </w:rPr>
        <w:t>vRNA</w:t>
      </w:r>
      <w:proofErr w:type="spellEnd"/>
      <w:r w:rsidRPr="00D2213F">
        <w:rPr>
          <w:rFonts w:ascii="Arial" w:hAnsi="Arial" w:cs="Arial"/>
          <w:sz w:val="22"/>
          <w:szCs w:val="22"/>
        </w:rPr>
        <w:t>): CD4 RNA is shown among SIV/Mtb animals who were non-reactivators (n = 22) and reactivators (n = 58) as well as from granulomas with Mtb growth (CFU+, n = 52) and without viable Mtb growth (CFU-, n = 28). Each symbol is a granuloma and individual NHP are represented as different shapes. Red symbols identify reactivators and blue symbols identify non-reactivators. Samples without SIV replication or Mtb growth are presented as a reference. All data was log10 transformed. Pearson correlation coefficients are reported with corresponding p-values in A. The Mann-Whitney test was used to determine significance between groups in granulomas. Lines represent medians in B.</w:t>
      </w:r>
    </w:p>
    <w:p w14:paraId="0CB44E63" w14:textId="77777777" w:rsidR="00B60229" w:rsidRPr="00D2213F" w:rsidRDefault="00B60229" w:rsidP="00B60229">
      <w:pPr>
        <w:tabs>
          <w:tab w:val="left" w:pos="640"/>
        </w:tabs>
        <w:autoSpaceDE w:val="0"/>
        <w:autoSpaceDN w:val="0"/>
        <w:adjustRightInd w:val="0"/>
        <w:spacing w:after="240"/>
        <w:rPr>
          <w:rFonts w:ascii="Arial" w:hAnsi="Arial" w:cs="Arial"/>
          <w:b/>
          <w:bCs/>
          <w:sz w:val="22"/>
          <w:szCs w:val="22"/>
        </w:rPr>
      </w:pPr>
    </w:p>
    <w:p w14:paraId="3AB62E21" w14:textId="4C04121D" w:rsidR="00B60229" w:rsidRPr="00D2213F" w:rsidRDefault="00B60229" w:rsidP="00763315">
      <w:pPr>
        <w:tabs>
          <w:tab w:val="left" w:pos="640"/>
        </w:tabs>
        <w:autoSpaceDE w:val="0"/>
        <w:autoSpaceDN w:val="0"/>
        <w:adjustRightInd w:val="0"/>
        <w:spacing w:after="240"/>
        <w:rPr>
          <w:rFonts w:ascii="Arial" w:hAnsi="Arial" w:cs="Arial"/>
          <w:b/>
          <w:bCs/>
          <w:sz w:val="22"/>
          <w:szCs w:val="22"/>
        </w:rPr>
      </w:pPr>
    </w:p>
    <w:sectPr w:rsidR="00B60229" w:rsidRPr="00D2213F" w:rsidSect="00D41DFC">
      <w:footerReference w:type="even" r:id="rId9"/>
      <w:footerReference w:type="default" r:id="rId10"/>
      <w:pgSz w:w="12240" w:h="15840"/>
      <w:pgMar w:top="720" w:right="720" w:bottom="806" w:left="72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C1626" w14:textId="77777777" w:rsidR="00EC0C69" w:rsidRDefault="00EC0C69" w:rsidP="00B977D8">
      <w:r>
        <w:separator/>
      </w:r>
    </w:p>
  </w:endnote>
  <w:endnote w:type="continuationSeparator" w:id="0">
    <w:p w14:paraId="78F5C8CB" w14:textId="77777777" w:rsidR="00EC0C69" w:rsidRDefault="00EC0C69" w:rsidP="00B977D8">
      <w:r>
        <w:continuationSeparator/>
      </w:r>
    </w:p>
  </w:endnote>
  <w:endnote w:type="continuationNotice" w:id="1">
    <w:p w14:paraId="11EB3E0F" w14:textId="77777777" w:rsidR="00EC0C69" w:rsidRDefault="00EC0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4782317"/>
      <w:docPartObj>
        <w:docPartGallery w:val="Page Numbers (Bottom of Page)"/>
        <w:docPartUnique/>
      </w:docPartObj>
    </w:sdtPr>
    <w:sdtEndPr>
      <w:rPr>
        <w:rStyle w:val="PageNumber"/>
      </w:rPr>
    </w:sdtEndPr>
    <w:sdtContent>
      <w:p w14:paraId="550C51C0" w14:textId="754C0367" w:rsidR="00747C55" w:rsidRDefault="00747C55" w:rsidP="00941B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A4A09" w14:textId="77777777" w:rsidR="00747C55" w:rsidRDefault="00747C55" w:rsidP="00B977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6253012"/>
      <w:docPartObj>
        <w:docPartGallery w:val="Page Numbers (Bottom of Page)"/>
        <w:docPartUnique/>
      </w:docPartObj>
    </w:sdtPr>
    <w:sdtEndPr>
      <w:rPr>
        <w:rStyle w:val="PageNumber"/>
      </w:rPr>
    </w:sdtEndPr>
    <w:sdtContent>
      <w:p w14:paraId="25CC4622" w14:textId="096CE481" w:rsidR="00747C55" w:rsidRDefault="00747C55" w:rsidP="00941B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7AF4E622" w14:textId="77777777" w:rsidR="00747C55" w:rsidRDefault="00747C55" w:rsidP="00B977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EA55B" w14:textId="77777777" w:rsidR="00EC0C69" w:rsidRDefault="00EC0C69" w:rsidP="00B977D8">
      <w:r>
        <w:separator/>
      </w:r>
    </w:p>
  </w:footnote>
  <w:footnote w:type="continuationSeparator" w:id="0">
    <w:p w14:paraId="77C69BC2" w14:textId="77777777" w:rsidR="00EC0C69" w:rsidRDefault="00EC0C69" w:rsidP="00B977D8">
      <w:r>
        <w:continuationSeparator/>
      </w:r>
    </w:p>
  </w:footnote>
  <w:footnote w:type="continuationNotice" w:id="1">
    <w:p w14:paraId="0646BB4F" w14:textId="77777777" w:rsidR="00EC0C69" w:rsidRDefault="00EC0C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462"/>
    <w:multiLevelType w:val="hybridMultilevel"/>
    <w:tmpl w:val="8A7096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92472"/>
    <w:multiLevelType w:val="hybridMultilevel"/>
    <w:tmpl w:val="A39A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57582"/>
    <w:multiLevelType w:val="hybridMultilevel"/>
    <w:tmpl w:val="16344FF0"/>
    <w:lvl w:ilvl="0" w:tplc="A49A4B9C">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F0439"/>
    <w:multiLevelType w:val="hybridMultilevel"/>
    <w:tmpl w:val="7220A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47F0D"/>
    <w:multiLevelType w:val="hybridMultilevel"/>
    <w:tmpl w:val="B44E8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F06491"/>
    <w:multiLevelType w:val="multilevel"/>
    <w:tmpl w:val="9F5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B1AC8"/>
    <w:multiLevelType w:val="hybridMultilevel"/>
    <w:tmpl w:val="D744C986"/>
    <w:lvl w:ilvl="0" w:tplc="29528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 Philana L">
    <w15:presenceInfo w15:providerId="AD" w15:userId="S::pll7@pitt.edu::b40ef32a-53f9-481d-a53d-e97bc76ef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72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sarvsvzxz992s9e02dopte09ddzdeaa0frpd&quot;&gt;SIVTB latency library April2020&lt;record-ids&gt;&lt;item&gt;1&lt;/item&gt;&lt;item&gt;2&lt;/item&gt;&lt;item&gt;3&lt;/item&gt;&lt;item&gt;4&lt;/item&gt;&lt;item&gt;5&lt;/item&gt;&lt;item&gt;6&lt;/item&gt;&lt;item&gt;7&lt;/item&gt;&lt;item&gt;8&lt;/item&gt;&lt;item&gt;9&lt;/item&gt;&lt;item&gt;21&lt;/item&gt;&lt;item&gt;30&lt;/item&gt;&lt;item&gt;63&lt;/item&gt;&lt;/record-ids&gt;&lt;/item&gt;&lt;/Libraries&gt;"/>
  </w:docVars>
  <w:rsids>
    <w:rsidRoot w:val="000567DC"/>
    <w:rsid w:val="0000004E"/>
    <w:rsid w:val="000004EC"/>
    <w:rsid w:val="0000220E"/>
    <w:rsid w:val="000022CF"/>
    <w:rsid w:val="00003950"/>
    <w:rsid w:val="00003B68"/>
    <w:rsid w:val="00003BE2"/>
    <w:rsid w:val="00003D29"/>
    <w:rsid w:val="00003D3D"/>
    <w:rsid w:val="00004C2D"/>
    <w:rsid w:val="00005880"/>
    <w:rsid w:val="00006753"/>
    <w:rsid w:val="000072A8"/>
    <w:rsid w:val="00007D8C"/>
    <w:rsid w:val="00010027"/>
    <w:rsid w:val="0001212D"/>
    <w:rsid w:val="0001283F"/>
    <w:rsid w:val="00013724"/>
    <w:rsid w:val="00015B3B"/>
    <w:rsid w:val="00015CBD"/>
    <w:rsid w:val="00016BEC"/>
    <w:rsid w:val="00017786"/>
    <w:rsid w:val="000179A5"/>
    <w:rsid w:val="00021ABA"/>
    <w:rsid w:val="00021CBF"/>
    <w:rsid w:val="000223A4"/>
    <w:rsid w:val="000224CD"/>
    <w:rsid w:val="00022E39"/>
    <w:rsid w:val="000239F6"/>
    <w:rsid w:val="00023F85"/>
    <w:rsid w:val="00024187"/>
    <w:rsid w:val="00024A43"/>
    <w:rsid w:val="00024CF7"/>
    <w:rsid w:val="00024DD5"/>
    <w:rsid w:val="0002510F"/>
    <w:rsid w:val="00025160"/>
    <w:rsid w:val="0002516F"/>
    <w:rsid w:val="000265CC"/>
    <w:rsid w:val="00027A68"/>
    <w:rsid w:val="00027B75"/>
    <w:rsid w:val="00032417"/>
    <w:rsid w:val="00033266"/>
    <w:rsid w:val="000333D9"/>
    <w:rsid w:val="00034276"/>
    <w:rsid w:val="000342ED"/>
    <w:rsid w:val="0003634B"/>
    <w:rsid w:val="00037B20"/>
    <w:rsid w:val="0004025A"/>
    <w:rsid w:val="0004154E"/>
    <w:rsid w:val="000435BB"/>
    <w:rsid w:val="000454DA"/>
    <w:rsid w:val="00045E55"/>
    <w:rsid w:val="00045FA1"/>
    <w:rsid w:val="00046266"/>
    <w:rsid w:val="00047987"/>
    <w:rsid w:val="0005110C"/>
    <w:rsid w:val="00052083"/>
    <w:rsid w:val="00052207"/>
    <w:rsid w:val="00052DEC"/>
    <w:rsid w:val="00054728"/>
    <w:rsid w:val="00054821"/>
    <w:rsid w:val="0005528A"/>
    <w:rsid w:val="00055463"/>
    <w:rsid w:val="00055A8E"/>
    <w:rsid w:val="00055D15"/>
    <w:rsid w:val="000567AD"/>
    <w:rsid w:val="000567DC"/>
    <w:rsid w:val="00056A61"/>
    <w:rsid w:val="00056B5A"/>
    <w:rsid w:val="00060699"/>
    <w:rsid w:val="00060D2D"/>
    <w:rsid w:val="00062713"/>
    <w:rsid w:val="00062B31"/>
    <w:rsid w:val="00062FE7"/>
    <w:rsid w:val="00063574"/>
    <w:rsid w:val="000643AC"/>
    <w:rsid w:val="000652AD"/>
    <w:rsid w:val="00065350"/>
    <w:rsid w:val="0006608B"/>
    <w:rsid w:val="00066C1C"/>
    <w:rsid w:val="00067FD8"/>
    <w:rsid w:val="00070296"/>
    <w:rsid w:val="00070A7E"/>
    <w:rsid w:val="00070C83"/>
    <w:rsid w:val="000714BE"/>
    <w:rsid w:val="00071A1E"/>
    <w:rsid w:val="00074EDB"/>
    <w:rsid w:val="0007570C"/>
    <w:rsid w:val="00075B39"/>
    <w:rsid w:val="00075DCF"/>
    <w:rsid w:val="000762BC"/>
    <w:rsid w:val="00077ACB"/>
    <w:rsid w:val="00080857"/>
    <w:rsid w:val="00080D92"/>
    <w:rsid w:val="000819B8"/>
    <w:rsid w:val="000826E1"/>
    <w:rsid w:val="00083303"/>
    <w:rsid w:val="00083A45"/>
    <w:rsid w:val="000853B6"/>
    <w:rsid w:val="0008701F"/>
    <w:rsid w:val="000903C5"/>
    <w:rsid w:val="00090B98"/>
    <w:rsid w:val="00090FB5"/>
    <w:rsid w:val="0009100F"/>
    <w:rsid w:val="00091B73"/>
    <w:rsid w:val="00091DD3"/>
    <w:rsid w:val="00092ABC"/>
    <w:rsid w:val="0009308D"/>
    <w:rsid w:val="000940CF"/>
    <w:rsid w:val="000947DF"/>
    <w:rsid w:val="00095D87"/>
    <w:rsid w:val="00095E8C"/>
    <w:rsid w:val="000961E1"/>
    <w:rsid w:val="00097C81"/>
    <w:rsid w:val="000A088D"/>
    <w:rsid w:val="000A1DCD"/>
    <w:rsid w:val="000A1FFF"/>
    <w:rsid w:val="000A23C5"/>
    <w:rsid w:val="000A2952"/>
    <w:rsid w:val="000A2BB5"/>
    <w:rsid w:val="000A2D8B"/>
    <w:rsid w:val="000A3571"/>
    <w:rsid w:val="000A4774"/>
    <w:rsid w:val="000A4F9D"/>
    <w:rsid w:val="000A6649"/>
    <w:rsid w:val="000A7020"/>
    <w:rsid w:val="000A7235"/>
    <w:rsid w:val="000A74BE"/>
    <w:rsid w:val="000A752A"/>
    <w:rsid w:val="000A775D"/>
    <w:rsid w:val="000A79E1"/>
    <w:rsid w:val="000A7ED7"/>
    <w:rsid w:val="000B0705"/>
    <w:rsid w:val="000B07B6"/>
    <w:rsid w:val="000B0C02"/>
    <w:rsid w:val="000B0C68"/>
    <w:rsid w:val="000B1104"/>
    <w:rsid w:val="000B124C"/>
    <w:rsid w:val="000B2D8C"/>
    <w:rsid w:val="000B374A"/>
    <w:rsid w:val="000B3EF8"/>
    <w:rsid w:val="000B4EF7"/>
    <w:rsid w:val="000B53F0"/>
    <w:rsid w:val="000B59EE"/>
    <w:rsid w:val="000B62C5"/>
    <w:rsid w:val="000B6515"/>
    <w:rsid w:val="000B67FD"/>
    <w:rsid w:val="000B7363"/>
    <w:rsid w:val="000B7889"/>
    <w:rsid w:val="000C0AEE"/>
    <w:rsid w:val="000C10E4"/>
    <w:rsid w:val="000C1664"/>
    <w:rsid w:val="000C37EC"/>
    <w:rsid w:val="000C3B69"/>
    <w:rsid w:val="000C4665"/>
    <w:rsid w:val="000C4FB8"/>
    <w:rsid w:val="000C5216"/>
    <w:rsid w:val="000C5766"/>
    <w:rsid w:val="000C5D18"/>
    <w:rsid w:val="000C716E"/>
    <w:rsid w:val="000D14DD"/>
    <w:rsid w:val="000D2C92"/>
    <w:rsid w:val="000D3113"/>
    <w:rsid w:val="000D4064"/>
    <w:rsid w:val="000D5189"/>
    <w:rsid w:val="000D56D6"/>
    <w:rsid w:val="000D5FC7"/>
    <w:rsid w:val="000E0E5E"/>
    <w:rsid w:val="000E1377"/>
    <w:rsid w:val="000E1B0E"/>
    <w:rsid w:val="000E1D80"/>
    <w:rsid w:val="000E2AA6"/>
    <w:rsid w:val="000E320F"/>
    <w:rsid w:val="000E36CB"/>
    <w:rsid w:val="000E3FF1"/>
    <w:rsid w:val="000E4DF0"/>
    <w:rsid w:val="000E54A2"/>
    <w:rsid w:val="000E73E9"/>
    <w:rsid w:val="000F15AD"/>
    <w:rsid w:val="000F4A90"/>
    <w:rsid w:val="000F5E11"/>
    <w:rsid w:val="000F688C"/>
    <w:rsid w:val="000F6D34"/>
    <w:rsid w:val="000F6DFF"/>
    <w:rsid w:val="000F7FE2"/>
    <w:rsid w:val="00100006"/>
    <w:rsid w:val="00100223"/>
    <w:rsid w:val="001004D5"/>
    <w:rsid w:val="00100E7D"/>
    <w:rsid w:val="0010235B"/>
    <w:rsid w:val="00103AA5"/>
    <w:rsid w:val="00103D9D"/>
    <w:rsid w:val="00104002"/>
    <w:rsid w:val="001046CD"/>
    <w:rsid w:val="0010539D"/>
    <w:rsid w:val="0010600B"/>
    <w:rsid w:val="0010756A"/>
    <w:rsid w:val="00107B3A"/>
    <w:rsid w:val="00111ABE"/>
    <w:rsid w:val="00111C93"/>
    <w:rsid w:val="00111E43"/>
    <w:rsid w:val="00112B38"/>
    <w:rsid w:val="00113530"/>
    <w:rsid w:val="00113BAF"/>
    <w:rsid w:val="00114034"/>
    <w:rsid w:val="00114B14"/>
    <w:rsid w:val="00114E4B"/>
    <w:rsid w:val="00115860"/>
    <w:rsid w:val="00115CC2"/>
    <w:rsid w:val="00116A67"/>
    <w:rsid w:val="00116E95"/>
    <w:rsid w:val="001171C1"/>
    <w:rsid w:val="001174BC"/>
    <w:rsid w:val="0011792B"/>
    <w:rsid w:val="00120796"/>
    <w:rsid w:val="0012162D"/>
    <w:rsid w:val="00121E02"/>
    <w:rsid w:val="001223BD"/>
    <w:rsid w:val="00122B7C"/>
    <w:rsid w:val="00124147"/>
    <w:rsid w:val="0012417C"/>
    <w:rsid w:val="00124639"/>
    <w:rsid w:val="0012470E"/>
    <w:rsid w:val="0012480A"/>
    <w:rsid w:val="001248E9"/>
    <w:rsid w:val="00126FD2"/>
    <w:rsid w:val="00127926"/>
    <w:rsid w:val="00130634"/>
    <w:rsid w:val="00130CD6"/>
    <w:rsid w:val="00130DD5"/>
    <w:rsid w:val="00131CCB"/>
    <w:rsid w:val="00131D89"/>
    <w:rsid w:val="00131DB5"/>
    <w:rsid w:val="0013210E"/>
    <w:rsid w:val="0013226A"/>
    <w:rsid w:val="001339E5"/>
    <w:rsid w:val="00134BD8"/>
    <w:rsid w:val="001373AF"/>
    <w:rsid w:val="00140280"/>
    <w:rsid w:val="00141A75"/>
    <w:rsid w:val="00142AE0"/>
    <w:rsid w:val="001431B1"/>
    <w:rsid w:val="001443AB"/>
    <w:rsid w:val="00144518"/>
    <w:rsid w:val="00145CF3"/>
    <w:rsid w:val="00146973"/>
    <w:rsid w:val="00146AF7"/>
    <w:rsid w:val="00147036"/>
    <w:rsid w:val="00147806"/>
    <w:rsid w:val="00147A6F"/>
    <w:rsid w:val="00147BDA"/>
    <w:rsid w:val="001507E0"/>
    <w:rsid w:val="001525D7"/>
    <w:rsid w:val="0015265A"/>
    <w:rsid w:val="001554E5"/>
    <w:rsid w:val="00156D10"/>
    <w:rsid w:val="0016044F"/>
    <w:rsid w:val="00160A53"/>
    <w:rsid w:val="00161CF5"/>
    <w:rsid w:val="0016223E"/>
    <w:rsid w:val="00162A43"/>
    <w:rsid w:val="001637CD"/>
    <w:rsid w:val="00164DB0"/>
    <w:rsid w:val="00165C8C"/>
    <w:rsid w:val="00166A53"/>
    <w:rsid w:val="00166E66"/>
    <w:rsid w:val="00170D1C"/>
    <w:rsid w:val="001719E1"/>
    <w:rsid w:val="00171B43"/>
    <w:rsid w:val="0017200A"/>
    <w:rsid w:val="00173383"/>
    <w:rsid w:val="00173987"/>
    <w:rsid w:val="00173FE7"/>
    <w:rsid w:val="001747B1"/>
    <w:rsid w:val="00174D8C"/>
    <w:rsid w:val="00175026"/>
    <w:rsid w:val="00175A75"/>
    <w:rsid w:val="00175AB2"/>
    <w:rsid w:val="001762DC"/>
    <w:rsid w:val="00176C00"/>
    <w:rsid w:val="00177FDF"/>
    <w:rsid w:val="00182949"/>
    <w:rsid w:val="001833D9"/>
    <w:rsid w:val="001840B3"/>
    <w:rsid w:val="001847A0"/>
    <w:rsid w:val="001854D3"/>
    <w:rsid w:val="00185F0B"/>
    <w:rsid w:val="00187ECC"/>
    <w:rsid w:val="00190216"/>
    <w:rsid w:val="00190AD1"/>
    <w:rsid w:val="001911AC"/>
    <w:rsid w:val="0019206B"/>
    <w:rsid w:val="001920F5"/>
    <w:rsid w:val="00192551"/>
    <w:rsid w:val="00193DDA"/>
    <w:rsid w:val="00193F43"/>
    <w:rsid w:val="001951C7"/>
    <w:rsid w:val="00195AAF"/>
    <w:rsid w:val="00195FAA"/>
    <w:rsid w:val="001962C8"/>
    <w:rsid w:val="001969AA"/>
    <w:rsid w:val="00196A9F"/>
    <w:rsid w:val="00196DDB"/>
    <w:rsid w:val="001971E6"/>
    <w:rsid w:val="00197773"/>
    <w:rsid w:val="00197960"/>
    <w:rsid w:val="00197BC8"/>
    <w:rsid w:val="00197D08"/>
    <w:rsid w:val="001A0D4E"/>
    <w:rsid w:val="001A120C"/>
    <w:rsid w:val="001A3CCA"/>
    <w:rsid w:val="001A4063"/>
    <w:rsid w:val="001A61BB"/>
    <w:rsid w:val="001A78C7"/>
    <w:rsid w:val="001B2166"/>
    <w:rsid w:val="001B2299"/>
    <w:rsid w:val="001B2798"/>
    <w:rsid w:val="001B280F"/>
    <w:rsid w:val="001B2A3F"/>
    <w:rsid w:val="001B2FA5"/>
    <w:rsid w:val="001B3278"/>
    <w:rsid w:val="001B3AB0"/>
    <w:rsid w:val="001B3B64"/>
    <w:rsid w:val="001B4976"/>
    <w:rsid w:val="001B600F"/>
    <w:rsid w:val="001B636E"/>
    <w:rsid w:val="001B6676"/>
    <w:rsid w:val="001B74BC"/>
    <w:rsid w:val="001B770A"/>
    <w:rsid w:val="001B7BD8"/>
    <w:rsid w:val="001B7CCA"/>
    <w:rsid w:val="001C1D03"/>
    <w:rsid w:val="001C3100"/>
    <w:rsid w:val="001C3BED"/>
    <w:rsid w:val="001C4F47"/>
    <w:rsid w:val="001C5155"/>
    <w:rsid w:val="001C5CE0"/>
    <w:rsid w:val="001C6BD6"/>
    <w:rsid w:val="001C70EE"/>
    <w:rsid w:val="001C7629"/>
    <w:rsid w:val="001C78CB"/>
    <w:rsid w:val="001C7DED"/>
    <w:rsid w:val="001D00B2"/>
    <w:rsid w:val="001D03A7"/>
    <w:rsid w:val="001D0CEB"/>
    <w:rsid w:val="001D1FA3"/>
    <w:rsid w:val="001D23BC"/>
    <w:rsid w:val="001D2AEF"/>
    <w:rsid w:val="001D3213"/>
    <w:rsid w:val="001D38BC"/>
    <w:rsid w:val="001D4D42"/>
    <w:rsid w:val="001D5207"/>
    <w:rsid w:val="001D54ED"/>
    <w:rsid w:val="001D67F1"/>
    <w:rsid w:val="001D691E"/>
    <w:rsid w:val="001D7287"/>
    <w:rsid w:val="001D72CD"/>
    <w:rsid w:val="001D7449"/>
    <w:rsid w:val="001D745C"/>
    <w:rsid w:val="001E1DB4"/>
    <w:rsid w:val="001E21A1"/>
    <w:rsid w:val="001E3A81"/>
    <w:rsid w:val="001E4A5C"/>
    <w:rsid w:val="001E57A5"/>
    <w:rsid w:val="001E58B6"/>
    <w:rsid w:val="001E77B3"/>
    <w:rsid w:val="001F01B4"/>
    <w:rsid w:val="001F0699"/>
    <w:rsid w:val="001F0BE4"/>
    <w:rsid w:val="001F2A89"/>
    <w:rsid w:val="001F2D7A"/>
    <w:rsid w:val="001F3493"/>
    <w:rsid w:val="001F39CC"/>
    <w:rsid w:val="001F42A8"/>
    <w:rsid w:val="001F4402"/>
    <w:rsid w:val="001F48AC"/>
    <w:rsid w:val="001F6508"/>
    <w:rsid w:val="001F6EBE"/>
    <w:rsid w:val="001F7398"/>
    <w:rsid w:val="001F7A5D"/>
    <w:rsid w:val="00200569"/>
    <w:rsid w:val="00200704"/>
    <w:rsid w:val="00200AE9"/>
    <w:rsid w:val="002013B7"/>
    <w:rsid w:val="002025F1"/>
    <w:rsid w:val="002026AA"/>
    <w:rsid w:val="00203169"/>
    <w:rsid w:val="0020358C"/>
    <w:rsid w:val="00203898"/>
    <w:rsid w:val="002047EC"/>
    <w:rsid w:val="0020485B"/>
    <w:rsid w:val="002069FA"/>
    <w:rsid w:val="00206D98"/>
    <w:rsid w:val="00210BED"/>
    <w:rsid w:val="00210ECE"/>
    <w:rsid w:val="002118E2"/>
    <w:rsid w:val="00211CB6"/>
    <w:rsid w:val="0021251B"/>
    <w:rsid w:val="002134C0"/>
    <w:rsid w:val="00213E5C"/>
    <w:rsid w:val="00213ECB"/>
    <w:rsid w:val="0021526E"/>
    <w:rsid w:val="00215572"/>
    <w:rsid w:val="00216450"/>
    <w:rsid w:val="00216B69"/>
    <w:rsid w:val="00217B7F"/>
    <w:rsid w:val="0022027A"/>
    <w:rsid w:val="00220348"/>
    <w:rsid w:val="00220B4B"/>
    <w:rsid w:val="0022106E"/>
    <w:rsid w:val="002214E2"/>
    <w:rsid w:val="00221E5B"/>
    <w:rsid w:val="00222107"/>
    <w:rsid w:val="00222DE8"/>
    <w:rsid w:val="00223F19"/>
    <w:rsid w:val="002244E4"/>
    <w:rsid w:val="00224A88"/>
    <w:rsid w:val="00225A71"/>
    <w:rsid w:val="002261DC"/>
    <w:rsid w:val="00226867"/>
    <w:rsid w:val="00230333"/>
    <w:rsid w:val="00230688"/>
    <w:rsid w:val="00231451"/>
    <w:rsid w:val="002317FE"/>
    <w:rsid w:val="00231D04"/>
    <w:rsid w:val="0023225E"/>
    <w:rsid w:val="002332D3"/>
    <w:rsid w:val="00233FC7"/>
    <w:rsid w:val="0023475D"/>
    <w:rsid w:val="002359F0"/>
    <w:rsid w:val="00235A42"/>
    <w:rsid w:val="00236739"/>
    <w:rsid w:val="00237213"/>
    <w:rsid w:val="002374F1"/>
    <w:rsid w:val="00237620"/>
    <w:rsid w:val="00241935"/>
    <w:rsid w:val="002419D9"/>
    <w:rsid w:val="00243FE8"/>
    <w:rsid w:val="00244E3A"/>
    <w:rsid w:val="00244E9A"/>
    <w:rsid w:val="00245303"/>
    <w:rsid w:val="002464B5"/>
    <w:rsid w:val="0024665B"/>
    <w:rsid w:val="00246740"/>
    <w:rsid w:val="002468D0"/>
    <w:rsid w:val="00246993"/>
    <w:rsid w:val="00247656"/>
    <w:rsid w:val="00251B55"/>
    <w:rsid w:val="00252C70"/>
    <w:rsid w:val="00252E57"/>
    <w:rsid w:val="00253437"/>
    <w:rsid w:val="00253840"/>
    <w:rsid w:val="00253A16"/>
    <w:rsid w:val="00255C99"/>
    <w:rsid w:val="00256FA7"/>
    <w:rsid w:val="002604DD"/>
    <w:rsid w:val="00260B45"/>
    <w:rsid w:val="00261C8E"/>
    <w:rsid w:val="00261CD2"/>
    <w:rsid w:val="00262077"/>
    <w:rsid w:val="00262FC3"/>
    <w:rsid w:val="00263635"/>
    <w:rsid w:val="00263E01"/>
    <w:rsid w:val="00264BBC"/>
    <w:rsid w:val="002659F8"/>
    <w:rsid w:val="00265CE9"/>
    <w:rsid w:val="00266432"/>
    <w:rsid w:val="00266482"/>
    <w:rsid w:val="002672B3"/>
    <w:rsid w:val="00267569"/>
    <w:rsid w:val="00267EC7"/>
    <w:rsid w:val="002709A4"/>
    <w:rsid w:val="0027231B"/>
    <w:rsid w:val="0027247C"/>
    <w:rsid w:val="002724DA"/>
    <w:rsid w:val="002728BF"/>
    <w:rsid w:val="00273F07"/>
    <w:rsid w:val="00274207"/>
    <w:rsid w:val="00274282"/>
    <w:rsid w:val="0027506A"/>
    <w:rsid w:val="0027642E"/>
    <w:rsid w:val="002766BB"/>
    <w:rsid w:val="002771BF"/>
    <w:rsid w:val="00277BC4"/>
    <w:rsid w:val="00281939"/>
    <w:rsid w:val="00281C17"/>
    <w:rsid w:val="00281DA2"/>
    <w:rsid w:val="00281ED8"/>
    <w:rsid w:val="002828B6"/>
    <w:rsid w:val="002834F9"/>
    <w:rsid w:val="002836E7"/>
    <w:rsid w:val="002838A1"/>
    <w:rsid w:val="002839DD"/>
    <w:rsid w:val="00283D44"/>
    <w:rsid w:val="002843EA"/>
    <w:rsid w:val="00284BEE"/>
    <w:rsid w:val="00284FFE"/>
    <w:rsid w:val="002855A1"/>
    <w:rsid w:val="0028564D"/>
    <w:rsid w:val="0028625E"/>
    <w:rsid w:val="002872EE"/>
    <w:rsid w:val="002901F5"/>
    <w:rsid w:val="002916B5"/>
    <w:rsid w:val="00291AE3"/>
    <w:rsid w:val="002932EC"/>
    <w:rsid w:val="002945FE"/>
    <w:rsid w:val="00295269"/>
    <w:rsid w:val="00295EBE"/>
    <w:rsid w:val="00295F39"/>
    <w:rsid w:val="002965DD"/>
    <w:rsid w:val="0029665F"/>
    <w:rsid w:val="002966BC"/>
    <w:rsid w:val="00297223"/>
    <w:rsid w:val="00297BA9"/>
    <w:rsid w:val="00297DA8"/>
    <w:rsid w:val="002A0B8B"/>
    <w:rsid w:val="002A15CE"/>
    <w:rsid w:val="002A2AFD"/>
    <w:rsid w:val="002A3DA5"/>
    <w:rsid w:val="002A6529"/>
    <w:rsid w:val="002B0248"/>
    <w:rsid w:val="002B057F"/>
    <w:rsid w:val="002B0EA6"/>
    <w:rsid w:val="002B1537"/>
    <w:rsid w:val="002B27DA"/>
    <w:rsid w:val="002B31EB"/>
    <w:rsid w:val="002B3E7C"/>
    <w:rsid w:val="002B41C7"/>
    <w:rsid w:val="002B4365"/>
    <w:rsid w:val="002B4A68"/>
    <w:rsid w:val="002B4BB8"/>
    <w:rsid w:val="002B54C8"/>
    <w:rsid w:val="002C0159"/>
    <w:rsid w:val="002C054D"/>
    <w:rsid w:val="002C0BF4"/>
    <w:rsid w:val="002C12DB"/>
    <w:rsid w:val="002C1CA5"/>
    <w:rsid w:val="002C239B"/>
    <w:rsid w:val="002C2586"/>
    <w:rsid w:val="002C2B68"/>
    <w:rsid w:val="002C2C51"/>
    <w:rsid w:val="002C2D7C"/>
    <w:rsid w:val="002C378B"/>
    <w:rsid w:val="002C3E60"/>
    <w:rsid w:val="002C40D1"/>
    <w:rsid w:val="002C429F"/>
    <w:rsid w:val="002C42C6"/>
    <w:rsid w:val="002C4567"/>
    <w:rsid w:val="002C4892"/>
    <w:rsid w:val="002C4DBB"/>
    <w:rsid w:val="002C562B"/>
    <w:rsid w:val="002C6DF2"/>
    <w:rsid w:val="002D0A27"/>
    <w:rsid w:val="002D0BA2"/>
    <w:rsid w:val="002D1646"/>
    <w:rsid w:val="002D1A80"/>
    <w:rsid w:val="002D36EB"/>
    <w:rsid w:val="002D3D7B"/>
    <w:rsid w:val="002D3F9A"/>
    <w:rsid w:val="002D4BA0"/>
    <w:rsid w:val="002D53B1"/>
    <w:rsid w:val="002D6068"/>
    <w:rsid w:val="002D695C"/>
    <w:rsid w:val="002D7425"/>
    <w:rsid w:val="002E0375"/>
    <w:rsid w:val="002E09F0"/>
    <w:rsid w:val="002E1197"/>
    <w:rsid w:val="002E2C42"/>
    <w:rsid w:val="002E462D"/>
    <w:rsid w:val="002E4792"/>
    <w:rsid w:val="002E5129"/>
    <w:rsid w:val="002E5B0E"/>
    <w:rsid w:val="002E5C4A"/>
    <w:rsid w:val="002E6C63"/>
    <w:rsid w:val="002E7F43"/>
    <w:rsid w:val="002F002E"/>
    <w:rsid w:val="002F0200"/>
    <w:rsid w:val="002F2A28"/>
    <w:rsid w:val="002F3358"/>
    <w:rsid w:val="002F4DF3"/>
    <w:rsid w:val="002F59DC"/>
    <w:rsid w:val="002F5D02"/>
    <w:rsid w:val="002F6024"/>
    <w:rsid w:val="002F6C78"/>
    <w:rsid w:val="002F6CAB"/>
    <w:rsid w:val="00300026"/>
    <w:rsid w:val="00300132"/>
    <w:rsid w:val="003004A9"/>
    <w:rsid w:val="0030120A"/>
    <w:rsid w:val="00301CD4"/>
    <w:rsid w:val="00301E47"/>
    <w:rsid w:val="003028A5"/>
    <w:rsid w:val="00303AB1"/>
    <w:rsid w:val="003055A0"/>
    <w:rsid w:val="00305E94"/>
    <w:rsid w:val="003062E3"/>
    <w:rsid w:val="00307593"/>
    <w:rsid w:val="003076C9"/>
    <w:rsid w:val="00307E0C"/>
    <w:rsid w:val="003113D1"/>
    <w:rsid w:val="00312005"/>
    <w:rsid w:val="00312B5B"/>
    <w:rsid w:val="003133B9"/>
    <w:rsid w:val="00314B4A"/>
    <w:rsid w:val="00314B5B"/>
    <w:rsid w:val="003158D0"/>
    <w:rsid w:val="0031595F"/>
    <w:rsid w:val="00315D11"/>
    <w:rsid w:val="00315F09"/>
    <w:rsid w:val="00316358"/>
    <w:rsid w:val="0031706D"/>
    <w:rsid w:val="00320A40"/>
    <w:rsid w:val="00321EE9"/>
    <w:rsid w:val="0032213E"/>
    <w:rsid w:val="0032216F"/>
    <w:rsid w:val="003226C2"/>
    <w:rsid w:val="003234C9"/>
    <w:rsid w:val="00323E22"/>
    <w:rsid w:val="0032407A"/>
    <w:rsid w:val="0032411E"/>
    <w:rsid w:val="00325136"/>
    <w:rsid w:val="00325D79"/>
    <w:rsid w:val="003267B8"/>
    <w:rsid w:val="00326962"/>
    <w:rsid w:val="003269C7"/>
    <w:rsid w:val="003273ED"/>
    <w:rsid w:val="00327582"/>
    <w:rsid w:val="00330709"/>
    <w:rsid w:val="00330AD9"/>
    <w:rsid w:val="00331482"/>
    <w:rsid w:val="00332454"/>
    <w:rsid w:val="003328F3"/>
    <w:rsid w:val="00332EA6"/>
    <w:rsid w:val="0033435E"/>
    <w:rsid w:val="003344DF"/>
    <w:rsid w:val="00335252"/>
    <w:rsid w:val="00335EBE"/>
    <w:rsid w:val="00336882"/>
    <w:rsid w:val="00336AEE"/>
    <w:rsid w:val="00337B64"/>
    <w:rsid w:val="003426CC"/>
    <w:rsid w:val="00342B18"/>
    <w:rsid w:val="00342C83"/>
    <w:rsid w:val="003432FB"/>
    <w:rsid w:val="00343B4D"/>
    <w:rsid w:val="00343F26"/>
    <w:rsid w:val="003443CF"/>
    <w:rsid w:val="00344C48"/>
    <w:rsid w:val="003451AA"/>
    <w:rsid w:val="00346D23"/>
    <w:rsid w:val="00346FD8"/>
    <w:rsid w:val="003478CF"/>
    <w:rsid w:val="00347C2E"/>
    <w:rsid w:val="00351285"/>
    <w:rsid w:val="00352932"/>
    <w:rsid w:val="003535AC"/>
    <w:rsid w:val="003541C3"/>
    <w:rsid w:val="00355751"/>
    <w:rsid w:val="00360BD9"/>
    <w:rsid w:val="00361C4B"/>
    <w:rsid w:val="00361DA4"/>
    <w:rsid w:val="00362BCB"/>
    <w:rsid w:val="00363472"/>
    <w:rsid w:val="003646EF"/>
    <w:rsid w:val="00364A51"/>
    <w:rsid w:val="00364CB6"/>
    <w:rsid w:val="00364DD5"/>
    <w:rsid w:val="003650C3"/>
    <w:rsid w:val="00365A81"/>
    <w:rsid w:val="00366761"/>
    <w:rsid w:val="00366DB5"/>
    <w:rsid w:val="003701FB"/>
    <w:rsid w:val="00371BB8"/>
    <w:rsid w:val="003729D1"/>
    <w:rsid w:val="00372C3F"/>
    <w:rsid w:val="003733B7"/>
    <w:rsid w:val="00373437"/>
    <w:rsid w:val="00373581"/>
    <w:rsid w:val="00374647"/>
    <w:rsid w:val="0037484F"/>
    <w:rsid w:val="00381569"/>
    <w:rsid w:val="00381C38"/>
    <w:rsid w:val="00383DFB"/>
    <w:rsid w:val="00385BA5"/>
    <w:rsid w:val="003870E6"/>
    <w:rsid w:val="0038731E"/>
    <w:rsid w:val="0038739B"/>
    <w:rsid w:val="003904AD"/>
    <w:rsid w:val="003911C1"/>
    <w:rsid w:val="00391AD2"/>
    <w:rsid w:val="003925E6"/>
    <w:rsid w:val="0039381D"/>
    <w:rsid w:val="00394091"/>
    <w:rsid w:val="003953D1"/>
    <w:rsid w:val="00395415"/>
    <w:rsid w:val="003958E6"/>
    <w:rsid w:val="00397120"/>
    <w:rsid w:val="003971B0"/>
    <w:rsid w:val="00397A53"/>
    <w:rsid w:val="003A05DF"/>
    <w:rsid w:val="003A0E55"/>
    <w:rsid w:val="003A1C45"/>
    <w:rsid w:val="003A1E99"/>
    <w:rsid w:val="003A1F60"/>
    <w:rsid w:val="003A4D4F"/>
    <w:rsid w:val="003A4E17"/>
    <w:rsid w:val="003A533F"/>
    <w:rsid w:val="003A6A96"/>
    <w:rsid w:val="003A6D0E"/>
    <w:rsid w:val="003A6D11"/>
    <w:rsid w:val="003A764B"/>
    <w:rsid w:val="003A7CCA"/>
    <w:rsid w:val="003B0B1B"/>
    <w:rsid w:val="003B1639"/>
    <w:rsid w:val="003B1F41"/>
    <w:rsid w:val="003B27AF"/>
    <w:rsid w:val="003B28DD"/>
    <w:rsid w:val="003B2F52"/>
    <w:rsid w:val="003B35AF"/>
    <w:rsid w:val="003B3E61"/>
    <w:rsid w:val="003B4156"/>
    <w:rsid w:val="003B4CDB"/>
    <w:rsid w:val="003B51AB"/>
    <w:rsid w:val="003B5242"/>
    <w:rsid w:val="003B5FBF"/>
    <w:rsid w:val="003B6256"/>
    <w:rsid w:val="003B626F"/>
    <w:rsid w:val="003B6803"/>
    <w:rsid w:val="003B6A63"/>
    <w:rsid w:val="003B7B6C"/>
    <w:rsid w:val="003C06D2"/>
    <w:rsid w:val="003C0E23"/>
    <w:rsid w:val="003C107C"/>
    <w:rsid w:val="003C16C6"/>
    <w:rsid w:val="003C1A66"/>
    <w:rsid w:val="003C1FC7"/>
    <w:rsid w:val="003C29BD"/>
    <w:rsid w:val="003C3180"/>
    <w:rsid w:val="003C3B7F"/>
    <w:rsid w:val="003C3B9E"/>
    <w:rsid w:val="003C5823"/>
    <w:rsid w:val="003C5CBB"/>
    <w:rsid w:val="003C64A3"/>
    <w:rsid w:val="003C6819"/>
    <w:rsid w:val="003C7170"/>
    <w:rsid w:val="003D0443"/>
    <w:rsid w:val="003D1950"/>
    <w:rsid w:val="003D20CC"/>
    <w:rsid w:val="003D2351"/>
    <w:rsid w:val="003D235B"/>
    <w:rsid w:val="003D2E4C"/>
    <w:rsid w:val="003D3C58"/>
    <w:rsid w:val="003D45DD"/>
    <w:rsid w:val="003D533F"/>
    <w:rsid w:val="003D55E5"/>
    <w:rsid w:val="003D5EBF"/>
    <w:rsid w:val="003D7EE2"/>
    <w:rsid w:val="003E03C5"/>
    <w:rsid w:val="003E0A9E"/>
    <w:rsid w:val="003E0F93"/>
    <w:rsid w:val="003E3020"/>
    <w:rsid w:val="003E388F"/>
    <w:rsid w:val="003E3B8B"/>
    <w:rsid w:val="003E4949"/>
    <w:rsid w:val="003E5C7D"/>
    <w:rsid w:val="003E6CEA"/>
    <w:rsid w:val="003E7B42"/>
    <w:rsid w:val="003F05C6"/>
    <w:rsid w:val="003F0954"/>
    <w:rsid w:val="003F0E67"/>
    <w:rsid w:val="003F20C8"/>
    <w:rsid w:val="003F22A4"/>
    <w:rsid w:val="003F3BA6"/>
    <w:rsid w:val="003F4769"/>
    <w:rsid w:val="003F6CA1"/>
    <w:rsid w:val="003F775C"/>
    <w:rsid w:val="003F7E16"/>
    <w:rsid w:val="00400182"/>
    <w:rsid w:val="004013F8"/>
    <w:rsid w:val="00403ACA"/>
    <w:rsid w:val="00403EB6"/>
    <w:rsid w:val="004046AA"/>
    <w:rsid w:val="00404EFA"/>
    <w:rsid w:val="0040502F"/>
    <w:rsid w:val="00405701"/>
    <w:rsid w:val="004071FB"/>
    <w:rsid w:val="00407C31"/>
    <w:rsid w:val="004104CA"/>
    <w:rsid w:val="00410D64"/>
    <w:rsid w:val="00411643"/>
    <w:rsid w:val="00411844"/>
    <w:rsid w:val="00412F86"/>
    <w:rsid w:val="004131CE"/>
    <w:rsid w:val="00413B80"/>
    <w:rsid w:val="00413E1B"/>
    <w:rsid w:val="00413FB7"/>
    <w:rsid w:val="004147D7"/>
    <w:rsid w:val="004151EB"/>
    <w:rsid w:val="004166E3"/>
    <w:rsid w:val="004178C1"/>
    <w:rsid w:val="00420A4F"/>
    <w:rsid w:val="00420F9C"/>
    <w:rsid w:val="00421302"/>
    <w:rsid w:val="0042145D"/>
    <w:rsid w:val="0042243C"/>
    <w:rsid w:val="00422841"/>
    <w:rsid w:val="00422898"/>
    <w:rsid w:val="00422945"/>
    <w:rsid w:val="00423848"/>
    <w:rsid w:val="00423E9E"/>
    <w:rsid w:val="0042652A"/>
    <w:rsid w:val="004276CF"/>
    <w:rsid w:val="004302E3"/>
    <w:rsid w:val="00430652"/>
    <w:rsid w:val="00431F67"/>
    <w:rsid w:val="0043386C"/>
    <w:rsid w:val="00433E9E"/>
    <w:rsid w:val="00434151"/>
    <w:rsid w:val="004345FB"/>
    <w:rsid w:val="00435F92"/>
    <w:rsid w:val="00436040"/>
    <w:rsid w:val="00437427"/>
    <w:rsid w:val="004377CF"/>
    <w:rsid w:val="00437985"/>
    <w:rsid w:val="00441731"/>
    <w:rsid w:val="004424BE"/>
    <w:rsid w:val="004424FE"/>
    <w:rsid w:val="004426C9"/>
    <w:rsid w:val="004432F0"/>
    <w:rsid w:val="0044362C"/>
    <w:rsid w:val="004437F9"/>
    <w:rsid w:val="00446B32"/>
    <w:rsid w:val="00446F2F"/>
    <w:rsid w:val="004479E7"/>
    <w:rsid w:val="0045029B"/>
    <w:rsid w:val="00450DDC"/>
    <w:rsid w:val="00451391"/>
    <w:rsid w:val="004520A9"/>
    <w:rsid w:val="004522DB"/>
    <w:rsid w:val="0045297D"/>
    <w:rsid w:val="00452FF5"/>
    <w:rsid w:val="004537F1"/>
    <w:rsid w:val="00453B1A"/>
    <w:rsid w:val="0045485C"/>
    <w:rsid w:val="0045533E"/>
    <w:rsid w:val="004554D8"/>
    <w:rsid w:val="0045570F"/>
    <w:rsid w:val="00455E20"/>
    <w:rsid w:val="00456A86"/>
    <w:rsid w:val="00456FB9"/>
    <w:rsid w:val="00457550"/>
    <w:rsid w:val="004613B6"/>
    <w:rsid w:val="00461A7A"/>
    <w:rsid w:val="00461AA3"/>
    <w:rsid w:val="0046248E"/>
    <w:rsid w:val="0046272A"/>
    <w:rsid w:val="00463087"/>
    <w:rsid w:val="00465AAE"/>
    <w:rsid w:val="0046784E"/>
    <w:rsid w:val="0047030B"/>
    <w:rsid w:val="004718CC"/>
    <w:rsid w:val="00471AB6"/>
    <w:rsid w:val="00471CBD"/>
    <w:rsid w:val="0047400F"/>
    <w:rsid w:val="004753A1"/>
    <w:rsid w:val="0047584C"/>
    <w:rsid w:val="004767EE"/>
    <w:rsid w:val="00481420"/>
    <w:rsid w:val="004815AA"/>
    <w:rsid w:val="0048215D"/>
    <w:rsid w:val="00482EA3"/>
    <w:rsid w:val="00483417"/>
    <w:rsid w:val="00483E5B"/>
    <w:rsid w:val="0048409D"/>
    <w:rsid w:val="00485509"/>
    <w:rsid w:val="0048558D"/>
    <w:rsid w:val="00485B8D"/>
    <w:rsid w:val="004863DF"/>
    <w:rsid w:val="00487688"/>
    <w:rsid w:val="00490253"/>
    <w:rsid w:val="00490445"/>
    <w:rsid w:val="00490935"/>
    <w:rsid w:val="0049134B"/>
    <w:rsid w:val="0049169C"/>
    <w:rsid w:val="00491BD7"/>
    <w:rsid w:val="004962FF"/>
    <w:rsid w:val="0049661F"/>
    <w:rsid w:val="004978CB"/>
    <w:rsid w:val="004A017A"/>
    <w:rsid w:val="004A0185"/>
    <w:rsid w:val="004A1022"/>
    <w:rsid w:val="004A19BE"/>
    <w:rsid w:val="004A32D2"/>
    <w:rsid w:val="004A37F1"/>
    <w:rsid w:val="004A3BE9"/>
    <w:rsid w:val="004A3C5E"/>
    <w:rsid w:val="004A3D07"/>
    <w:rsid w:val="004A5013"/>
    <w:rsid w:val="004A6B31"/>
    <w:rsid w:val="004B02B6"/>
    <w:rsid w:val="004B030C"/>
    <w:rsid w:val="004B0F57"/>
    <w:rsid w:val="004B1221"/>
    <w:rsid w:val="004B130B"/>
    <w:rsid w:val="004B21B6"/>
    <w:rsid w:val="004B2F0B"/>
    <w:rsid w:val="004B3906"/>
    <w:rsid w:val="004B57B8"/>
    <w:rsid w:val="004B633A"/>
    <w:rsid w:val="004B71A7"/>
    <w:rsid w:val="004C10CE"/>
    <w:rsid w:val="004C1930"/>
    <w:rsid w:val="004C353B"/>
    <w:rsid w:val="004C4373"/>
    <w:rsid w:val="004C45C6"/>
    <w:rsid w:val="004C713C"/>
    <w:rsid w:val="004C7582"/>
    <w:rsid w:val="004D0612"/>
    <w:rsid w:val="004D066E"/>
    <w:rsid w:val="004D1AAB"/>
    <w:rsid w:val="004D1E46"/>
    <w:rsid w:val="004D1ED7"/>
    <w:rsid w:val="004D3190"/>
    <w:rsid w:val="004D33FE"/>
    <w:rsid w:val="004D45B3"/>
    <w:rsid w:val="004D599B"/>
    <w:rsid w:val="004D75B7"/>
    <w:rsid w:val="004E26A7"/>
    <w:rsid w:val="004E37C7"/>
    <w:rsid w:val="004E3D0F"/>
    <w:rsid w:val="004E4B5C"/>
    <w:rsid w:val="004E4B96"/>
    <w:rsid w:val="004E4BC5"/>
    <w:rsid w:val="004E5529"/>
    <w:rsid w:val="004E5E63"/>
    <w:rsid w:val="004E6B75"/>
    <w:rsid w:val="004E7715"/>
    <w:rsid w:val="004E7F13"/>
    <w:rsid w:val="004F05A0"/>
    <w:rsid w:val="004F1F32"/>
    <w:rsid w:val="004F2A1F"/>
    <w:rsid w:val="004F2A71"/>
    <w:rsid w:val="004F370E"/>
    <w:rsid w:val="004F47CF"/>
    <w:rsid w:val="004F56E8"/>
    <w:rsid w:val="004F5DC8"/>
    <w:rsid w:val="004F7239"/>
    <w:rsid w:val="004F7888"/>
    <w:rsid w:val="0050011C"/>
    <w:rsid w:val="00500BA9"/>
    <w:rsid w:val="00501158"/>
    <w:rsid w:val="005012B4"/>
    <w:rsid w:val="005016A9"/>
    <w:rsid w:val="005029F9"/>
    <w:rsid w:val="00504904"/>
    <w:rsid w:val="00504BCF"/>
    <w:rsid w:val="00504F02"/>
    <w:rsid w:val="00505137"/>
    <w:rsid w:val="0050685B"/>
    <w:rsid w:val="00506934"/>
    <w:rsid w:val="00506E74"/>
    <w:rsid w:val="00511567"/>
    <w:rsid w:val="00511EEC"/>
    <w:rsid w:val="00512984"/>
    <w:rsid w:val="00512BC5"/>
    <w:rsid w:val="00512D45"/>
    <w:rsid w:val="00513889"/>
    <w:rsid w:val="00513CAD"/>
    <w:rsid w:val="00517254"/>
    <w:rsid w:val="00517DC3"/>
    <w:rsid w:val="00520287"/>
    <w:rsid w:val="00520466"/>
    <w:rsid w:val="00521FD4"/>
    <w:rsid w:val="005236B9"/>
    <w:rsid w:val="0052412F"/>
    <w:rsid w:val="00524691"/>
    <w:rsid w:val="00525A5A"/>
    <w:rsid w:val="00525B80"/>
    <w:rsid w:val="00525C38"/>
    <w:rsid w:val="00527F20"/>
    <w:rsid w:val="00530838"/>
    <w:rsid w:val="00531355"/>
    <w:rsid w:val="005317E3"/>
    <w:rsid w:val="0053243A"/>
    <w:rsid w:val="005324A0"/>
    <w:rsid w:val="0053283D"/>
    <w:rsid w:val="005329C3"/>
    <w:rsid w:val="00532DF9"/>
    <w:rsid w:val="00535DE1"/>
    <w:rsid w:val="0053680B"/>
    <w:rsid w:val="00536ABE"/>
    <w:rsid w:val="0054114B"/>
    <w:rsid w:val="005412EB"/>
    <w:rsid w:val="00545D33"/>
    <w:rsid w:val="00545EA0"/>
    <w:rsid w:val="00547780"/>
    <w:rsid w:val="0054782E"/>
    <w:rsid w:val="00551766"/>
    <w:rsid w:val="00551B23"/>
    <w:rsid w:val="00551CCB"/>
    <w:rsid w:val="005529FA"/>
    <w:rsid w:val="00555C02"/>
    <w:rsid w:val="0056181A"/>
    <w:rsid w:val="00562060"/>
    <w:rsid w:val="00562D9E"/>
    <w:rsid w:val="0056334E"/>
    <w:rsid w:val="005636A3"/>
    <w:rsid w:val="00564C18"/>
    <w:rsid w:val="00566A9A"/>
    <w:rsid w:val="00566AA3"/>
    <w:rsid w:val="00566B76"/>
    <w:rsid w:val="005677F1"/>
    <w:rsid w:val="00571416"/>
    <w:rsid w:val="0057153D"/>
    <w:rsid w:val="0057222B"/>
    <w:rsid w:val="00572A83"/>
    <w:rsid w:val="00574738"/>
    <w:rsid w:val="00574F49"/>
    <w:rsid w:val="005750E3"/>
    <w:rsid w:val="00576617"/>
    <w:rsid w:val="00576939"/>
    <w:rsid w:val="005769B5"/>
    <w:rsid w:val="0057706A"/>
    <w:rsid w:val="0058017D"/>
    <w:rsid w:val="00581BED"/>
    <w:rsid w:val="00582483"/>
    <w:rsid w:val="00582F6A"/>
    <w:rsid w:val="00583D3F"/>
    <w:rsid w:val="00583DE2"/>
    <w:rsid w:val="00585A5F"/>
    <w:rsid w:val="00586E53"/>
    <w:rsid w:val="00586F76"/>
    <w:rsid w:val="005870A9"/>
    <w:rsid w:val="0059072F"/>
    <w:rsid w:val="00591CF5"/>
    <w:rsid w:val="00592BED"/>
    <w:rsid w:val="00593057"/>
    <w:rsid w:val="0059313D"/>
    <w:rsid w:val="0059560F"/>
    <w:rsid w:val="005958A3"/>
    <w:rsid w:val="005962B5"/>
    <w:rsid w:val="00596BAB"/>
    <w:rsid w:val="00596C6B"/>
    <w:rsid w:val="00596D7B"/>
    <w:rsid w:val="005A5427"/>
    <w:rsid w:val="005A5F20"/>
    <w:rsid w:val="005A66C1"/>
    <w:rsid w:val="005A693B"/>
    <w:rsid w:val="005A7B0B"/>
    <w:rsid w:val="005B0029"/>
    <w:rsid w:val="005B0E51"/>
    <w:rsid w:val="005B0E5E"/>
    <w:rsid w:val="005B1BEE"/>
    <w:rsid w:val="005B31B9"/>
    <w:rsid w:val="005B36D4"/>
    <w:rsid w:val="005B6005"/>
    <w:rsid w:val="005B648C"/>
    <w:rsid w:val="005B6759"/>
    <w:rsid w:val="005B689F"/>
    <w:rsid w:val="005B734E"/>
    <w:rsid w:val="005C2933"/>
    <w:rsid w:val="005C36D5"/>
    <w:rsid w:val="005C3E3F"/>
    <w:rsid w:val="005C40DC"/>
    <w:rsid w:val="005C46FB"/>
    <w:rsid w:val="005C4725"/>
    <w:rsid w:val="005C4CE1"/>
    <w:rsid w:val="005C7C21"/>
    <w:rsid w:val="005D03AE"/>
    <w:rsid w:val="005D1B98"/>
    <w:rsid w:val="005D1E01"/>
    <w:rsid w:val="005D1F25"/>
    <w:rsid w:val="005D2ADC"/>
    <w:rsid w:val="005D2F22"/>
    <w:rsid w:val="005D32EE"/>
    <w:rsid w:val="005D46B3"/>
    <w:rsid w:val="005D4DDD"/>
    <w:rsid w:val="005D59BF"/>
    <w:rsid w:val="005D60E4"/>
    <w:rsid w:val="005D6C00"/>
    <w:rsid w:val="005D72F4"/>
    <w:rsid w:val="005E0018"/>
    <w:rsid w:val="005E26AF"/>
    <w:rsid w:val="005E26B5"/>
    <w:rsid w:val="005E29CE"/>
    <w:rsid w:val="005E2C27"/>
    <w:rsid w:val="005E2CD7"/>
    <w:rsid w:val="005E337B"/>
    <w:rsid w:val="005E5758"/>
    <w:rsid w:val="005E60DF"/>
    <w:rsid w:val="005E67B7"/>
    <w:rsid w:val="005F1937"/>
    <w:rsid w:val="005F1B56"/>
    <w:rsid w:val="005F1C29"/>
    <w:rsid w:val="005F28CE"/>
    <w:rsid w:val="005F2E5A"/>
    <w:rsid w:val="005F514B"/>
    <w:rsid w:val="005F51E4"/>
    <w:rsid w:val="005F6651"/>
    <w:rsid w:val="005F75FF"/>
    <w:rsid w:val="00600149"/>
    <w:rsid w:val="006004D0"/>
    <w:rsid w:val="00601BC2"/>
    <w:rsid w:val="00602759"/>
    <w:rsid w:val="00602D1A"/>
    <w:rsid w:val="00603AF4"/>
    <w:rsid w:val="00604DF0"/>
    <w:rsid w:val="0060519C"/>
    <w:rsid w:val="0060557D"/>
    <w:rsid w:val="00607F94"/>
    <w:rsid w:val="00610472"/>
    <w:rsid w:val="006105C6"/>
    <w:rsid w:val="00610CBC"/>
    <w:rsid w:val="00610F67"/>
    <w:rsid w:val="0061105F"/>
    <w:rsid w:val="00611FCD"/>
    <w:rsid w:val="0061408F"/>
    <w:rsid w:val="00614225"/>
    <w:rsid w:val="006142A9"/>
    <w:rsid w:val="0061609D"/>
    <w:rsid w:val="006160D0"/>
    <w:rsid w:val="00617F42"/>
    <w:rsid w:val="00620233"/>
    <w:rsid w:val="00620B11"/>
    <w:rsid w:val="006225E4"/>
    <w:rsid w:val="00624026"/>
    <w:rsid w:val="00625782"/>
    <w:rsid w:val="006275E6"/>
    <w:rsid w:val="006301E7"/>
    <w:rsid w:val="0063035E"/>
    <w:rsid w:val="006305F4"/>
    <w:rsid w:val="00630794"/>
    <w:rsid w:val="00630918"/>
    <w:rsid w:val="00631242"/>
    <w:rsid w:val="00631F77"/>
    <w:rsid w:val="006323CD"/>
    <w:rsid w:val="00632634"/>
    <w:rsid w:val="00632889"/>
    <w:rsid w:val="00632AC8"/>
    <w:rsid w:val="00633839"/>
    <w:rsid w:val="00633995"/>
    <w:rsid w:val="006341EF"/>
    <w:rsid w:val="00634F2D"/>
    <w:rsid w:val="00635876"/>
    <w:rsid w:val="00635AFA"/>
    <w:rsid w:val="00635C14"/>
    <w:rsid w:val="0063677E"/>
    <w:rsid w:val="00636ECA"/>
    <w:rsid w:val="00637A43"/>
    <w:rsid w:val="00637BB9"/>
    <w:rsid w:val="00637E27"/>
    <w:rsid w:val="00640811"/>
    <w:rsid w:val="00640E4A"/>
    <w:rsid w:val="00641570"/>
    <w:rsid w:val="00642CBB"/>
    <w:rsid w:val="006442A6"/>
    <w:rsid w:val="00644A5E"/>
    <w:rsid w:val="00646151"/>
    <w:rsid w:val="0064652F"/>
    <w:rsid w:val="00646F4E"/>
    <w:rsid w:val="00650340"/>
    <w:rsid w:val="00650E5A"/>
    <w:rsid w:val="00651ACF"/>
    <w:rsid w:val="00652741"/>
    <w:rsid w:val="006527DA"/>
    <w:rsid w:val="0065292C"/>
    <w:rsid w:val="00652B1E"/>
    <w:rsid w:val="00652D6E"/>
    <w:rsid w:val="0065342B"/>
    <w:rsid w:val="00653ED9"/>
    <w:rsid w:val="00654201"/>
    <w:rsid w:val="006545D2"/>
    <w:rsid w:val="00654C13"/>
    <w:rsid w:val="0065632D"/>
    <w:rsid w:val="00656AB9"/>
    <w:rsid w:val="00656C30"/>
    <w:rsid w:val="00657B56"/>
    <w:rsid w:val="00657EF2"/>
    <w:rsid w:val="006600DF"/>
    <w:rsid w:val="006600FF"/>
    <w:rsid w:val="00660A0A"/>
    <w:rsid w:val="006618F0"/>
    <w:rsid w:val="006626B7"/>
    <w:rsid w:val="00662B61"/>
    <w:rsid w:val="00663185"/>
    <w:rsid w:val="006634FD"/>
    <w:rsid w:val="00664A07"/>
    <w:rsid w:val="00664EE7"/>
    <w:rsid w:val="00665421"/>
    <w:rsid w:val="00665576"/>
    <w:rsid w:val="00665837"/>
    <w:rsid w:val="00665CBD"/>
    <w:rsid w:val="00665E05"/>
    <w:rsid w:val="0066722B"/>
    <w:rsid w:val="00670443"/>
    <w:rsid w:val="00671AF3"/>
    <w:rsid w:val="00671F64"/>
    <w:rsid w:val="006748C1"/>
    <w:rsid w:val="0067568A"/>
    <w:rsid w:val="006761C7"/>
    <w:rsid w:val="006762AC"/>
    <w:rsid w:val="00676D1B"/>
    <w:rsid w:val="00676F02"/>
    <w:rsid w:val="006773B9"/>
    <w:rsid w:val="0068053B"/>
    <w:rsid w:val="0068326F"/>
    <w:rsid w:val="00683300"/>
    <w:rsid w:val="00685437"/>
    <w:rsid w:val="00685F06"/>
    <w:rsid w:val="00685F90"/>
    <w:rsid w:val="00686A41"/>
    <w:rsid w:val="00687221"/>
    <w:rsid w:val="006873D5"/>
    <w:rsid w:val="00691119"/>
    <w:rsid w:val="00692D98"/>
    <w:rsid w:val="006940E7"/>
    <w:rsid w:val="00695A32"/>
    <w:rsid w:val="00695A9C"/>
    <w:rsid w:val="00695EB8"/>
    <w:rsid w:val="006960F2"/>
    <w:rsid w:val="006965E3"/>
    <w:rsid w:val="00696711"/>
    <w:rsid w:val="00697C02"/>
    <w:rsid w:val="006A03C1"/>
    <w:rsid w:val="006A1813"/>
    <w:rsid w:val="006A187A"/>
    <w:rsid w:val="006A18D4"/>
    <w:rsid w:val="006A1E8F"/>
    <w:rsid w:val="006A2159"/>
    <w:rsid w:val="006A2ADF"/>
    <w:rsid w:val="006A2F85"/>
    <w:rsid w:val="006A382E"/>
    <w:rsid w:val="006A4D9E"/>
    <w:rsid w:val="006A6D56"/>
    <w:rsid w:val="006A7418"/>
    <w:rsid w:val="006B096E"/>
    <w:rsid w:val="006B0DCC"/>
    <w:rsid w:val="006B0EA8"/>
    <w:rsid w:val="006B2586"/>
    <w:rsid w:val="006B37C8"/>
    <w:rsid w:val="006B4344"/>
    <w:rsid w:val="006B6455"/>
    <w:rsid w:val="006B668A"/>
    <w:rsid w:val="006B68C7"/>
    <w:rsid w:val="006B7269"/>
    <w:rsid w:val="006B7838"/>
    <w:rsid w:val="006B7890"/>
    <w:rsid w:val="006C2A00"/>
    <w:rsid w:val="006C34AB"/>
    <w:rsid w:val="006C3A08"/>
    <w:rsid w:val="006C4904"/>
    <w:rsid w:val="006C4FC2"/>
    <w:rsid w:val="006C5B17"/>
    <w:rsid w:val="006C6363"/>
    <w:rsid w:val="006C764F"/>
    <w:rsid w:val="006C7A3D"/>
    <w:rsid w:val="006D0EC9"/>
    <w:rsid w:val="006D2C63"/>
    <w:rsid w:val="006D4B7C"/>
    <w:rsid w:val="006D4EC4"/>
    <w:rsid w:val="006D5909"/>
    <w:rsid w:val="006D6177"/>
    <w:rsid w:val="006D63B6"/>
    <w:rsid w:val="006D6A2D"/>
    <w:rsid w:val="006D6C36"/>
    <w:rsid w:val="006D7274"/>
    <w:rsid w:val="006D7F5C"/>
    <w:rsid w:val="006D7FFD"/>
    <w:rsid w:val="006E051E"/>
    <w:rsid w:val="006E0B0E"/>
    <w:rsid w:val="006E244F"/>
    <w:rsid w:val="006E2B42"/>
    <w:rsid w:val="006E3440"/>
    <w:rsid w:val="006E39EC"/>
    <w:rsid w:val="006E3C5B"/>
    <w:rsid w:val="006E4556"/>
    <w:rsid w:val="006E4612"/>
    <w:rsid w:val="006E487C"/>
    <w:rsid w:val="006E530D"/>
    <w:rsid w:val="006E547C"/>
    <w:rsid w:val="006E6BB6"/>
    <w:rsid w:val="006E73D6"/>
    <w:rsid w:val="006E7A31"/>
    <w:rsid w:val="006F13F1"/>
    <w:rsid w:val="006F178A"/>
    <w:rsid w:val="006F1D87"/>
    <w:rsid w:val="006F2C6A"/>
    <w:rsid w:val="006F3C76"/>
    <w:rsid w:val="006F3EB2"/>
    <w:rsid w:val="006F40E8"/>
    <w:rsid w:val="006F5A3A"/>
    <w:rsid w:val="006F6434"/>
    <w:rsid w:val="006F6953"/>
    <w:rsid w:val="006F7474"/>
    <w:rsid w:val="006F7D9E"/>
    <w:rsid w:val="00700F8B"/>
    <w:rsid w:val="00701411"/>
    <w:rsid w:val="0070154E"/>
    <w:rsid w:val="00701BF5"/>
    <w:rsid w:val="00704640"/>
    <w:rsid w:val="00704A55"/>
    <w:rsid w:val="00704CDD"/>
    <w:rsid w:val="00704E7B"/>
    <w:rsid w:val="00705AEE"/>
    <w:rsid w:val="00706079"/>
    <w:rsid w:val="007067FB"/>
    <w:rsid w:val="007073C2"/>
    <w:rsid w:val="0070753C"/>
    <w:rsid w:val="00707A92"/>
    <w:rsid w:val="00707E35"/>
    <w:rsid w:val="00710AAE"/>
    <w:rsid w:val="007128AC"/>
    <w:rsid w:val="00713D1B"/>
    <w:rsid w:val="007146E0"/>
    <w:rsid w:val="00715436"/>
    <w:rsid w:val="00720289"/>
    <w:rsid w:val="007219DF"/>
    <w:rsid w:val="0072200B"/>
    <w:rsid w:val="00722863"/>
    <w:rsid w:val="00722F93"/>
    <w:rsid w:val="007234B3"/>
    <w:rsid w:val="00724430"/>
    <w:rsid w:val="007255D8"/>
    <w:rsid w:val="007258E6"/>
    <w:rsid w:val="00726DC2"/>
    <w:rsid w:val="00727054"/>
    <w:rsid w:val="00727902"/>
    <w:rsid w:val="007279C2"/>
    <w:rsid w:val="00730198"/>
    <w:rsid w:val="00730316"/>
    <w:rsid w:val="00732BCD"/>
    <w:rsid w:val="00733027"/>
    <w:rsid w:val="007347A4"/>
    <w:rsid w:val="00734C16"/>
    <w:rsid w:val="00734C95"/>
    <w:rsid w:val="00734E44"/>
    <w:rsid w:val="00735377"/>
    <w:rsid w:val="00735A15"/>
    <w:rsid w:val="00735C26"/>
    <w:rsid w:val="007401ED"/>
    <w:rsid w:val="007404F5"/>
    <w:rsid w:val="00740506"/>
    <w:rsid w:val="00740D6B"/>
    <w:rsid w:val="00741351"/>
    <w:rsid w:val="0074170B"/>
    <w:rsid w:val="007420A0"/>
    <w:rsid w:val="00742F28"/>
    <w:rsid w:val="00742F6E"/>
    <w:rsid w:val="00742FB3"/>
    <w:rsid w:val="00742FD1"/>
    <w:rsid w:val="00743B23"/>
    <w:rsid w:val="007443D3"/>
    <w:rsid w:val="00745B67"/>
    <w:rsid w:val="00746D57"/>
    <w:rsid w:val="00747C55"/>
    <w:rsid w:val="00750162"/>
    <w:rsid w:val="00750AD5"/>
    <w:rsid w:val="00750FBB"/>
    <w:rsid w:val="007513F1"/>
    <w:rsid w:val="00751662"/>
    <w:rsid w:val="0075173A"/>
    <w:rsid w:val="00751E22"/>
    <w:rsid w:val="00752753"/>
    <w:rsid w:val="00753538"/>
    <w:rsid w:val="007540B7"/>
    <w:rsid w:val="00754BED"/>
    <w:rsid w:val="00755929"/>
    <w:rsid w:val="00755DDB"/>
    <w:rsid w:val="00756868"/>
    <w:rsid w:val="00756E04"/>
    <w:rsid w:val="0075760A"/>
    <w:rsid w:val="00760CB9"/>
    <w:rsid w:val="00760DA4"/>
    <w:rsid w:val="00761711"/>
    <w:rsid w:val="00762504"/>
    <w:rsid w:val="00763315"/>
    <w:rsid w:val="00763725"/>
    <w:rsid w:val="0076386B"/>
    <w:rsid w:val="00763E83"/>
    <w:rsid w:val="00764F18"/>
    <w:rsid w:val="00765A0B"/>
    <w:rsid w:val="00766A8B"/>
    <w:rsid w:val="007703E8"/>
    <w:rsid w:val="0077094B"/>
    <w:rsid w:val="00773279"/>
    <w:rsid w:val="00773338"/>
    <w:rsid w:val="007737D4"/>
    <w:rsid w:val="0077519F"/>
    <w:rsid w:val="00776321"/>
    <w:rsid w:val="007769A9"/>
    <w:rsid w:val="00777A44"/>
    <w:rsid w:val="00777A78"/>
    <w:rsid w:val="00780054"/>
    <w:rsid w:val="007804F6"/>
    <w:rsid w:val="00780BAF"/>
    <w:rsid w:val="00782617"/>
    <w:rsid w:val="00782944"/>
    <w:rsid w:val="00782B43"/>
    <w:rsid w:val="00782B68"/>
    <w:rsid w:val="00783E23"/>
    <w:rsid w:val="00784772"/>
    <w:rsid w:val="007858C8"/>
    <w:rsid w:val="00785C3A"/>
    <w:rsid w:val="0078610A"/>
    <w:rsid w:val="00786206"/>
    <w:rsid w:val="00786B76"/>
    <w:rsid w:val="0078742A"/>
    <w:rsid w:val="00790FEF"/>
    <w:rsid w:val="00791376"/>
    <w:rsid w:val="0079171C"/>
    <w:rsid w:val="00791D91"/>
    <w:rsid w:val="00791FC4"/>
    <w:rsid w:val="00793875"/>
    <w:rsid w:val="0079593E"/>
    <w:rsid w:val="00796643"/>
    <w:rsid w:val="007967DC"/>
    <w:rsid w:val="007967FA"/>
    <w:rsid w:val="00796A7A"/>
    <w:rsid w:val="00797BCD"/>
    <w:rsid w:val="007A1ABF"/>
    <w:rsid w:val="007A1C3A"/>
    <w:rsid w:val="007A2871"/>
    <w:rsid w:val="007A390A"/>
    <w:rsid w:val="007A46A3"/>
    <w:rsid w:val="007A4F43"/>
    <w:rsid w:val="007A533A"/>
    <w:rsid w:val="007A5623"/>
    <w:rsid w:val="007A6878"/>
    <w:rsid w:val="007A7024"/>
    <w:rsid w:val="007A776A"/>
    <w:rsid w:val="007B0F66"/>
    <w:rsid w:val="007B1B57"/>
    <w:rsid w:val="007B21D4"/>
    <w:rsid w:val="007B28E6"/>
    <w:rsid w:val="007B2EC5"/>
    <w:rsid w:val="007B342A"/>
    <w:rsid w:val="007B3582"/>
    <w:rsid w:val="007B3D45"/>
    <w:rsid w:val="007B5FF6"/>
    <w:rsid w:val="007C0F16"/>
    <w:rsid w:val="007C1165"/>
    <w:rsid w:val="007C3868"/>
    <w:rsid w:val="007C3F95"/>
    <w:rsid w:val="007C4036"/>
    <w:rsid w:val="007C4350"/>
    <w:rsid w:val="007C4889"/>
    <w:rsid w:val="007C6566"/>
    <w:rsid w:val="007D1411"/>
    <w:rsid w:val="007D1B06"/>
    <w:rsid w:val="007D2327"/>
    <w:rsid w:val="007D2B8F"/>
    <w:rsid w:val="007D305C"/>
    <w:rsid w:val="007D38F5"/>
    <w:rsid w:val="007D3BCA"/>
    <w:rsid w:val="007D3C23"/>
    <w:rsid w:val="007D3D39"/>
    <w:rsid w:val="007D3D3C"/>
    <w:rsid w:val="007D4426"/>
    <w:rsid w:val="007D4D4B"/>
    <w:rsid w:val="007D5ABE"/>
    <w:rsid w:val="007D69F1"/>
    <w:rsid w:val="007D7586"/>
    <w:rsid w:val="007E00E0"/>
    <w:rsid w:val="007E099C"/>
    <w:rsid w:val="007E10E3"/>
    <w:rsid w:val="007E1D92"/>
    <w:rsid w:val="007E28D7"/>
    <w:rsid w:val="007E39EE"/>
    <w:rsid w:val="007E43CC"/>
    <w:rsid w:val="007E4AA2"/>
    <w:rsid w:val="007E4B04"/>
    <w:rsid w:val="007E4D38"/>
    <w:rsid w:val="007E54C9"/>
    <w:rsid w:val="007E6D95"/>
    <w:rsid w:val="007E720E"/>
    <w:rsid w:val="007E7A68"/>
    <w:rsid w:val="007F05CA"/>
    <w:rsid w:val="007F0901"/>
    <w:rsid w:val="007F3C8A"/>
    <w:rsid w:val="007F4087"/>
    <w:rsid w:val="007F47E0"/>
    <w:rsid w:val="007F5100"/>
    <w:rsid w:val="007F5C4B"/>
    <w:rsid w:val="007F5E1A"/>
    <w:rsid w:val="007F76C8"/>
    <w:rsid w:val="00800279"/>
    <w:rsid w:val="00800531"/>
    <w:rsid w:val="00800BDB"/>
    <w:rsid w:val="00800ED7"/>
    <w:rsid w:val="008013BC"/>
    <w:rsid w:val="00801484"/>
    <w:rsid w:val="00802B6D"/>
    <w:rsid w:val="008048B9"/>
    <w:rsid w:val="00804B17"/>
    <w:rsid w:val="008061A1"/>
    <w:rsid w:val="0080660D"/>
    <w:rsid w:val="00807598"/>
    <w:rsid w:val="008105DD"/>
    <w:rsid w:val="00810FCD"/>
    <w:rsid w:val="008110DD"/>
    <w:rsid w:val="00811106"/>
    <w:rsid w:val="00811437"/>
    <w:rsid w:val="0081274C"/>
    <w:rsid w:val="00812C6F"/>
    <w:rsid w:val="00814C63"/>
    <w:rsid w:val="00814DE9"/>
    <w:rsid w:val="00817098"/>
    <w:rsid w:val="008175CA"/>
    <w:rsid w:val="0082192C"/>
    <w:rsid w:val="00821AFE"/>
    <w:rsid w:val="008224E6"/>
    <w:rsid w:val="00822D4F"/>
    <w:rsid w:val="00824B33"/>
    <w:rsid w:val="00824F0E"/>
    <w:rsid w:val="00825AEE"/>
    <w:rsid w:val="008262A6"/>
    <w:rsid w:val="00831020"/>
    <w:rsid w:val="0083115F"/>
    <w:rsid w:val="00831E9D"/>
    <w:rsid w:val="00832BD6"/>
    <w:rsid w:val="00834846"/>
    <w:rsid w:val="0083534F"/>
    <w:rsid w:val="0083650C"/>
    <w:rsid w:val="00837190"/>
    <w:rsid w:val="00837E7D"/>
    <w:rsid w:val="00837F3F"/>
    <w:rsid w:val="00840BF7"/>
    <w:rsid w:val="00840E32"/>
    <w:rsid w:val="008425A7"/>
    <w:rsid w:val="0084429E"/>
    <w:rsid w:val="00845F38"/>
    <w:rsid w:val="008469EB"/>
    <w:rsid w:val="00846CF8"/>
    <w:rsid w:val="00846F0F"/>
    <w:rsid w:val="00846FE5"/>
    <w:rsid w:val="00847138"/>
    <w:rsid w:val="0084715E"/>
    <w:rsid w:val="00847587"/>
    <w:rsid w:val="00850C4A"/>
    <w:rsid w:val="0085135D"/>
    <w:rsid w:val="008514B1"/>
    <w:rsid w:val="008518A6"/>
    <w:rsid w:val="00851D2D"/>
    <w:rsid w:val="008524BC"/>
    <w:rsid w:val="00853B44"/>
    <w:rsid w:val="00853CA8"/>
    <w:rsid w:val="00854072"/>
    <w:rsid w:val="00854B66"/>
    <w:rsid w:val="00854BD7"/>
    <w:rsid w:val="00854D7B"/>
    <w:rsid w:val="008555F6"/>
    <w:rsid w:val="00857762"/>
    <w:rsid w:val="00862B2C"/>
    <w:rsid w:val="00863F66"/>
    <w:rsid w:val="0086535E"/>
    <w:rsid w:val="00865406"/>
    <w:rsid w:val="00865ED9"/>
    <w:rsid w:val="008661CB"/>
    <w:rsid w:val="00866F0C"/>
    <w:rsid w:val="00867D9A"/>
    <w:rsid w:val="0087047A"/>
    <w:rsid w:val="00870FD3"/>
    <w:rsid w:val="0087184B"/>
    <w:rsid w:val="00872D38"/>
    <w:rsid w:val="008731BD"/>
    <w:rsid w:val="00873AEA"/>
    <w:rsid w:val="008758A7"/>
    <w:rsid w:val="0087631E"/>
    <w:rsid w:val="00876DDC"/>
    <w:rsid w:val="00877FB1"/>
    <w:rsid w:val="0088037B"/>
    <w:rsid w:val="0088062E"/>
    <w:rsid w:val="00880BEE"/>
    <w:rsid w:val="0088140C"/>
    <w:rsid w:val="00881B12"/>
    <w:rsid w:val="00881F44"/>
    <w:rsid w:val="00882E88"/>
    <w:rsid w:val="0088333D"/>
    <w:rsid w:val="00884D7B"/>
    <w:rsid w:val="00885330"/>
    <w:rsid w:val="008858FF"/>
    <w:rsid w:val="00885D57"/>
    <w:rsid w:val="00886014"/>
    <w:rsid w:val="00886FD1"/>
    <w:rsid w:val="0088768F"/>
    <w:rsid w:val="008908BD"/>
    <w:rsid w:val="00890B7A"/>
    <w:rsid w:val="00891765"/>
    <w:rsid w:val="00892B27"/>
    <w:rsid w:val="008936ED"/>
    <w:rsid w:val="008949D6"/>
    <w:rsid w:val="008952B4"/>
    <w:rsid w:val="00895D50"/>
    <w:rsid w:val="00896D62"/>
    <w:rsid w:val="008972DF"/>
    <w:rsid w:val="00897812"/>
    <w:rsid w:val="008A08A8"/>
    <w:rsid w:val="008A1103"/>
    <w:rsid w:val="008A1782"/>
    <w:rsid w:val="008A2772"/>
    <w:rsid w:val="008A2C24"/>
    <w:rsid w:val="008A2F9C"/>
    <w:rsid w:val="008A34F9"/>
    <w:rsid w:val="008A3638"/>
    <w:rsid w:val="008A431F"/>
    <w:rsid w:val="008A610C"/>
    <w:rsid w:val="008A6AEB"/>
    <w:rsid w:val="008B01C2"/>
    <w:rsid w:val="008B0A1F"/>
    <w:rsid w:val="008B0BE0"/>
    <w:rsid w:val="008B0E9E"/>
    <w:rsid w:val="008B10D1"/>
    <w:rsid w:val="008B1382"/>
    <w:rsid w:val="008B39B1"/>
    <w:rsid w:val="008B3BA6"/>
    <w:rsid w:val="008B473D"/>
    <w:rsid w:val="008B4DE8"/>
    <w:rsid w:val="008B5CBB"/>
    <w:rsid w:val="008B651F"/>
    <w:rsid w:val="008B6654"/>
    <w:rsid w:val="008B74A9"/>
    <w:rsid w:val="008B7BD3"/>
    <w:rsid w:val="008C0F86"/>
    <w:rsid w:val="008C14DE"/>
    <w:rsid w:val="008C2E05"/>
    <w:rsid w:val="008C4870"/>
    <w:rsid w:val="008C4F11"/>
    <w:rsid w:val="008C4FD2"/>
    <w:rsid w:val="008C68AC"/>
    <w:rsid w:val="008C70B6"/>
    <w:rsid w:val="008D07DD"/>
    <w:rsid w:val="008D1469"/>
    <w:rsid w:val="008D170D"/>
    <w:rsid w:val="008D17CF"/>
    <w:rsid w:val="008D1ADC"/>
    <w:rsid w:val="008D2908"/>
    <w:rsid w:val="008D3ACC"/>
    <w:rsid w:val="008D43E4"/>
    <w:rsid w:val="008D4C6D"/>
    <w:rsid w:val="008D5168"/>
    <w:rsid w:val="008D6480"/>
    <w:rsid w:val="008D685F"/>
    <w:rsid w:val="008D6A4D"/>
    <w:rsid w:val="008D6DF1"/>
    <w:rsid w:val="008D7BBB"/>
    <w:rsid w:val="008E1410"/>
    <w:rsid w:val="008E1BF6"/>
    <w:rsid w:val="008E30DA"/>
    <w:rsid w:val="008E40CC"/>
    <w:rsid w:val="008E5C0D"/>
    <w:rsid w:val="008E62B7"/>
    <w:rsid w:val="008F06C9"/>
    <w:rsid w:val="008F07EA"/>
    <w:rsid w:val="008F0844"/>
    <w:rsid w:val="008F2AB7"/>
    <w:rsid w:val="008F2C9F"/>
    <w:rsid w:val="008F3C8C"/>
    <w:rsid w:val="008F3F1F"/>
    <w:rsid w:val="008F4974"/>
    <w:rsid w:val="008F497E"/>
    <w:rsid w:val="008F551D"/>
    <w:rsid w:val="008F5A3C"/>
    <w:rsid w:val="008F640C"/>
    <w:rsid w:val="009000CE"/>
    <w:rsid w:val="00900670"/>
    <w:rsid w:val="00900A91"/>
    <w:rsid w:val="00901280"/>
    <w:rsid w:val="00901B8E"/>
    <w:rsid w:val="009021E2"/>
    <w:rsid w:val="00902895"/>
    <w:rsid w:val="00902C5C"/>
    <w:rsid w:val="00902E3F"/>
    <w:rsid w:val="0090348D"/>
    <w:rsid w:val="00907100"/>
    <w:rsid w:val="009075D3"/>
    <w:rsid w:val="0090760C"/>
    <w:rsid w:val="00910CC4"/>
    <w:rsid w:val="00910F2B"/>
    <w:rsid w:val="00911A96"/>
    <w:rsid w:val="00911FDE"/>
    <w:rsid w:val="00912E16"/>
    <w:rsid w:val="0091437A"/>
    <w:rsid w:val="00915743"/>
    <w:rsid w:val="00915E16"/>
    <w:rsid w:val="0091669B"/>
    <w:rsid w:val="0091780F"/>
    <w:rsid w:val="0092006E"/>
    <w:rsid w:val="00920C3C"/>
    <w:rsid w:val="00920E9E"/>
    <w:rsid w:val="0092166A"/>
    <w:rsid w:val="00922445"/>
    <w:rsid w:val="009235E1"/>
    <w:rsid w:val="0092423A"/>
    <w:rsid w:val="00924B63"/>
    <w:rsid w:val="00924D24"/>
    <w:rsid w:val="00924E86"/>
    <w:rsid w:val="009252F2"/>
    <w:rsid w:val="00926667"/>
    <w:rsid w:val="00926B16"/>
    <w:rsid w:val="00930296"/>
    <w:rsid w:val="0093060E"/>
    <w:rsid w:val="00930D9C"/>
    <w:rsid w:val="00930FC0"/>
    <w:rsid w:val="00931767"/>
    <w:rsid w:val="009329A9"/>
    <w:rsid w:val="00932E3B"/>
    <w:rsid w:val="009333ED"/>
    <w:rsid w:val="009339F6"/>
    <w:rsid w:val="00933E64"/>
    <w:rsid w:val="0093588F"/>
    <w:rsid w:val="00935933"/>
    <w:rsid w:val="00936A5F"/>
    <w:rsid w:val="0093727D"/>
    <w:rsid w:val="009406B4"/>
    <w:rsid w:val="009409EE"/>
    <w:rsid w:val="00941B76"/>
    <w:rsid w:val="009421C7"/>
    <w:rsid w:val="009424C3"/>
    <w:rsid w:val="00943039"/>
    <w:rsid w:val="00943453"/>
    <w:rsid w:val="009461FA"/>
    <w:rsid w:val="00946E75"/>
    <w:rsid w:val="009475ED"/>
    <w:rsid w:val="00947D91"/>
    <w:rsid w:val="00947E0D"/>
    <w:rsid w:val="00950C0C"/>
    <w:rsid w:val="00951341"/>
    <w:rsid w:val="00952E4F"/>
    <w:rsid w:val="00954D3B"/>
    <w:rsid w:val="009555B1"/>
    <w:rsid w:val="00955DBE"/>
    <w:rsid w:val="00955F3D"/>
    <w:rsid w:val="00955F3F"/>
    <w:rsid w:val="00956013"/>
    <w:rsid w:val="009563F4"/>
    <w:rsid w:val="00957ADF"/>
    <w:rsid w:val="00960391"/>
    <w:rsid w:val="00962252"/>
    <w:rsid w:val="00962D63"/>
    <w:rsid w:val="00963E25"/>
    <w:rsid w:val="00964158"/>
    <w:rsid w:val="00965334"/>
    <w:rsid w:val="009676E0"/>
    <w:rsid w:val="009676E3"/>
    <w:rsid w:val="00970DDA"/>
    <w:rsid w:val="00971023"/>
    <w:rsid w:val="0097137B"/>
    <w:rsid w:val="00971800"/>
    <w:rsid w:val="00972547"/>
    <w:rsid w:val="00972CBE"/>
    <w:rsid w:val="00973DA7"/>
    <w:rsid w:val="00975286"/>
    <w:rsid w:val="00975F8C"/>
    <w:rsid w:val="00976304"/>
    <w:rsid w:val="0097654C"/>
    <w:rsid w:val="009769F0"/>
    <w:rsid w:val="0098023D"/>
    <w:rsid w:val="00980641"/>
    <w:rsid w:val="00980BCF"/>
    <w:rsid w:val="00981365"/>
    <w:rsid w:val="00981D51"/>
    <w:rsid w:val="00982139"/>
    <w:rsid w:val="0098280A"/>
    <w:rsid w:val="00982C61"/>
    <w:rsid w:val="0098393D"/>
    <w:rsid w:val="00983EAC"/>
    <w:rsid w:val="00983F3B"/>
    <w:rsid w:val="00984C63"/>
    <w:rsid w:val="00986246"/>
    <w:rsid w:val="00987F75"/>
    <w:rsid w:val="00990D30"/>
    <w:rsid w:val="00991FF6"/>
    <w:rsid w:val="00993674"/>
    <w:rsid w:val="00993C6D"/>
    <w:rsid w:val="009942E4"/>
    <w:rsid w:val="009943EF"/>
    <w:rsid w:val="009943F2"/>
    <w:rsid w:val="00994440"/>
    <w:rsid w:val="00994D01"/>
    <w:rsid w:val="009956DA"/>
    <w:rsid w:val="00995FA5"/>
    <w:rsid w:val="009972AD"/>
    <w:rsid w:val="009A0995"/>
    <w:rsid w:val="009A1499"/>
    <w:rsid w:val="009A170D"/>
    <w:rsid w:val="009A1DFE"/>
    <w:rsid w:val="009A1E9B"/>
    <w:rsid w:val="009A2527"/>
    <w:rsid w:val="009A29ED"/>
    <w:rsid w:val="009A3FC4"/>
    <w:rsid w:val="009A4D49"/>
    <w:rsid w:val="009A5A37"/>
    <w:rsid w:val="009A5D5E"/>
    <w:rsid w:val="009A5DD5"/>
    <w:rsid w:val="009A705D"/>
    <w:rsid w:val="009A7412"/>
    <w:rsid w:val="009A76D4"/>
    <w:rsid w:val="009A7C3A"/>
    <w:rsid w:val="009A7D60"/>
    <w:rsid w:val="009B0DA7"/>
    <w:rsid w:val="009B1324"/>
    <w:rsid w:val="009B19FB"/>
    <w:rsid w:val="009B5EB2"/>
    <w:rsid w:val="009B667C"/>
    <w:rsid w:val="009B6F64"/>
    <w:rsid w:val="009B7797"/>
    <w:rsid w:val="009B7ABA"/>
    <w:rsid w:val="009C072A"/>
    <w:rsid w:val="009C16D3"/>
    <w:rsid w:val="009C182C"/>
    <w:rsid w:val="009C1B74"/>
    <w:rsid w:val="009C22F3"/>
    <w:rsid w:val="009C25E6"/>
    <w:rsid w:val="009C353F"/>
    <w:rsid w:val="009C3B6D"/>
    <w:rsid w:val="009C41F2"/>
    <w:rsid w:val="009C4458"/>
    <w:rsid w:val="009C4665"/>
    <w:rsid w:val="009C52DB"/>
    <w:rsid w:val="009C5DF9"/>
    <w:rsid w:val="009C6082"/>
    <w:rsid w:val="009C6087"/>
    <w:rsid w:val="009C670E"/>
    <w:rsid w:val="009C6A17"/>
    <w:rsid w:val="009C6F4F"/>
    <w:rsid w:val="009C72E0"/>
    <w:rsid w:val="009D225E"/>
    <w:rsid w:val="009D30E7"/>
    <w:rsid w:val="009D31CD"/>
    <w:rsid w:val="009D3D2E"/>
    <w:rsid w:val="009D509B"/>
    <w:rsid w:val="009D6130"/>
    <w:rsid w:val="009D69EC"/>
    <w:rsid w:val="009D7664"/>
    <w:rsid w:val="009E00AD"/>
    <w:rsid w:val="009E1797"/>
    <w:rsid w:val="009E3AA8"/>
    <w:rsid w:val="009E41DF"/>
    <w:rsid w:val="009E4490"/>
    <w:rsid w:val="009E470C"/>
    <w:rsid w:val="009E49C7"/>
    <w:rsid w:val="009E557F"/>
    <w:rsid w:val="009E689F"/>
    <w:rsid w:val="009E6C2E"/>
    <w:rsid w:val="009E7072"/>
    <w:rsid w:val="009E7DA6"/>
    <w:rsid w:val="009F06BB"/>
    <w:rsid w:val="009F0C34"/>
    <w:rsid w:val="009F162A"/>
    <w:rsid w:val="009F2330"/>
    <w:rsid w:val="009F2E29"/>
    <w:rsid w:val="009F2E3C"/>
    <w:rsid w:val="009F3D76"/>
    <w:rsid w:val="009F4C8C"/>
    <w:rsid w:val="009F5527"/>
    <w:rsid w:val="009F6D86"/>
    <w:rsid w:val="009F6FB6"/>
    <w:rsid w:val="009F7F91"/>
    <w:rsid w:val="00A00C0D"/>
    <w:rsid w:val="00A018EE"/>
    <w:rsid w:val="00A01C07"/>
    <w:rsid w:val="00A01E0C"/>
    <w:rsid w:val="00A03280"/>
    <w:rsid w:val="00A03AF1"/>
    <w:rsid w:val="00A03B3D"/>
    <w:rsid w:val="00A03B65"/>
    <w:rsid w:val="00A03D58"/>
    <w:rsid w:val="00A04156"/>
    <w:rsid w:val="00A04329"/>
    <w:rsid w:val="00A0494C"/>
    <w:rsid w:val="00A05177"/>
    <w:rsid w:val="00A052A1"/>
    <w:rsid w:val="00A05BED"/>
    <w:rsid w:val="00A07DE3"/>
    <w:rsid w:val="00A10763"/>
    <w:rsid w:val="00A107BC"/>
    <w:rsid w:val="00A1136C"/>
    <w:rsid w:val="00A1139A"/>
    <w:rsid w:val="00A12039"/>
    <w:rsid w:val="00A124C4"/>
    <w:rsid w:val="00A13C5E"/>
    <w:rsid w:val="00A14402"/>
    <w:rsid w:val="00A15E5D"/>
    <w:rsid w:val="00A21005"/>
    <w:rsid w:val="00A21218"/>
    <w:rsid w:val="00A21668"/>
    <w:rsid w:val="00A22F68"/>
    <w:rsid w:val="00A24FD7"/>
    <w:rsid w:val="00A26C1C"/>
    <w:rsid w:val="00A26FC6"/>
    <w:rsid w:val="00A27845"/>
    <w:rsid w:val="00A27E0E"/>
    <w:rsid w:val="00A3042B"/>
    <w:rsid w:val="00A30B26"/>
    <w:rsid w:val="00A31A14"/>
    <w:rsid w:val="00A321D4"/>
    <w:rsid w:val="00A32ED9"/>
    <w:rsid w:val="00A33339"/>
    <w:rsid w:val="00A3350B"/>
    <w:rsid w:val="00A36363"/>
    <w:rsid w:val="00A36942"/>
    <w:rsid w:val="00A36C46"/>
    <w:rsid w:val="00A36D15"/>
    <w:rsid w:val="00A37479"/>
    <w:rsid w:val="00A374CD"/>
    <w:rsid w:val="00A40069"/>
    <w:rsid w:val="00A41CDF"/>
    <w:rsid w:val="00A4208B"/>
    <w:rsid w:val="00A435CE"/>
    <w:rsid w:val="00A4485C"/>
    <w:rsid w:val="00A44CD6"/>
    <w:rsid w:val="00A4593E"/>
    <w:rsid w:val="00A46104"/>
    <w:rsid w:val="00A465A6"/>
    <w:rsid w:val="00A46A40"/>
    <w:rsid w:val="00A500BC"/>
    <w:rsid w:val="00A51DDC"/>
    <w:rsid w:val="00A52079"/>
    <w:rsid w:val="00A523E0"/>
    <w:rsid w:val="00A532D0"/>
    <w:rsid w:val="00A53828"/>
    <w:rsid w:val="00A54949"/>
    <w:rsid w:val="00A553ED"/>
    <w:rsid w:val="00A56531"/>
    <w:rsid w:val="00A569D6"/>
    <w:rsid w:val="00A5798E"/>
    <w:rsid w:val="00A605C3"/>
    <w:rsid w:val="00A61953"/>
    <w:rsid w:val="00A62F96"/>
    <w:rsid w:val="00A63BE8"/>
    <w:rsid w:val="00A64581"/>
    <w:rsid w:val="00A645DC"/>
    <w:rsid w:val="00A652DA"/>
    <w:rsid w:val="00A66175"/>
    <w:rsid w:val="00A66880"/>
    <w:rsid w:val="00A66A94"/>
    <w:rsid w:val="00A6720C"/>
    <w:rsid w:val="00A67389"/>
    <w:rsid w:val="00A67682"/>
    <w:rsid w:val="00A70861"/>
    <w:rsid w:val="00A70FE7"/>
    <w:rsid w:val="00A71137"/>
    <w:rsid w:val="00A723E5"/>
    <w:rsid w:val="00A72D3F"/>
    <w:rsid w:val="00A73C49"/>
    <w:rsid w:val="00A74FBB"/>
    <w:rsid w:val="00A75C61"/>
    <w:rsid w:val="00A7608D"/>
    <w:rsid w:val="00A761D7"/>
    <w:rsid w:val="00A7625D"/>
    <w:rsid w:val="00A76528"/>
    <w:rsid w:val="00A774A1"/>
    <w:rsid w:val="00A80984"/>
    <w:rsid w:val="00A81CB4"/>
    <w:rsid w:val="00A829D3"/>
    <w:rsid w:val="00A8376F"/>
    <w:rsid w:val="00A85204"/>
    <w:rsid w:val="00A853D8"/>
    <w:rsid w:val="00A86616"/>
    <w:rsid w:val="00A8686A"/>
    <w:rsid w:val="00A86C15"/>
    <w:rsid w:val="00A87A40"/>
    <w:rsid w:val="00A902C3"/>
    <w:rsid w:val="00A9053A"/>
    <w:rsid w:val="00A916D4"/>
    <w:rsid w:val="00A92392"/>
    <w:rsid w:val="00A953DF"/>
    <w:rsid w:val="00A95623"/>
    <w:rsid w:val="00A9744B"/>
    <w:rsid w:val="00AA0D77"/>
    <w:rsid w:val="00AA1744"/>
    <w:rsid w:val="00AA1BAE"/>
    <w:rsid w:val="00AA1EFC"/>
    <w:rsid w:val="00AA2256"/>
    <w:rsid w:val="00AA4285"/>
    <w:rsid w:val="00AA44BB"/>
    <w:rsid w:val="00AA4D09"/>
    <w:rsid w:val="00AA4EC4"/>
    <w:rsid w:val="00AA6942"/>
    <w:rsid w:val="00AA6CCF"/>
    <w:rsid w:val="00AA6EA1"/>
    <w:rsid w:val="00AA7041"/>
    <w:rsid w:val="00AA74D5"/>
    <w:rsid w:val="00AA757A"/>
    <w:rsid w:val="00AA78EE"/>
    <w:rsid w:val="00AA7F58"/>
    <w:rsid w:val="00AB0936"/>
    <w:rsid w:val="00AB0C86"/>
    <w:rsid w:val="00AB36D3"/>
    <w:rsid w:val="00AB50A7"/>
    <w:rsid w:val="00AB5A64"/>
    <w:rsid w:val="00AB6527"/>
    <w:rsid w:val="00AB6DBB"/>
    <w:rsid w:val="00AB75F9"/>
    <w:rsid w:val="00AC03CA"/>
    <w:rsid w:val="00AC0810"/>
    <w:rsid w:val="00AC1309"/>
    <w:rsid w:val="00AC2591"/>
    <w:rsid w:val="00AC26DB"/>
    <w:rsid w:val="00AC37DF"/>
    <w:rsid w:val="00AC3B5F"/>
    <w:rsid w:val="00AC3F71"/>
    <w:rsid w:val="00AC4297"/>
    <w:rsid w:val="00AC4B17"/>
    <w:rsid w:val="00AC4BA7"/>
    <w:rsid w:val="00AC563A"/>
    <w:rsid w:val="00AC5E1D"/>
    <w:rsid w:val="00AC60C9"/>
    <w:rsid w:val="00AC6437"/>
    <w:rsid w:val="00AC67EF"/>
    <w:rsid w:val="00AC71D3"/>
    <w:rsid w:val="00AC7A0C"/>
    <w:rsid w:val="00AD1BED"/>
    <w:rsid w:val="00AD2F08"/>
    <w:rsid w:val="00AD39BE"/>
    <w:rsid w:val="00AD410A"/>
    <w:rsid w:val="00AD4442"/>
    <w:rsid w:val="00AD5283"/>
    <w:rsid w:val="00AD5D16"/>
    <w:rsid w:val="00AD63AD"/>
    <w:rsid w:val="00AE23F2"/>
    <w:rsid w:val="00AE24FD"/>
    <w:rsid w:val="00AE2956"/>
    <w:rsid w:val="00AE2FF5"/>
    <w:rsid w:val="00AE4AAF"/>
    <w:rsid w:val="00AE4EC9"/>
    <w:rsid w:val="00AE629C"/>
    <w:rsid w:val="00AE62BC"/>
    <w:rsid w:val="00AE6487"/>
    <w:rsid w:val="00AF141C"/>
    <w:rsid w:val="00AF21BA"/>
    <w:rsid w:val="00AF325C"/>
    <w:rsid w:val="00AF3E01"/>
    <w:rsid w:val="00AF4C93"/>
    <w:rsid w:val="00AF5155"/>
    <w:rsid w:val="00AF51CC"/>
    <w:rsid w:val="00AF52EB"/>
    <w:rsid w:val="00AF5645"/>
    <w:rsid w:val="00AF5772"/>
    <w:rsid w:val="00AF5B16"/>
    <w:rsid w:val="00AF6205"/>
    <w:rsid w:val="00AF7436"/>
    <w:rsid w:val="00AF7522"/>
    <w:rsid w:val="00AF7E27"/>
    <w:rsid w:val="00B002F1"/>
    <w:rsid w:val="00B02438"/>
    <w:rsid w:val="00B02D8B"/>
    <w:rsid w:val="00B0306B"/>
    <w:rsid w:val="00B0314D"/>
    <w:rsid w:val="00B035A8"/>
    <w:rsid w:val="00B03749"/>
    <w:rsid w:val="00B03C53"/>
    <w:rsid w:val="00B043DE"/>
    <w:rsid w:val="00B06701"/>
    <w:rsid w:val="00B10117"/>
    <w:rsid w:val="00B1085C"/>
    <w:rsid w:val="00B126EC"/>
    <w:rsid w:val="00B127C9"/>
    <w:rsid w:val="00B13BC8"/>
    <w:rsid w:val="00B14B69"/>
    <w:rsid w:val="00B168ED"/>
    <w:rsid w:val="00B17E17"/>
    <w:rsid w:val="00B17FE0"/>
    <w:rsid w:val="00B20A5F"/>
    <w:rsid w:val="00B21018"/>
    <w:rsid w:val="00B219B1"/>
    <w:rsid w:val="00B233D1"/>
    <w:rsid w:val="00B237AC"/>
    <w:rsid w:val="00B249D5"/>
    <w:rsid w:val="00B25955"/>
    <w:rsid w:val="00B25FEF"/>
    <w:rsid w:val="00B26D42"/>
    <w:rsid w:val="00B27D23"/>
    <w:rsid w:val="00B33527"/>
    <w:rsid w:val="00B34498"/>
    <w:rsid w:val="00B352C6"/>
    <w:rsid w:val="00B35B92"/>
    <w:rsid w:val="00B36A20"/>
    <w:rsid w:val="00B36CD0"/>
    <w:rsid w:val="00B37DAB"/>
    <w:rsid w:val="00B4131E"/>
    <w:rsid w:val="00B4201A"/>
    <w:rsid w:val="00B42BEC"/>
    <w:rsid w:val="00B42E14"/>
    <w:rsid w:val="00B4447C"/>
    <w:rsid w:val="00B44DA4"/>
    <w:rsid w:val="00B45035"/>
    <w:rsid w:val="00B45548"/>
    <w:rsid w:val="00B508E1"/>
    <w:rsid w:val="00B50E31"/>
    <w:rsid w:val="00B51989"/>
    <w:rsid w:val="00B51FDD"/>
    <w:rsid w:val="00B53A1C"/>
    <w:rsid w:val="00B53BD2"/>
    <w:rsid w:val="00B543F3"/>
    <w:rsid w:val="00B546E4"/>
    <w:rsid w:val="00B547EE"/>
    <w:rsid w:val="00B56049"/>
    <w:rsid w:val="00B5752B"/>
    <w:rsid w:val="00B60229"/>
    <w:rsid w:val="00B60B6A"/>
    <w:rsid w:val="00B6206F"/>
    <w:rsid w:val="00B62F37"/>
    <w:rsid w:val="00B632EA"/>
    <w:rsid w:val="00B6452D"/>
    <w:rsid w:val="00B65A36"/>
    <w:rsid w:val="00B6682E"/>
    <w:rsid w:val="00B67EA6"/>
    <w:rsid w:val="00B7075A"/>
    <w:rsid w:val="00B726E0"/>
    <w:rsid w:val="00B7322D"/>
    <w:rsid w:val="00B73695"/>
    <w:rsid w:val="00B73B55"/>
    <w:rsid w:val="00B74073"/>
    <w:rsid w:val="00B743F1"/>
    <w:rsid w:val="00B7498D"/>
    <w:rsid w:val="00B753B0"/>
    <w:rsid w:val="00B75767"/>
    <w:rsid w:val="00B75F15"/>
    <w:rsid w:val="00B76197"/>
    <w:rsid w:val="00B7654A"/>
    <w:rsid w:val="00B7667C"/>
    <w:rsid w:val="00B76D8A"/>
    <w:rsid w:val="00B8071B"/>
    <w:rsid w:val="00B8116D"/>
    <w:rsid w:val="00B84994"/>
    <w:rsid w:val="00B85AD2"/>
    <w:rsid w:val="00B878E9"/>
    <w:rsid w:val="00B903B0"/>
    <w:rsid w:val="00B905B6"/>
    <w:rsid w:val="00B90746"/>
    <w:rsid w:val="00B9142C"/>
    <w:rsid w:val="00B91860"/>
    <w:rsid w:val="00B919E9"/>
    <w:rsid w:val="00B91E87"/>
    <w:rsid w:val="00B92070"/>
    <w:rsid w:val="00B92FF8"/>
    <w:rsid w:val="00B935EA"/>
    <w:rsid w:val="00B939E9"/>
    <w:rsid w:val="00B94D02"/>
    <w:rsid w:val="00B951B1"/>
    <w:rsid w:val="00B959A8"/>
    <w:rsid w:val="00B961DA"/>
    <w:rsid w:val="00B96201"/>
    <w:rsid w:val="00B965D5"/>
    <w:rsid w:val="00B970AA"/>
    <w:rsid w:val="00B977D8"/>
    <w:rsid w:val="00BA2325"/>
    <w:rsid w:val="00BA29C3"/>
    <w:rsid w:val="00BA45DF"/>
    <w:rsid w:val="00BA45E9"/>
    <w:rsid w:val="00BA49D4"/>
    <w:rsid w:val="00BA5F49"/>
    <w:rsid w:val="00BA608D"/>
    <w:rsid w:val="00BA6CE7"/>
    <w:rsid w:val="00BB01B8"/>
    <w:rsid w:val="00BB0620"/>
    <w:rsid w:val="00BB1197"/>
    <w:rsid w:val="00BB1303"/>
    <w:rsid w:val="00BB161F"/>
    <w:rsid w:val="00BB196D"/>
    <w:rsid w:val="00BB19A8"/>
    <w:rsid w:val="00BB1D8F"/>
    <w:rsid w:val="00BB3322"/>
    <w:rsid w:val="00BB36B3"/>
    <w:rsid w:val="00BB3E06"/>
    <w:rsid w:val="00BB6B5D"/>
    <w:rsid w:val="00BC06F2"/>
    <w:rsid w:val="00BC08FB"/>
    <w:rsid w:val="00BC0B61"/>
    <w:rsid w:val="00BC18FF"/>
    <w:rsid w:val="00BC218E"/>
    <w:rsid w:val="00BC3466"/>
    <w:rsid w:val="00BC3BE7"/>
    <w:rsid w:val="00BC64DA"/>
    <w:rsid w:val="00BC651E"/>
    <w:rsid w:val="00BC6AD0"/>
    <w:rsid w:val="00BD01E2"/>
    <w:rsid w:val="00BD15CE"/>
    <w:rsid w:val="00BD20F6"/>
    <w:rsid w:val="00BD25B9"/>
    <w:rsid w:val="00BD28BD"/>
    <w:rsid w:val="00BD41C1"/>
    <w:rsid w:val="00BD4982"/>
    <w:rsid w:val="00BD5C6F"/>
    <w:rsid w:val="00BD61F5"/>
    <w:rsid w:val="00BD75D6"/>
    <w:rsid w:val="00BD760F"/>
    <w:rsid w:val="00BD7FFD"/>
    <w:rsid w:val="00BE07E4"/>
    <w:rsid w:val="00BE086C"/>
    <w:rsid w:val="00BE0CF1"/>
    <w:rsid w:val="00BE15D1"/>
    <w:rsid w:val="00BE16D2"/>
    <w:rsid w:val="00BE36BC"/>
    <w:rsid w:val="00BE510E"/>
    <w:rsid w:val="00BE571E"/>
    <w:rsid w:val="00BF0771"/>
    <w:rsid w:val="00BF0B03"/>
    <w:rsid w:val="00BF11EE"/>
    <w:rsid w:val="00BF1CA5"/>
    <w:rsid w:val="00BF1CBE"/>
    <w:rsid w:val="00BF2127"/>
    <w:rsid w:val="00BF3AB4"/>
    <w:rsid w:val="00BF3CEA"/>
    <w:rsid w:val="00BF3EDC"/>
    <w:rsid w:val="00BF5BAA"/>
    <w:rsid w:val="00BF5C51"/>
    <w:rsid w:val="00BF6418"/>
    <w:rsid w:val="00BF6BC0"/>
    <w:rsid w:val="00BF725D"/>
    <w:rsid w:val="00C00BD1"/>
    <w:rsid w:val="00C0112A"/>
    <w:rsid w:val="00C01245"/>
    <w:rsid w:val="00C01576"/>
    <w:rsid w:val="00C022FB"/>
    <w:rsid w:val="00C02C14"/>
    <w:rsid w:val="00C03BB0"/>
    <w:rsid w:val="00C040E9"/>
    <w:rsid w:val="00C05F58"/>
    <w:rsid w:val="00C06CCD"/>
    <w:rsid w:val="00C06F74"/>
    <w:rsid w:val="00C10172"/>
    <w:rsid w:val="00C118A8"/>
    <w:rsid w:val="00C12E96"/>
    <w:rsid w:val="00C130CA"/>
    <w:rsid w:val="00C135AC"/>
    <w:rsid w:val="00C14238"/>
    <w:rsid w:val="00C14A6B"/>
    <w:rsid w:val="00C1555F"/>
    <w:rsid w:val="00C1619E"/>
    <w:rsid w:val="00C17295"/>
    <w:rsid w:val="00C17758"/>
    <w:rsid w:val="00C17C38"/>
    <w:rsid w:val="00C22323"/>
    <w:rsid w:val="00C2275B"/>
    <w:rsid w:val="00C23BCD"/>
    <w:rsid w:val="00C24171"/>
    <w:rsid w:val="00C2437F"/>
    <w:rsid w:val="00C24B4D"/>
    <w:rsid w:val="00C250E5"/>
    <w:rsid w:val="00C253B5"/>
    <w:rsid w:val="00C25A6B"/>
    <w:rsid w:val="00C25B18"/>
    <w:rsid w:val="00C27C87"/>
    <w:rsid w:val="00C3001B"/>
    <w:rsid w:val="00C31494"/>
    <w:rsid w:val="00C32286"/>
    <w:rsid w:val="00C331A2"/>
    <w:rsid w:val="00C34783"/>
    <w:rsid w:val="00C34BF7"/>
    <w:rsid w:val="00C35C00"/>
    <w:rsid w:val="00C3734D"/>
    <w:rsid w:val="00C378D2"/>
    <w:rsid w:val="00C4091F"/>
    <w:rsid w:val="00C41021"/>
    <w:rsid w:val="00C4225D"/>
    <w:rsid w:val="00C42D2F"/>
    <w:rsid w:val="00C432CE"/>
    <w:rsid w:val="00C4446A"/>
    <w:rsid w:val="00C4446B"/>
    <w:rsid w:val="00C44C14"/>
    <w:rsid w:val="00C457D3"/>
    <w:rsid w:val="00C461CB"/>
    <w:rsid w:val="00C4657A"/>
    <w:rsid w:val="00C469EC"/>
    <w:rsid w:val="00C46D2D"/>
    <w:rsid w:val="00C46E6F"/>
    <w:rsid w:val="00C47039"/>
    <w:rsid w:val="00C50D45"/>
    <w:rsid w:val="00C52C23"/>
    <w:rsid w:val="00C52EAF"/>
    <w:rsid w:val="00C53A98"/>
    <w:rsid w:val="00C53B34"/>
    <w:rsid w:val="00C5464F"/>
    <w:rsid w:val="00C55ACD"/>
    <w:rsid w:val="00C566FD"/>
    <w:rsid w:val="00C57064"/>
    <w:rsid w:val="00C5735A"/>
    <w:rsid w:val="00C57941"/>
    <w:rsid w:val="00C60179"/>
    <w:rsid w:val="00C61858"/>
    <w:rsid w:val="00C6195D"/>
    <w:rsid w:val="00C63802"/>
    <w:rsid w:val="00C6387B"/>
    <w:rsid w:val="00C63C93"/>
    <w:rsid w:val="00C641D5"/>
    <w:rsid w:val="00C64A77"/>
    <w:rsid w:val="00C67BC3"/>
    <w:rsid w:val="00C706DA"/>
    <w:rsid w:val="00C710DE"/>
    <w:rsid w:val="00C72FCB"/>
    <w:rsid w:val="00C73E8A"/>
    <w:rsid w:val="00C74356"/>
    <w:rsid w:val="00C75F86"/>
    <w:rsid w:val="00C7624B"/>
    <w:rsid w:val="00C76835"/>
    <w:rsid w:val="00C76EC7"/>
    <w:rsid w:val="00C77D47"/>
    <w:rsid w:val="00C77EF6"/>
    <w:rsid w:val="00C804AC"/>
    <w:rsid w:val="00C807F5"/>
    <w:rsid w:val="00C816A1"/>
    <w:rsid w:val="00C8184F"/>
    <w:rsid w:val="00C81A88"/>
    <w:rsid w:val="00C82845"/>
    <w:rsid w:val="00C829D4"/>
    <w:rsid w:val="00C832AC"/>
    <w:rsid w:val="00C8448E"/>
    <w:rsid w:val="00C8553C"/>
    <w:rsid w:val="00C86F4B"/>
    <w:rsid w:val="00C8784F"/>
    <w:rsid w:val="00C87AA3"/>
    <w:rsid w:val="00C87F35"/>
    <w:rsid w:val="00C9073F"/>
    <w:rsid w:val="00C92531"/>
    <w:rsid w:val="00C938EC"/>
    <w:rsid w:val="00C96BDD"/>
    <w:rsid w:val="00C96DEF"/>
    <w:rsid w:val="00C97FED"/>
    <w:rsid w:val="00CA098E"/>
    <w:rsid w:val="00CA1A97"/>
    <w:rsid w:val="00CA411E"/>
    <w:rsid w:val="00CA5695"/>
    <w:rsid w:val="00CA5F5F"/>
    <w:rsid w:val="00CA6469"/>
    <w:rsid w:val="00CA704E"/>
    <w:rsid w:val="00CA735A"/>
    <w:rsid w:val="00CB0420"/>
    <w:rsid w:val="00CB0F83"/>
    <w:rsid w:val="00CB1478"/>
    <w:rsid w:val="00CB1AE0"/>
    <w:rsid w:val="00CB2377"/>
    <w:rsid w:val="00CB24A8"/>
    <w:rsid w:val="00CB39DF"/>
    <w:rsid w:val="00CB47F1"/>
    <w:rsid w:val="00CB4845"/>
    <w:rsid w:val="00CB5C7C"/>
    <w:rsid w:val="00CB6305"/>
    <w:rsid w:val="00CB6654"/>
    <w:rsid w:val="00CC2195"/>
    <w:rsid w:val="00CC2592"/>
    <w:rsid w:val="00CC3DE3"/>
    <w:rsid w:val="00CC463D"/>
    <w:rsid w:val="00CC4F0D"/>
    <w:rsid w:val="00CC50B9"/>
    <w:rsid w:val="00CC5FBC"/>
    <w:rsid w:val="00CC74C3"/>
    <w:rsid w:val="00CC7901"/>
    <w:rsid w:val="00CC7BF4"/>
    <w:rsid w:val="00CD16EC"/>
    <w:rsid w:val="00CD1C8E"/>
    <w:rsid w:val="00CD32A8"/>
    <w:rsid w:val="00CD40D1"/>
    <w:rsid w:val="00CD429F"/>
    <w:rsid w:val="00CD44A5"/>
    <w:rsid w:val="00CD4B4C"/>
    <w:rsid w:val="00CD58A1"/>
    <w:rsid w:val="00CD64B1"/>
    <w:rsid w:val="00CD7338"/>
    <w:rsid w:val="00CE05B3"/>
    <w:rsid w:val="00CE078C"/>
    <w:rsid w:val="00CE2C40"/>
    <w:rsid w:val="00CE2FFC"/>
    <w:rsid w:val="00CE3147"/>
    <w:rsid w:val="00CE3F5F"/>
    <w:rsid w:val="00CE4904"/>
    <w:rsid w:val="00CE4A37"/>
    <w:rsid w:val="00CE4D65"/>
    <w:rsid w:val="00CE5222"/>
    <w:rsid w:val="00CE55AA"/>
    <w:rsid w:val="00CE6E3B"/>
    <w:rsid w:val="00CF0346"/>
    <w:rsid w:val="00CF0C17"/>
    <w:rsid w:val="00CF0ED5"/>
    <w:rsid w:val="00CF13E2"/>
    <w:rsid w:val="00CF1F01"/>
    <w:rsid w:val="00CF2265"/>
    <w:rsid w:val="00CF29B0"/>
    <w:rsid w:val="00CF300F"/>
    <w:rsid w:val="00CF396F"/>
    <w:rsid w:val="00CF4478"/>
    <w:rsid w:val="00CF4E61"/>
    <w:rsid w:val="00CF5B83"/>
    <w:rsid w:val="00CF5CA1"/>
    <w:rsid w:val="00CF736E"/>
    <w:rsid w:val="00CF7D1D"/>
    <w:rsid w:val="00D00271"/>
    <w:rsid w:val="00D00343"/>
    <w:rsid w:val="00D004E5"/>
    <w:rsid w:val="00D01E43"/>
    <w:rsid w:val="00D02A03"/>
    <w:rsid w:val="00D03665"/>
    <w:rsid w:val="00D03F09"/>
    <w:rsid w:val="00D03F7A"/>
    <w:rsid w:val="00D04AAD"/>
    <w:rsid w:val="00D04C79"/>
    <w:rsid w:val="00D04D5A"/>
    <w:rsid w:val="00D04DA0"/>
    <w:rsid w:val="00D04DD9"/>
    <w:rsid w:val="00D050E7"/>
    <w:rsid w:val="00D058F4"/>
    <w:rsid w:val="00D059F9"/>
    <w:rsid w:val="00D06143"/>
    <w:rsid w:val="00D06370"/>
    <w:rsid w:val="00D06FD4"/>
    <w:rsid w:val="00D101F3"/>
    <w:rsid w:val="00D12373"/>
    <w:rsid w:val="00D132FA"/>
    <w:rsid w:val="00D14C79"/>
    <w:rsid w:val="00D15665"/>
    <w:rsid w:val="00D156E9"/>
    <w:rsid w:val="00D157A4"/>
    <w:rsid w:val="00D158F5"/>
    <w:rsid w:val="00D16194"/>
    <w:rsid w:val="00D161AB"/>
    <w:rsid w:val="00D173A4"/>
    <w:rsid w:val="00D20518"/>
    <w:rsid w:val="00D210AF"/>
    <w:rsid w:val="00D2145F"/>
    <w:rsid w:val="00D2213F"/>
    <w:rsid w:val="00D22580"/>
    <w:rsid w:val="00D228BC"/>
    <w:rsid w:val="00D22F82"/>
    <w:rsid w:val="00D23C50"/>
    <w:rsid w:val="00D23C57"/>
    <w:rsid w:val="00D23DE5"/>
    <w:rsid w:val="00D24D18"/>
    <w:rsid w:val="00D2543C"/>
    <w:rsid w:val="00D2618F"/>
    <w:rsid w:val="00D26517"/>
    <w:rsid w:val="00D3073D"/>
    <w:rsid w:val="00D3075C"/>
    <w:rsid w:val="00D3080F"/>
    <w:rsid w:val="00D3125B"/>
    <w:rsid w:val="00D31FFF"/>
    <w:rsid w:val="00D3230F"/>
    <w:rsid w:val="00D32A37"/>
    <w:rsid w:val="00D33146"/>
    <w:rsid w:val="00D332A8"/>
    <w:rsid w:val="00D3403D"/>
    <w:rsid w:val="00D36485"/>
    <w:rsid w:val="00D365BE"/>
    <w:rsid w:val="00D36B21"/>
    <w:rsid w:val="00D36F68"/>
    <w:rsid w:val="00D41DFC"/>
    <w:rsid w:val="00D42F52"/>
    <w:rsid w:val="00D43256"/>
    <w:rsid w:val="00D4467E"/>
    <w:rsid w:val="00D44779"/>
    <w:rsid w:val="00D44B9B"/>
    <w:rsid w:val="00D4531D"/>
    <w:rsid w:val="00D474E7"/>
    <w:rsid w:val="00D47524"/>
    <w:rsid w:val="00D47F4A"/>
    <w:rsid w:val="00D47F8F"/>
    <w:rsid w:val="00D51147"/>
    <w:rsid w:val="00D513A4"/>
    <w:rsid w:val="00D518E0"/>
    <w:rsid w:val="00D52895"/>
    <w:rsid w:val="00D52C0A"/>
    <w:rsid w:val="00D5319A"/>
    <w:rsid w:val="00D5351F"/>
    <w:rsid w:val="00D535C1"/>
    <w:rsid w:val="00D54DA3"/>
    <w:rsid w:val="00D557EF"/>
    <w:rsid w:val="00D55B6C"/>
    <w:rsid w:val="00D56883"/>
    <w:rsid w:val="00D572AA"/>
    <w:rsid w:val="00D57499"/>
    <w:rsid w:val="00D60CDF"/>
    <w:rsid w:val="00D616A5"/>
    <w:rsid w:val="00D620D6"/>
    <w:rsid w:val="00D628BD"/>
    <w:rsid w:val="00D628C2"/>
    <w:rsid w:val="00D63CCF"/>
    <w:rsid w:val="00D64273"/>
    <w:rsid w:val="00D64A89"/>
    <w:rsid w:val="00D66C29"/>
    <w:rsid w:val="00D6709C"/>
    <w:rsid w:val="00D67161"/>
    <w:rsid w:val="00D67315"/>
    <w:rsid w:val="00D67A2F"/>
    <w:rsid w:val="00D67E08"/>
    <w:rsid w:val="00D67F73"/>
    <w:rsid w:val="00D70770"/>
    <w:rsid w:val="00D708A2"/>
    <w:rsid w:val="00D7101F"/>
    <w:rsid w:val="00D710E2"/>
    <w:rsid w:val="00D714C2"/>
    <w:rsid w:val="00D716AD"/>
    <w:rsid w:val="00D7187E"/>
    <w:rsid w:val="00D71AF1"/>
    <w:rsid w:val="00D7270F"/>
    <w:rsid w:val="00D72712"/>
    <w:rsid w:val="00D72752"/>
    <w:rsid w:val="00D735AA"/>
    <w:rsid w:val="00D73A44"/>
    <w:rsid w:val="00D74291"/>
    <w:rsid w:val="00D74EF5"/>
    <w:rsid w:val="00D75A9A"/>
    <w:rsid w:val="00D75F4F"/>
    <w:rsid w:val="00D76705"/>
    <w:rsid w:val="00D767D2"/>
    <w:rsid w:val="00D76DFF"/>
    <w:rsid w:val="00D778B4"/>
    <w:rsid w:val="00D80D1D"/>
    <w:rsid w:val="00D80E0B"/>
    <w:rsid w:val="00D8116E"/>
    <w:rsid w:val="00D81EDB"/>
    <w:rsid w:val="00D833EF"/>
    <w:rsid w:val="00D838A3"/>
    <w:rsid w:val="00D859FC"/>
    <w:rsid w:val="00D85A43"/>
    <w:rsid w:val="00D866F8"/>
    <w:rsid w:val="00D8678D"/>
    <w:rsid w:val="00D8718F"/>
    <w:rsid w:val="00D904DF"/>
    <w:rsid w:val="00D90B2C"/>
    <w:rsid w:val="00D91348"/>
    <w:rsid w:val="00D91DF8"/>
    <w:rsid w:val="00D938A0"/>
    <w:rsid w:val="00D93BE1"/>
    <w:rsid w:val="00D95B1B"/>
    <w:rsid w:val="00D95EC0"/>
    <w:rsid w:val="00D97257"/>
    <w:rsid w:val="00D974AA"/>
    <w:rsid w:val="00D975D4"/>
    <w:rsid w:val="00D9784F"/>
    <w:rsid w:val="00D97D64"/>
    <w:rsid w:val="00DA02D8"/>
    <w:rsid w:val="00DA0434"/>
    <w:rsid w:val="00DA080B"/>
    <w:rsid w:val="00DA1B6D"/>
    <w:rsid w:val="00DA1CBA"/>
    <w:rsid w:val="00DA2C41"/>
    <w:rsid w:val="00DA308A"/>
    <w:rsid w:val="00DA332F"/>
    <w:rsid w:val="00DA3D66"/>
    <w:rsid w:val="00DA4CE8"/>
    <w:rsid w:val="00DA4DC8"/>
    <w:rsid w:val="00DA54C2"/>
    <w:rsid w:val="00DA5ECD"/>
    <w:rsid w:val="00DB0B4F"/>
    <w:rsid w:val="00DB23AC"/>
    <w:rsid w:val="00DB25AB"/>
    <w:rsid w:val="00DB29D2"/>
    <w:rsid w:val="00DB3BE0"/>
    <w:rsid w:val="00DB3BE2"/>
    <w:rsid w:val="00DB4AEA"/>
    <w:rsid w:val="00DB4BE1"/>
    <w:rsid w:val="00DB5063"/>
    <w:rsid w:val="00DB5ACF"/>
    <w:rsid w:val="00DB5CDE"/>
    <w:rsid w:val="00DB6351"/>
    <w:rsid w:val="00DB699D"/>
    <w:rsid w:val="00DB6E74"/>
    <w:rsid w:val="00DC02B3"/>
    <w:rsid w:val="00DC08E4"/>
    <w:rsid w:val="00DC0D8B"/>
    <w:rsid w:val="00DC13DE"/>
    <w:rsid w:val="00DC20A5"/>
    <w:rsid w:val="00DC286D"/>
    <w:rsid w:val="00DC3F11"/>
    <w:rsid w:val="00DC4494"/>
    <w:rsid w:val="00DC4744"/>
    <w:rsid w:val="00DC4883"/>
    <w:rsid w:val="00DC4946"/>
    <w:rsid w:val="00DC4BBE"/>
    <w:rsid w:val="00DC5751"/>
    <w:rsid w:val="00DC57B4"/>
    <w:rsid w:val="00DC61BE"/>
    <w:rsid w:val="00DC62C3"/>
    <w:rsid w:val="00DC6377"/>
    <w:rsid w:val="00DD1B2A"/>
    <w:rsid w:val="00DD2666"/>
    <w:rsid w:val="00DD3851"/>
    <w:rsid w:val="00DD3860"/>
    <w:rsid w:val="00DD3E8E"/>
    <w:rsid w:val="00DD4E72"/>
    <w:rsid w:val="00DD5860"/>
    <w:rsid w:val="00DD632A"/>
    <w:rsid w:val="00DD65A6"/>
    <w:rsid w:val="00DD6887"/>
    <w:rsid w:val="00DD6DD9"/>
    <w:rsid w:val="00DD7DAE"/>
    <w:rsid w:val="00DD7F3A"/>
    <w:rsid w:val="00DE0CBC"/>
    <w:rsid w:val="00DE13A9"/>
    <w:rsid w:val="00DE1F52"/>
    <w:rsid w:val="00DE2E56"/>
    <w:rsid w:val="00DE35B1"/>
    <w:rsid w:val="00DE3CB8"/>
    <w:rsid w:val="00DE62D2"/>
    <w:rsid w:val="00DE67CD"/>
    <w:rsid w:val="00DE783B"/>
    <w:rsid w:val="00DE7BB2"/>
    <w:rsid w:val="00DF0F4F"/>
    <w:rsid w:val="00DF1A55"/>
    <w:rsid w:val="00DF2620"/>
    <w:rsid w:val="00DF36A5"/>
    <w:rsid w:val="00DF39F4"/>
    <w:rsid w:val="00DF3C00"/>
    <w:rsid w:val="00DF5610"/>
    <w:rsid w:val="00DF56A4"/>
    <w:rsid w:val="00DF5FEB"/>
    <w:rsid w:val="00DF7815"/>
    <w:rsid w:val="00E00CB8"/>
    <w:rsid w:val="00E0148A"/>
    <w:rsid w:val="00E015F3"/>
    <w:rsid w:val="00E01A1F"/>
    <w:rsid w:val="00E0208E"/>
    <w:rsid w:val="00E06166"/>
    <w:rsid w:val="00E0661D"/>
    <w:rsid w:val="00E06758"/>
    <w:rsid w:val="00E068AA"/>
    <w:rsid w:val="00E07210"/>
    <w:rsid w:val="00E07F46"/>
    <w:rsid w:val="00E10511"/>
    <w:rsid w:val="00E109E5"/>
    <w:rsid w:val="00E10A5E"/>
    <w:rsid w:val="00E13248"/>
    <w:rsid w:val="00E13548"/>
    <w:rsid w:val="00E13763"/>
    <w:rsid w:val="00E137E3"/>
    <w:rsid w:val="00E13F6D"/>
    <w:rsid w:val="00E15FEB"/>
    <w:rsid w:val="00E1633D"/>
    <w:rsid w:val="00E16A5A"/>
    <w:rsid w:val="00E21BE1"/>
    <w:rsid w:val="00E24644"/>
    <w:rsid w:val="00E24CED"/>
    <w:rsid w:val="00E2507A"/>
    <w:rsid w:val="00E253B7"/>
    <w:rsid w:val="00E25520"/>
    <w:rsid w:val="00E25AEE"/>
    <w:rsid w:val="00E26176"/>
    <w:rsid w:val="00E26E77"/>
    <w:rsid w:val="00E27FC0"/>
    <w:rsid w:val="00E31AA9"/>
    <w:rsid w:val="00E31B33"/>
    <w:rsid w:val="00E33514"/>
    <w:rsid w:val="00E33A79"/>
    <w:rsid w:val="00E33DC9"/>
    <w:rsid w:val="00E34DD0"/>
    <w:rsid w:val="00E3513C"/>
    <w:rsid w:val="00E35B6F"/>
    <w:rsid w:val="00E35F4A"/>
    <w:rsid w:val="00E3625A"/>
    <w:rsid w:val="00E40573"/>
    <w:rsid w:val="00E420E8"/>
    <w:rsid w:val="00E43388"/>
    <w:rsid w:val="00E44ECC"/>
    <w:rsid w:val="00E45284"/>
    <w:rsid w:val="00E452B2"/>
    <w:rsid w:val="00E454D0"/>
    <w:rsid w:val="00E46616"/>
    <w:rsid w:val="00E47EF8"/>
    <w:rsid w:val="00E50574"/>
    <w:rsid w:val="00E51489"/>
    <w:rsid w:val="00E51663"/>
    <w:rsid w:val="00E5198B"/>
    <w:rsid w:val="00E52716"/>
    <w:rsid w:val="00E52A37"/>
    <w:rsid w:val="00E5371B"/>
    <w:rsid w:val="00E53F8B"/>
    <w:rsid w:val="00E54014"/>
    <w:rsid w:val="00E54FF6"/>
    <w:rsid w:val="00E55D7A"/>
    <w:rsid w:val="00E56267"/>
    <w:rsid w:val="00E567DC"/>
    <w:rsid w:val="00E571C1"/>
    <w:rsid w:val="00E57268"/>
    <w:rsid w:val="00E576B3"/>
    <w:rsid w:val="00E57F82"/>
    <w:rsid w:val="00E60424"/>
    <w:rsid w:val="00E621A8"/>
    <w:rsid w:val="00E62272"/>
    <w:rsid w:val="00E64C5C"/>
    <w:rsid w:val="00E653D2"/>
    <w:rsid w:val="00E6651A"/>
    <w:rsid w:val="00E667B5"/>
    <w:rsid w:val="00E705D6"/>
    <w:rsid w:val="00E710D3"/>
    <w:rsid w:val="00E72460"/>
    <w:rsid w:val="00E72D0A"/>
    <w:rsid w:val="00E7317E"/>
    <w:rsid w:val="00E736AE"/>
    <w:rsid w:val="00E745A2"/>
    <w:rsid w:val="00E74D48"/>
    <w:rsid w:val="00E763CF"/>
    <w:rsid w:val="00E76E24"/>
    <w:rsid w:val="00E77110"/>
    <w:rsid w:val="00E77EC9"/>
    <w:rsid w:val="00E81709"/>
    <w:rsid w:val="00E81B39"/>
    <w:rsid w:val="00E82C9F"/>
    <w:rsid w:val="00E82E3A"/>
    <w:rsid w:val="00E83012"/>
    <w:rsid w:val="00E830A2"/>
    <w:rsid w:val="00E831CE"/>
    <w:rsid w:val="00E83EE7"/>
    <w:rsid w:val="00E85C87"/>
    <w:rsid w:val="00E907B5"/>
    <w:rsid w:val="00E91DB7"/>
    <w:rsid w:val="00E9218A"/>
    <w:rsid w:val="00E927FA"/>
    <w:rsid w:val="00E92F6C"/>
    <w:rsid w:val="00E92FE4"/>
    <w:rsid w:val="00E94B53"/>
    <w:rsid w:val="00E95004"/>
    <w:rsid w:val="00E963DD"/>
    <w:rsid w:val="00E96FE3"/>
    <w:rsid w:val="00E97115"/>
    <w:rsid w:val="00E974FA"/>
    <w:rsid w:val="00E97CF1"/>
    <w:rsid w:val="00EA0D9C"/>
    <w:rsid w:val="00EA0FB1"/>
    <w:rsid w:val="00EA3031"/>
    <w:rsid w:val="00EA3188"/>
    <w:rsid w:val="00EA3409"/>
    <w:rsid w:val="00EA3E21"/>
    <w:rsid w:val="00EA44BE"/>
    <w:rsid w:val="00EA474B"/>
    <w:rsid w:val="00EA4791"/>
    <w:rsid w:val="00EA5978"/>
    <w:rsid w:val="00EA6CD4"/>
    <w:rsid w:val="00EA6DD2"/>
    <w:rsid w:val="00EA7862"/>
    <w:rsid w:val="00EA7F06"/>
    <w:rsid w:val="00EB0A16"/>
    <w:rsid w:val="00EB0B66"/>
    <w:rsid w:val="00EB2B43"/>
    <w:rsid w:val="00EB2E0A"/>
    <w:rsid w:val="00EB54BD"/>
    <w:rsid w:val="00EB5A16"/>
    <w:rsid w:val="00EB657F"/>
    <w:rsid w:val="00EB66C0"/>
    <w:rsid w:val="00EB7339"/>
    <w:rsid w:val="00EB735A"/>
    <w:rsid w:val="00EB74A6"/>
    <w:rsid w:val="00EB75C9"/>
    <w:rsid w:val="00EB7F0B"/>
    <w:rsid w:val="00EC0C69"/>
    <w:rsid w:val="00EC1B62"/>
    <w:rsid w:val="00EC3145"/>
    <w:rsid w:val="00EC3228"/>
    <w:rsid w:val="00EC3C32"/>
    <w:rsid w:val="00EC3D23"/>
    <w:rsid w:val="00EC47A9"/>
    <w:rsid w:val="00EC5B83"/>
    <w:rsid w:val="00EC66F9"/>
    <w:rsid w:val="00EC67C5"/>
    <w:rsid w:val="00EC7E3A"/>
    <w:rsid w:val="00EC7F68"/>
    <w:rsid w:val="00ED040B"/>
    <w:rsid w:val="00ED0459"/>
    <w:rsid w:val="00ED04BD"/>
    <w:rsid w:val="00ED139C"/>
    <w:rsid w:val="00ED1E12"/>
    <w:rsid w:val="00ED251B"/>
    <w:rsid w:val="00ED25CF"/>
    <w:rsid w:val="00ED2A7A"/>
    <w:rsid w:val="00ED3679"/>
    <w:rsid w:val="00ED5687"/>
    <w:rsid w:val="00ED5DB1"/>
    <w:rsid w:val="00ED634F"/>
    <w:rsid w:val="00ED7974"/>
    <w:rsid w:val="00ED7CAA"/>
    <w:rsid w:val="00ED7D53"/>
    <w:rsid w:val="00EE13E2"/>
    <w:rsid w:val="00EE1A68"/>
    <w:rsid w:val="00EE222A"/>
    <w:rsid w:val="00EE40E5"/>
    <w:rsid w:val="00EE51C3"/>
    <w:rsid w:val="00EE51E3"/>
    <w:rsid w:val="00EE58BD"/>
    <w:rsid w:val="00EE6550"/>
    <w:rsid w:val="00EE692C"/>
    <w:rsid w:val="00EE6C24"/>
    <w:rsid w:val="00EE71CD"/>
    <w:rsid w:val="00EE789E"/>
    <w:rsid w:val="00EE78CB"/>
    <w:rsid w:val="00EF11EF"/>
    <w:rsid w:val="00EF146D"/>
    <w:rsid w:val="00EF19F1"/>
    <w:rsid w:val="00EF285B"/>
    <w:rsid w:val="00EF37B3"/>
    <w:rsid w:val="00EF3C68"/>
    <w:rsid w:val="00EF45BD"/>
    <w:rsid w:val="00EF483E"/>
    <w:rsid w:val="00EF5023"/>
    <w:rsid w:val="00EF5655"/>
    <w:rsid w:val="00EF5691"/>
    <w:rsid w:val="00EF78D7"/>
    <w:rsid w:val="00EF793F"/>
    <w:rsid w:val="00F01252"/>
    <w:rsid w:val="00F01EAD"/>
    <w:rsid w:val="00F0215F"/>
    <w:rsid w:val="00F02B29"/>
    <w:rsid w:val="00F05724"/>
    <w:rsid w:val="00F05CD0"/>
    <w:rsid w:val="00F065A8"/>
    <w:rsid w:val="00F06C3D"/>
    <w:rsid w:val="00F06EF9"/>
    <w:rsid w:val="00F07F1C"/>
    <w:rsid w:val="00F10051"/>
    <w:rsid w:val="00F118A3"/>
    <w:rsid w:val="00F118B6"/>
    <w:rsid w:val="00F12F52"/>
    <w:rsid w:val="00F13309"/>
    <w:rsid w:val="00F14282"/>
    <w:rsid w:val="00F148AC"/>
    <w:rsid w:val="00F156E3"/>
    <w:rsid w:val="00F15D78"/>
    <w:rsid w:val="00F16353"/>
    <w:rsid w:val="00F1721B"/>
    <w:rsid w:val="00F201E0"/>
    <w:rsid w:val="00F20DC9"/>
    <w:rsid w:val="00F2156D"/>
    <w:rsid w:val="00F2380B"/>
    <w:rsid w:val="00F23AEE"/>
    <w:rsid w:val="00F25452"/>
    <w:rsid w:val="00F256CF"/>
    <w:rsid w:val="00F262DA"/>
    <w:rsid w:val="00F27166"/>
    <w:rsid w:val="00F3087E"/>
    <w:rsid w:val="00F31074"/>
    <w:rsid w:val="00F31E57"/>
    <w:rsid w:val="00F32657"/>
    <w:rsid w:val="00F3332D"/>
    <w:rsid w:val="00F33F13"/>
    <w:rsid w:val="00F34A78"/>
    <w:rsid w:val="00F353BA"/>
    <w:rsid w:val="00F35569"/>
    <w:rsid w:val="00F36373"/>
    <w:rsid w:val="00F365CF"/>
    <w:rsid w:val="00F366EC"/>
    <w:rsid w:val="00F379EF"/>
    <w:rsid w:val="00F37DC8"/>
    <w:rsid w:val="00F40951"/>
    <w:rsid w:val="00F4196F"/>
    <w:rsid w:val="00F41D29"/>
    <w:rsid w:val="00F41D72"/>
    <w:rsid w:val="00F41E17"/>
    <w:rsid w:val="00F424AE"/>
    <w:rsid w:val="00F42B8B"/>
    <w:rsid w:val="00F4366B"/>
    <w:rsid w:val="00F4390F"/>
    <w:rsid w:val="00F4402D"/>
    <w:rsid w:val="00F441AA"/>
    <w:rsid w:val="00F442B0"/>
    <w:rsid w:val="00F442D7"/>
    <w:rsid w:val="00F44E50"/>
    <w:rsid w:val="00F46E46"/>
    <w:rsid w:val="00F470AC"/>
    <w:rsid w:val="00F4768C"/>
    <w:rsid w:val="00F51553"/>
    <w:rsid w:val="00F52200"/>
    <w:rsid w:val="00F52794"/>
    <w:rsid w:val="00F52D24"/>
    <w:rsid w:val="00F542DB"/>
    <w:rsid w:val="00F54E4D"/>
    <w:rsid w:val="00F552BC"/>
    <w:rsid w:val="00F5568C"/>
    <w:rsid w:val="00F55C63"/>
    <w:rsid w:val="00F6125A"/>
    <w:rsid w:val="00F61AE5"/>
    <w:rsid w:val="00F63715"/>
    <w:rsid w:val="00F639B0"/>
    <w:rsid w:val="00F6451E"/>
    <w:rsid w:val="00F64855"/>
    <w:rsid w:val="00F66231"/>
    <w:rsid w:val="00F663DF"/>
    <w:rsid w:val="00F66B07"/>
    <w:rsid w:val="00F6704A"/>
    <w:rsid w:val="00F72905"/>
    <w:rsid w:val="00F7298A"/>
    <w:rsid w:val="00F72DDA"/>
    <w:rsid w:val="00F73442"/>
    <w:rsid w:val="00F7379D"/>
    <w:rsid w:val="00F73D26"/>
    <w:rsid w:val="00F73DC2"/>
    <w:rsid w:val="00F73FAC"/>
    <w:rsid w:val="00F741BE"/>
    <w:rsid w:val="00F747A3"/>
    <w:rsid w:val="00F76F61"/>
    <w:rsid w:val="00F80775"/>
    <w:rsid w:val="00F8148C"/>
    <w:rsid w:val="00F8266D"/>
    <w:rsid w:val="00F829C0"/>
    <w:rsid w:val="00F82AF4"/>
    <w:rsid w:val="00F84AA9"/>
    <w:rsid w:val="00F854BE"/>
    <w:rsid w:val="00F85DB0"/>
    <w:rsid w:val="00F86342"/>
    <w:rsid w:val="00F87B03"/>
    <w:rsid w:val="00F90244"/>
    <w:rsid w:val="00F90B28"/>
    <w:rsid w:val="00F90C9E"/>
    <w:rsid w:val="00F9368C"/>
    <w:rsid w:val="00F9408F"/>
    <w:rsid w:val="00F94107"/>
    <w:rsid w:val="00F94136"/>
    <w:rsid w:val="00F9496C"/>
    <w:rsid w:val="00F9572C"/>
    <w:rsid w:val="00F96800"/>
    <w:rsid w:val="00F96E80"/>
    <w:rsid w:val="00F974E3"/>
    <w:rsid w:val="00F97591"/>
    <w:rsid w:val="00FA00F6"/>
    <w:rsid w:val="00FA2EE4"/>
    <w:rsid w:val="00FA3203"/>
    <w:rsid w:val="00FA345A"/>
    <w:rsid w:val="00FA3692"/>
    <w:rsid w:val="00FA421B"/>
    <w:rsid w:val="00FA4734"/>
    <w:rsid w:val="00FA574F"/>
    <w:rsid w:val="00FA58B3"/>
    <w:rsid w:val="00FA699F"/>
    <w:rsid w:val="00FA6BBC"/>
    <w:rsid w:val="00FA790D"/>
    <w:rsid w:val="00FB0159"/>
    <w:rsid w:val="00FB1439"/>
    <w:rsid w:val="00FB1BA7"/>
    <w:rsid w:val="00FB1D32"/>
    <w:rsid w:val="00FB28FA"/>
    <w:rsid w:val="00FB2964"/>
    <w:rsid w:val="00FB39B7"/>
    <w:rsid w:val="00FB3F76"/>
    <w:rsid w:val="00FB401A"/>
    <w:rsid w:val="00FB4340"/>
    <w:rsid w:val="00FB44D5"/>
    <w:rsid w:val="00FB55AF"/>
    <w:rsid w:val="00FB7977"/>
    <w:rsid w:val="00FC048A"/>
    <w:rsid w:val="00FC04A1"/>
    <w:rsid w:val="00FC1BCE"/>
    <w:rsid w:val="00FC1F4A"/>
    <w:rsid w:val="00FC3CEC"/>
    <w:rsid w:val="00FC46AE"/>
    <w:rsid w:val="00FC58B2"/>
    <w:rsid w:val="00FC5D7B"/>
    <w:rsid w:val="00FC6C30"/>
    <w:rsid w:val="00FC711A"/>
    <w:rsid w:val="00FC7A7B"/>
    <w:rsid w:val="00FD1156"/>
    <w:rsid w:val="00FD2148"/>
    <w:rsid w:val="00FD2373"/>
    <w:rsid w:val="00FD24C2"/>
    <w:rsid w:val="00FD3D89"/>
    <w:rsid w:val="00FD425C"/>
    <w:rsid w:val="00FD4522"/>
    <w:rsid w:val="00FD4791"/>
    <w:rsid w:val="00FD4CFA"/>
    <w:rsid w:val="00FD4D3A"/>
    <w:rsid w:val="00FD4DA5"/>
    <w:rsid w:val="00FD4E42"/>
    <w:rsid w:val="00FD5105"/>
    <w:rsid w:val="00FD6236"/>
    <w:rsid w:val="00FD74D8"/>
    <w:rsid w:val="00FD7FFC"/>
    <w:rsid w:val="00FE15DD"/>
    <w:rsid w:val="00FE2046"/>
    <w:rsid w:val="00FE34A5"/>
    <w:rsid w:val="00FE3896"/>
    <w:rsid w:val="00FE3DCE"/>
    <w:rsid w:val="00FE5579"/>
    <w:rsid w:val="00FE653F"/>
    <w:rsid w:val="00FE6E2E"/>
    <w:rsid w:val="00FE6EEC"/>
    <w:rsid w:val="00FE7B16"/>
    <w:rsid w:val="00FF0307"/>
    <w:rsid w:val="00FF03BA"/>
    <w:rsid w:val="00FF0D46"/>
    <w:rsid w:val="00FF1079"/>
    <w:rsid w:val="00FF180D"/>
    <w:rsid w:val="00FF193F"/>
    <w:rsid w:val="00FF2CA5"/>
    <w:rsid w:val="00FF3267"/>
    <w:rsid w:val="00FF3666"/>
    <w:rsid w:val="00FF551C"/>
    <w:rsid w:val="00FF58AE"/>
    <w:rsid w:val="00FF750B"/>
    <w:rsid w:val="00FF7898"/>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99F79"/>
  <w15:chartTrackingRefBased/>
  <w15:docId w15:val="{FA6D71AC-CFBC-4143-B742-7374CE83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61CB"/>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DE35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F6D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0E67"/>
    <w:rPr>
      <w:sz w:val="16"/>
      <w:szCs w:val="16"/>
    </w:rPr>
  </w:style>
  <w:style w:type="paragraph" w:styleId="CommentText">
    <w:name w:val="annotation text"/>
    <w:basedOn w:val="Normal"/>
    <w:link w:val="CommentTextChar"/>
    <w:uiPriority w:val="99"/>
    <w:semiHidden/>
    <w:unhideWhenUsed/>
    <w:rsid w:val="003F0E6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F0E67"/>
    <w:rPr>
      <w:sz w:val="20"/>
      <w:szCs w:val="20"/>
    </w:rPr>
  </w:style>
  <w:style w:type="paragraph" w:styleId="CommentSubject">
    <w:name w:val="annotation subject"/>
    <w:basedOn w:val="CommentText"/>
    <w:next w:val="CommentText"/>
    <w:link w:val="CommentSubjectChar"/>
    <w:uiPriority w:val="99"/>
    <w:semiHidden/>
    <w:unhideWhenUsed/>
    <w:rsid w:val="003F0E67"/>
    <w:rPr>
      <w:b/>
      <w:bCs/>
    </w:rPr>
  </w:style>
  <w:style w:type="character" w:customStyle="1" w:styleId="CommentSubjectChar">
    <w:name w:val="Comment Subject Char"/>
    <w:basedOn w:val="CommentTextChar"/>
    <w:link w:val="CommentSubject"/>
    <w:uiPriority w:val="99"/>
    <w:semiHidden/>
    <w:rsid w:val="003F0E67"/>
    <w:rPr>
      <w:b/>
      <w:bCs/>
      <w:sz w:val="20"/>
      <w:szCs w:val="20"/>
    </w:rPr>
  </w:style>
  <w:style w:type="paragraph" w:styleId="BalloonText">
    <w:name w:val="Balloon Text"/>
    <w:basedOn w:val="Normal"/>
    <w:link w:val="BalloonTextChar"/>
    <w:uiPriority w:val="99"/>
    <w:semiHidden/>
    <w:unhideWhenUsed/>
    <w:rsid w:val="003F0E67"/>
    <w:rPr>
      <w:rFonts w:eastAsiaTheme="minorHAnsi"/>
      <w:sz w:val="18"/>
      <w:szCs w:val="18"/>
    </w:rPr>
  </w:style>
  <w:style w:type="character" w:customStyle="1" w:styleId="BalloonTextChar">
    <w:name w:val="Balloon Text Char"/>
    <w:basedOn w:val="DefaultParagraphFont"/>
    <w:link w:val="BalloonText"/>
    <w:uiPriority w:val="99"/>
    <w:semiHidden/>
    <w:rsid w:val="003F0E67"/>
    <w:rPr>
      <w:rFonts w:ascii="Times New Roman" w:hAnsi="Times New Roman" w:cs="Times New Roman"/>
      <w:sz w:val="18"/>
      <w:szCs w:val="18"/>
    </w:rPr>
  </w:style>
  <w:style w:type="paragraph" w:styleId="ListParagraph">
    <w:name w:val="List Paragraph"/>
    <w:basedOn w:val="Normal"/>
    <w:uiPriority w:val="34"/>
    <w:qFormat/>
    <w:rsid w:val="00A21668"/>
    <w:pPr>
      <w:ind w:left="720"/>
      <w:contextualSpacing/>
    </w:pPr>
    <w:rPr>
      <w:rFonts w:asciiTheme="minorHAnsi" w:eastAsiaTheme="minorHAnsi" w:hAnsiTheme="minorHAnsi" w:cstheme="minorBidi"/>
    </w:rPr>
  </w:style>
  <w:style w:type="paragraph" w:customStyle="1" w:styleId="EndNoteBibliographyTitle">
    <w:name w:val="EndNote Bibliography Title"/>
    <w:basedOn w:val="Normal"/>
    <w:link w:val="EndNoteBibliographyTitleChar"/>
    <w:rsid w:val="00F73DC2"/>
    <w:pPr>
      <w:jc w:val="center"/>
    </w:pPr>
    <w:rPr>
      <w:rFonts w:ascii="Calibri" w:eastAsiaTheme="minorHAnsi" w:hAnsi="Calibri" w:cs="Calibri"/>
    </w:rPr>
  </w:style>
  <w:style w:type="character" w:customStyle="1" w:styleId="EndNoteBibliographyTitleChar">
    <w:name w:val="EndNote Bibliography Title Char"/>
    <w:basedOn w:val="DefaultParagraphFont"/>
    <w:link w:val="EndNoteBibliographyTitle"/>
    <w:rsid w:val="00F73DC2"/>
    <w:rPr>
      <w:rFonts w:ascii="Calibri" w:hAnsi="Calibri" w:cs="Calibri"/>
    </w:rPr>
  </w:style>
  <w:style w:type="paragraph" w:customStyle="1" w:styleId="EndNoteBibliography">
    <w:name w:val="EndNote Bibliography"/>
    <w:basedOn w:val="Normal"/>
    <w:link w:val="EndNoteBibliographyChar"/>
    <w:rsid w:val="00F73DC2"/>
    <w:rPr>
      <w:rFonts w:ascii="Calibri" w:eastAsiaTheme="minorHAnsi" w:hAnsi="Calibri" w:cs="Calibri"/>
    </w:rPr>
  </w:style>
  <w:style w:type="character" w:customStyle="1" w:styleId="EndNoteBibliographyChar">
    <w:name w:val="EndNote Bibliography Char"/>
    <w:basedOn w:val="DefaultParagraphFont"/>
    <w:link w:val="EndNoteBibliography"/>
    <w:rsid w:val="00F73DC2"/>
    <w:rPr>
      <w:rFonts w:ascii="Calibri" w:hAnsi="Calibri" w:cs="Calibri"/>
    </w:rPr>
  </w:style>
  <w:style w:type="paragraph" w:styleId="Revision">
    <w:name w:val="Revision"/>
    <w:hidden/>
    <w:uiPriority w:val="99"/>
    <w:semiHidden/>
    <w:rsid w:val="00C2275B"/>
  </w:style>
  <w:style w:type="character" w:customStyle="1" w:styleId="apple-converted-space">
    <w:name w:val="apple-converted-space"/>
    <w:basedOn w:val="DefaultParagraphFont"/>
    <w:rsid w:val="00B67EA6"/>
  </w:style>
  <w:style w:type="character" w:styleId="Hyperlink">
    <w:name w:val="Hyperlink"/>
    <w:basedOn w:val="DefaultParagraphFont"/>
    <w:uiPriority w:val="99"/>
    <w:unhideWhenUsed/>
    <w:rsid w:val="00077ACB"/>
    <w:rPr>
      <w:color w:val="0563C1" w:themeColor="hyperlink"/>
      <w:u w:val="single"/>
    </w:rPr>
  </w:style>
  <w:style w:type="character" w:customStyle="1" w:styleId="UnresolvedMention1">
    <w:name w:val="Unresolved Mention1"/>
    <w:basedOn w:val="DefaultParagraphFont"/>
    <w:uiPriority w:val="99"/>
    <w:rsid w:val="00077ACB"/>
    <w:rPr>
      <w:color w:val="605E5C"/>
      <w:shd w:val="clear" w:color="auto" w:fill="E1DFDD"/>
    </w:rPr>
  </w:style>
  <w:style w:type="character" w:styleId="FollowedHyperlink">
    <w:name w:val="FollowedHyperlink"/>
    <w:basedOn w:val="DefaultParagraphFont"/>
    <w:uiPriority w:val="99"/>
    <w:semiHidden/>
    <w:unhideWhenUsed/>
    <w:rsid w:val="00850C4A"/>
    <w:rPr>
      <w:color w:val="954F72" w:themeColor="followedHyperlink"/>
      <w:u w:val="single"/>
    </w:rPr>
  </w:style>
  <w:style w:type="paragraph" w:styleId="Header">
    <w:name w:val="header"/>
    <w:basedOn w:val="Normal"/>
    <w:link w:val="HeaderChar"/>
    <w:uiPriority w:val="99"/>
    <w:unhideWhenUsed/>
    <w:rsid w:val="00B977D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977D8"/>
  </w:style>
  <w:style w:type="paragraph" w:styleId="Footer">
    <w:name w:val="footer"/>
    <w:basedOn w:val="Normal"/>
    <w:link w:val="FooterChar"/>
    <w:uiPriority w:val="99"/>
    <w:unhideWhenUsed/>
    <w:rsid w:val="00B977D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977D8"/>
  </w:style>
  <w:style w:type="character" w:styleId="PageNumber">
    <w:name w:val="page number"/>
    <w:basedOn w:val="DefaultParagraphFont"/>
    <w:uiPriority w:val="99"/>
    <w:semiHidden/>
    <w:unhideWhenUsed/>
    <w:rsid w:val="00B977D8"/>
  </w:style>
  <w:style w:type="character" w:customStyle="1" w:styleId="Heading2Char">
    <w:name w:val="Heading 2 Char"/>
    <w:basedOn w:val="DefaultParagraphFont"/>
    <w:link w:val="Heading2"/>
    <w:uiPriority w:val="9"/>
    <w:rsid w:val="00DE35B1"/>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B127C9"/>
  </w:style>
  <w:style w:type="character" w:customStyle="1" w:styleId="Heading4Char">
    <w:name w:val="Heading 4 Char"/>
    <w:basedOn w:val="DefaultParagraphFont"/>
    <w:link w:val="Heading4"/>
    <w:uiPriority w:val="9"/>
    <w:semiHidden/>
    <w:rsid w:val="000F6D34"/>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5A5F20"/>
    <w:rPr>
      <w:color w:val="605E5C"/>
      <w:shd w:val="clear" w:color="auto" w:fill="E1DFDD"/>
    </w:rPr>
  </w:style>
  <w:style w:type="character" w:customStyle="1" w:styleId="id-label">
    <w:name w:val="id-label"/>
    <w:basedOn w:val="DefaultParagraphFont"/>
    <w:rsid w:val="00A03B65"/>
  </w:style>
  <w:style w:type="character" w:styleId="Strong">
    <w:name w:val="Strong"/>
    <w:basedOn w:val="DefaultParagraphFont"/>
    <w:uiPriority w:val="22"/>
    <w:qFormat/>
    <w:rsid w:val="00A03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2240">
      <w:bodyDiv w:val="1"/>
      <w:marLeft w:val="0"/>
      <w:marRight w:val="0"/>
      <w:marTop w:val="0"/>
      <w:marBottom w:val="0"/>
      <w:divBdr>
        <w:top w:val="none" w:sz="0" w:space="0" w:color="auto"/>
        <w:left w:val="none" w:sz="0" w:space="0" w:color="auto"/>
        <w:bottom w:val="none" w:sz="0" w:space="0" w:color="auto"/>
        <w:right w:val="none" w:sz="0" w:space="0" w:color="auto"/>
      </w:divBdr>
    </w:div>
    <w:div w:id="83839252">
      <w:bodyDiv w:val="1"/>
      <w:marLeft w:val="0"/>
      <w:marRight w:val="0"/>
      <w:marTop w:val="0"/>
      <w:marBottom w:val="0"/>
      <w:divBdr>
        <w:top w:val="none" w:sz="0" w:space="0" w:color="auto"/>
        <w:left w:val="none" w:sz="0" w:space="0" w:color="auto"/>
        <w:bottom w:val="none" w:sz="0" w:space="0" w:color="auto"/>
        <w:right w:val="none" w:sz="0" w:space="0" w:color="auto"/>
      </w:divBdr>
    </w:div>
    <w:div w:id="111750994">
      <w:bodyDiv w:val="1"/>
      <w:marLeft w:val="0"/>
      <w:marRight w:val="0"/>
      <w:marTop w:val="0"/>
      <w:marBottom w:val="0"/>
      <w:divBdr>
        <w:top w:val="none" w:sz="0" w:space="0" w:color="auto"/>
        <w:left w:val="none" w:sz="0" w:space="0" w:color="auto"/>
        <w:bottom w:val="none" w:sz="0" w:space="0" w:color="auto"/>
        <w:right w:val="none" w:sz="0" w:space="0" w:color="auto"/>
      </w:divBdr>
    </w:div>
    <w:div w:id="197740436">
      <w:bodyDiv w:val="1"/>
      <w:marLeft w:val="0"/>
      <w:marRight w:val="0"/>
      <w:marTop w:val="0"/>
      <w:marBottom w:val="0"/>
      <w:divBdr>
        <w:top w:val="none" w:sz="0" w:space="0" w:color="auto"/>
        <w:left w:val="none" w:sz="0" w:space="0" w:color="auto"/>
        <w:bottom w:val="none" w:sz="0" w:space="0" w:color="auto"/>
        <w:right w:val="none" w:sz="0" w:space="0" w:color="auto"/>
      </w:divBdr>
    </w:div>
    <w:div w:id="237902582">
      <w:bodyDiv w:val="1"/>
      <w:marLeft w:val="0"/>
      <w:marRight w:val="0"/>
      <w:marTop w:val="0"/>
      <w:marBottom w:val="0"/>
      <w:divBdr>
        <w:top w:val="none" w:sz="0" w:space="0" w:color="auto"/>
        <w:left w:val="none" w:sz="0" w:space="0" w:color="auto"/>
        <w:bottom w:val="none" w:sz="0" w:space="0" w:color="auto"/>
        <w:right w:val="none" w:sz="0" w:space="0" w:color="auto"/>
      </w:divBdr>
    </w:div>
    <w:div w:id="244727540">
      <w:bodyDiv w:val="1"/>
      <w:marLeft w:val="0"/>
      <w:marRight w:val="0"/>
      <w:marTop w:val="0"/>
      <w:marBottom w:val="0"/>
      <w:divBdr>
        <w:top w:val="none" w:sz="0" w:space="0" w:color="auto"/>
        <w:left w:val="none" w:sz="0" w:space="0" w:color="auto"/>
        <w:bottom w:val="none" w:sz="0" w:space="0" w:color="auto"/>
        <w:right w:val="none" w:sz="0" w:space="0" w:color="auto"/>
      </w:divBdr>
    </w:div>
    <w:div w:id="275137983">
      <w:bodyDiv w:val="1"/>
      <w:marLeft w:val="0"/>
      <w:marRight w:val="0"/>
      <w:marTop w:val="0"/>
      <w:marBottom w:val="0"/>
      <w:divBdr>
        <w:top w:val="none" w:sz="0" w:space="0" w:color="auto"/>
        <w:left w:val="none" w:sz="0" w:space="0" w:color="auto"/>
        <w:bottom w:val="none" w:sz="0" w:space="0" w:color="auto"/>
        <w:right w:val="none" w:sz="0" w:space="0" w:color="auto"/>
      </w:divBdr>
    </w:div>
    <w:div w:id="287592108">
      <w:bodyDiv w:val="1"/>
      <w:marLeft w:val="0"/>
      <w:marRight w:val="0"/>
      <w:marTop w:val="0"/>
      <w:marBottom w:val="0"/>
      <w:divBdr>
        <w:top w:val="none" w:sz="0" w:space="0" w:color="auto"/>
        <w:left w:val="none" w:sz="0" w:space="0" w:color="auto"/>
        <w:bottom w:val="none" w:sz="0" w:space="0" w:color="auto"/>
        <w:right w:val="none" w:sz="0" w:space="0" w:color="auto"/>
      </w:divBdr>
    </w:div>
    <w:div w:id="298417411">
      <w:bodyDiv w:val="1"/>
      <w:marLeft w:val="0"/>
      <w:marRight w:val="0"/>
      <w:marTop w:val="0"/>
      <w:marBottom w:val="0"/>
      <w:divBdr>
        <w:top w:val="none" w:sz="0" w:space="0" w:color="auto"/>
        <w:left w:val="none" w:sz="0" w:space="0" w:color="auto"/>
        <w:bottom w:val="none" w:sz="0" w:space="0" w:color="auto"/>
        <w:right w:val="none" w:sz="0" w:space="0" w:color="auto"/>
      </w:divBdr>
    </w:div>
    <w:div w:id="332491375">
      <w:bodyDiv w:val="1"/>
      <w:marLeft w:val="0"/>
      <w:marRight w:val="0"/>
      <w:marTop w:val="0"/>
      <w:marBottom w:val="0"/>
      <w:divBdr>
        <w:top w:val="none" w:sz="0" w:space="0" w:color="auto"/>
        <w:left w:val="none" w:sz="0" w:space="0" w:color="auto"/>
        <w:bottom w:val="none" w:sz="0" w:space="0" w:color="auto"/>
        <w:right w:val="none" w:sz="0" w:space="0" w:color="auto"/>
      </w:divBdr>
    </w:div>
    <w:div w:id="332951804">
      <w:bodyDiv w:val="1"/>
      <w:marLeft w:val="0"/>
      <w:marRight w:val="0"/>
      <w:marTop w:val="0"/>
      <w:marBottom w:val="0"/>
      <w:divBdr>
        <w:top w:val="none" w:sz="0" w:space="0" w:color="auto"/>
        <w:left w:val="none" w:sz="0" w:space="0" w:color="auto"/>
        <w:bottom w:val="none" w:sz="0" w:space="0" w:color="auto"/>
        <w:right w:val="none" w:sz="0" w:space="0" w:color="auto"/>
      </w:divBdr>
    </w:div>
    <w:div w:id="347098519">
      <w:bodyDiv w:val="1"/>
      <w:marLeft w:val="0"/>
      <w:marRight w:val="0"/>
      <w:marTop w:val="0"/>
      <w:marBottom w:val="0"/>
      <w:divBdr>
        <w:top w:val="none" w:sz="0" w:space="0" w:color="auto"/>
        <w:left w:val="none" w:sz="0" w:space="0" w:color="auto"/>
        <w:bottom w:val="none" w:sz="0" w:space="0" w:color="auto"/>
        <w:right w:val="none" w:sz="0" w:space="0" w:color="auto"/>
      </w:divBdr>
    </w:div>
    <w:div w:id="354694157">
      <w:bodyDiv w:val="1"/>
      <w:marLeft w:val="0"/>
      <w:marRight w:val="0"/>
      <w:marTop w:val="0"/>
      <w:marBottom w:val="0"/>
      <w:divBdr>
        <w:top w:val="none" w:sz="0" w:space="0" w:color="auto"/>
        <w:left w:val="none" w:sz="0" w:space="0" w:color="auto"/>
        <w:bottom w:val="none" w:sz="0" w:space="0" w:color="auto"/>
        <w:right w:val="none" w:sz="0" w:space="0" w:color="auto"/>
      </w:divBdr>
    </w:div>
    <w:div w:id="356078075">
      <w:bodyDiv w:val="1"/>
      <w:marLeft w:val="0"/>
      <w:marRight w:val="0"/>
      <w:marTop w:val="0"/>
      <w:marBottom w:val="0"/>
      <w:divBdr>
        <w:top w:val="none" w:sz="0" w:space="0" w:color="auto"/>
        <w:left w:val="none" w:sz="0" w:space="0" w:color="auto"/>
        <w:bottom w:val="none" w:sz="0" w:space="0" w:color="auto"/>
        <w:right w:val="none" w:sz="0" w:space="0" w:color="auto"/>
      </w:divBdr>
    </w:div>
    <w:div w:id="372192447">
      <w:bodyDiv w:val="1"/>
      <w:marLeft w:val="0"/>
      <w:marRight w:val="0"/>
      <w:marTop w:val="0"/>
      <w:marBottom w:val="0"/>
      <w:divBdr>
        <w:top w:val="none" w:sz="0" w:space="0" w:color="auto"/>
        <w:left w:val="none" w:sz="0" w:space="0" w:color="auto"/>
        <w:bottom w:val="none" w:sz="0" w:space="0" w:color="auto"/>
        <w:right w:val="none" w:sz="0" w:space="0" w:color="auto"/>
      </w:divBdr>
    </w:div>
    <w:div w:id="388964140">
      <w:bodyDiv w:val="1"/>
      <w:marLeft w:val="0"/>
      <w:marRight w:val="0"/>
      <w:marTop w:val="0"/>
      <w:marBottom w:val="0"/>
      <w:divBdr>
        <w:top w:val="none" w:sz="0" w:space="0" w:color="auto"/>
        <w:left w:val="none" w:sz="0" w:space="0" w:color="auto"/>
        <w:bottom w:val="none" w:sz="0" w:space="0" w:color="auto"/>
        <w:right w:val="none" w:sz="0" w:space="0" w:color="auto"/>
      </w:divBdr>
    </w:div>
    <w:div w:id="391386128">
      <w:bodyDiv w:val="1"/>
      <w:marLeft w:val="0"/>
      <w:marRight w:val="0"/>
      <w:marTop w:val="0"/>
      <w:marBottom w:val="0"/>
      <w:divBdr>
        <w:top w:val="none" w:sz="0" w:space="0" w:color="auto"/>
        <w:left w:val="none" w:sz="0" w:space="0" w:color="auto"/>
        <w:bottom w:val="none" w:sz="0" w:space="0" w:color="auto"/>
        <w:right w:val="none" w:sz="0" w:space="0" w:color="auto"/>
      </w:divBdr>
    </w:div>
    <w:div w:id="408429861">
      <w:bodyDiv w:val="1"/>
      <w:marLeft w:val="0"/>
      <w:marRight w:val="0"/>
      <w:marTop w:val="0"/>
      <w:marBottom w:val="0"/>
      <w:divBdr>
        <w:top w:val="none" w:sz="0" w:space="0" w:color="auto"/>
        <w:left w:val="none" w:sz="0" w:space="0" w:color="auto"/>
        <w:bottom w:val="none" w:sz="0" w:space="0" w:color="auto"/>
        <w:right w:val="none" w:sz="0" w:space="0" w:color="auto"/>
      </w:divBdr>
    </w:div>
    <w:div w:id="426193646">
      <w:bodyDiv w:val="1"/>
      <w:marLeft w:val="0"/>
      <w:marRight w:val="0"/>
      <w:marTop w:val="0"/>
      <w:marBottom w:val="0"/>
      <w:divBdr>
        <w:top w:val="none" w:sz="0" w:space="0" w:color="auto"/>
        <w:left w:val="none" w:sz="0" w:space="0" w:color="auto"/>
        <w:bottom w:val="none" w:sz="0" w:space="0" w:color="auto"/>
        <w:right w:val="none" w:sz="0" w:space="0" w:color="auto"/>
      </w:divBdr>
      <w:divsChild>
        <w:div w:id="2089422082">
          <w:marLeft w:val="0"/>
          <w:marRight w:val="0"/>
          <w:marTop w:val="0"/>
          <w:marBottom w:val="0"/>
          <w:divBdr>
            <w:top w:val="none" w:sz="0" w:space="0" w:color="auto"/>
            <w:left w:val="none" w:sz="0" w:space="0" w:color="auto"/>
            <w:bottom w:val="none" w:sz="0" w:space="0" w:color="auto"/>
            <w:right w:val="none" w:sz="0" w:space="0" w:color="auto"/>
          </w:divBdr>
        </w:div>
        <w:div w:id="458374853">
          <w:marLeft w:val="0"/>
          <w:marRight w:val="0"/>
          <w:marTop w:val="0"/>
          <w:marBottom w:val="0"/>
          <w:divBdr>
            <w:top w:val="none" w:sz="0" w:space="0" w:color="auto"/>
            <w:left w:val="none" w:sz="0" w:space="0" w:color="auto"/>
            <w:bottom w:val="none" w:sz="0" w:space="0" w:color="auto"/>
            <w:right w:val="none" w:sz="0" w:space="0" w:color="auto"/>
          </w:divBdr>
        </w:div>
        <w:div w:id="542714793">
          <w:marLeft w:val="0"/>
          <w:marRight w:val="0"/>
          <w:marTop w:val="0"/>
          <w:marBottom w:val="0"/>
          <w:divBdr>
            <w:top w:val="none" w:sz="0" w:space="0" w:color="auto"/>
            <w:left w:val="none" w:sz="0" w:space="0" w:color="auto"/>
            <w:bottom w:val="none" w:sz="0" w:space="0" w:color="auto"/>
            <w:right w:val="none" w:sz="0" w:space="0" w:color="auto"/>
          </w:divBdr>
        </w:div>
        <w:div w:id="163209614">
          <w:marLeft w:val="0"/>
          <w:marRight w:val="0"/>
          <w:marTop w:val="0"/>
          <w:marBottom w:val="0"/>
          <w:divBdr>
            <w:top w:val="none" w:sz="0" w:space="0" w:color="auto"/>
            <w:left w:val="none" w:sz="0" w:space="0" w:color="auto"/>
            <w:bottom w:val="none" w:sz="0" w:space="0" w:color="auto"/>
            <w:right w:val="none" w:sz="0" w:space="0" w:color="auto"/>
          </w:divBdr>
        </w:div>
        <w:div w:id="681130839">
          <w:marLeft w:val="0"/>
          <w:marRight w:val="0"/>
          <w:marTop w:val="0"/>
          <w:marBottom w:val="0"/>
          <w:divBdr>
            <w:top w:val="none" w:sz="0" w:space="0" w:color="auto"/>
            <w:left w:val="none" w:sz="0" w:space="0" w:color="auto"/>
            <w:bottom w:val="none" w:sz="0" w:space="0" w:color="auto"/>
            <w:right w:val="none" w:sz="0" w:space="0" w:color="auto"/>
          </w:divBdr>
        </w:div>
        <w:div w:id="335037883">
          <w:marLeft w:val="0"/>
          <w:marRight w:val="0"/>
          <w:marTop w:val="0"/>
          <w:marBottom w:val="0"/>
          <w:divBdr>
            <w:top w:val="none" w:sz="0" w:space="0" w:color="auto"/>
            <w:left w:val="none" w:sz="0" w:space="0" w:color="auto"/>
            <w:bottom w:val="none" w:sz="0" w:space="0" w:color="auto"/>
            <w:right w:val="none" w:sz="0" w:space="0" w:color="auto"/>
          </w:divBdr>
        </w:div>
        <w:div w:id="762723506">
          <w:marLeft w:val="0"/>
          <w:marRight w:val="0"/>
          <w:marTop w:val="0"/>
          <w:marBottom w:val="0"/>
          <w:divBdr>
            <w:top w:val="none" w:sz="0" w:space="0" w:color="auto"/>
            <w:left w:val="none" w:sz="0" w:space="0" w:color="auto"/>
            <w:bottom w:val="none" w:sz="0" w:space="0" w:color="auto"/>
            <w:right w:val="none" w:sz="0" w:space="0" w:color="auto"/>
          </w:divBdr>
        </w:div>
        <w:div w:id="591819704">
          <w:marLeft w:val="0"/>
          <w:marRight w:val="0"/>
          <w:marTop w:val="0"/>
          <w:marBottom w:val="0"/>
          <w:divBdr>
            <w:top w:val="none" w:sz="0" w:space="0" w:color="auto"/>
            <w:left w:val="none" w:sz="0" w:space="0" w:color="auto"/>
            <w:bottom w:val="none" w:sz="0" w:space="0" w:color="auto"/>
            <w:right w:val="none" w:sz="0" w:space="0" w:color="auto"/>
          </w:divBdr>
        </w:div>
        <w:div w:id="34473130">
          <w:marLeft w:val="0"/>
          <w:marRight w:val="0"/>
          <w:marTop w:val="0"/>
          <w:marBottom w:val="0"/>
          <w:divBdr>
            <w:top w:val="none" w:sz="0" w:space="0" w:color="auto"/>
            <w:left w:val="none" w:sz="0" w:space="0" w:color="auto"/>
            <w:bottom w:val="none" w:sz="0" w:space="0" w:color="auto"/>
            <w:right w:val="none" w:sz="0" w:space="0" w:color="auto"/>
          </w:divBdr>
        </w:div>
        <w:div w:id="1955087690">
          <w:marLeft w:val="0"/>
          <w:marRight w:val="0"/>
          <w:marTop w:val="0"/>
          <w:marBottom w:val="0"/>
          <w:divBdr>
            <w:top w:val="none" w:sz="0" w:space="0" w:color="auto"/>
            <w:left w:val="none" w:sz="0" w:space="0" w:color="auto"/>
            <w:bottom w:val="none" w:sz="0" w:space="0" w:color="auto"/>
            <w:right w:val="none" w:sz="0" w:space="0" w:color="auto"/>
          </w:divBdr>
        </w:div>
        <w:div w:id="841242906">
          <w:marLeft w:val="0"/>
          <w:marRight w:val="0"/>
          <w:marTop w:val="0"/>
          <w:marBottom w:val="0"/>
          <w:divBdr>
            <w:top w:val="none" w:sz="0" w:space="0" w:color="auto"/>
            <w:left w:val="none" w:sz="0" w:space="0" w:color="auto"/>
            <w:bottom w:val="none" w:sz="0" w:space="0" w:color="auto"/>
            <w:right w:val="none" w:sz="0" w:space="0" w:color="auto"/>
          </w:divBdr>
        </w:div>
        <w:div w:id="1790467460">
          <w:marLeft w:val="0"/>
          <w:marRight w:val="0"/>
          <w:marTop w:val="0"/>
          <w:marBottom w:val="0"/>
          <w:divBdr>
            <w:top w:val="none" w:sz="0" w:space="0" w:color="auto"/>
            <w:left w:val="none" w:sz="0" w:space="0" w:color="auto"/>
            <w:bottom w:val="none" w:sz="0" w:space="0" w:color="auto"/>
            <w:right w:val="none" w:sz="0" w:space="0" w:color="auto"/>
          </w:divBdr>
        </w:div>
        <w:div w:id="723916566">
          <w:marLeft w:val="0"/>
          <w:marRight w:val="0"/>
          <w:marTop w:val="0"/>
          <w:marBottom w:val="0"/>
          <w:divBdr>
            <w:top w:val="none" w:sz="0" w:space="0" w:color="auto"/>
            <w:left w:val="none" w:sz="0" w:space="0" w:color="auto"/>
            <w:bottom w:val="none" w:sz="0" w:space="0" w:color="auto"/>
            <w:right w:val="none" w:sz="0" w:space="0" w:color="auto"/>
          </w:divBdr>
        </w:div>
        <w:div w:id="1211530252">
          <w:marLeft w:val="0"/>
          <w:marRight w:val="0"/>
          <w:marTop w:val="0"/>
          <w:marBottom w:val="0"/>
          <w:divBdr>
            <w:top w:val="none" w:sz="0" w:space="0" w:color="auto"/>
            <w:left w:val="none" w:sz="0" w:space="0" w:color="auto"/>
            <w:bottom w:val="none" w:sz="0" w:space="0" w:color="auto"/>
            <w:right w:val="none" w:sz="0" w:space="0" w:color="auto"/>
          </w:divBdr>
        </w:div>
        <w:div w:id="1945503164">
          <w:marLeft w:val="0"/>
          <w:marRight w:val="0"/>
          <w:marTop w:val="0"/>
          <w:marBottom w:val="0"/>
          <w:divBdr>
            <w:top w:val="none" w:sz="0" w:space="0" w:color="auto"/>
            <w:left w:val="none" w:sz="0" w:space="0" w:color="auto"/>
            <w:bottom w:val="none" w:sz="0" w:space="0" w:color="auto"/>
            <w:right w:val="none" w:sz="0" w:space="0" w:color="auto"/>
          </w:divBdr>
        </w:div>
        <w:div w:id="1966614719">
          <w:marLeft w:val="0"/>
          <w:marRight w:val="0"/>
          <w:marTop w:val="0"/>
          <w:marBottom w:val="0"/>
          <w:divBdr>
            <w:top w:val="none" w:sz="0" w:space="0" w:color="auto"/>
            <w:left w:val="none" w:sz="0" w:space="0" w:color="auto"/>
            <w:bottom w:val="none" w:sz="0" w:space="0" w:color="auto"/>
            <w:right w:val="none" w:sz="0" w:space="0" w:color="auto"/>
          </w:divBdr>
        </w:div>
        <w:div w:id="904342199">
          <w:marLeft w:val="0"/>
          <w:marRight w:val="0"/>
          <w:marTop w:val="0"/>
          <w:marBottom w:val="0"/>
          <w:divBdr>
            <w:top w:val="none" w:sz="0" w:space="0" w:color="auto"/>
            <w:left w:val="none" w:sz="0" w:space="0" w:color="auto"/>
            <w:bottom w:val="none" w:sz="0" w:space="0" w:color="auto"/>
            <w:right w:val="none" w:sz="0" w:space="0" w:color="auto"/>
          </w:divBdr>
        </w:div>
        <w:div w:id="1001155091">
          <w:marLeft w:val="0"/>
          <w:marRight w:val="0"/>
          <w:marTop w:val="0"/>
          <w:marBottom w:val="0"/>
          <w:divBdr>
            <w:top w:val="none" w:sz="0" w:space="0" w:color="auto"/>
            <w:left w:val="none" w:sz="0" w:space="0" w:color="auto"/>
            <w:bottom w:val="none" w:sz="0" w:space="0" w:color="auto"/>
            <w:right w:val="none" w:sz="0" w:space="0" w:color="auto"/>
          </w:divBdr>
        </w:div>
        <w:div w:id="182255949">
          <w:marLeft w:val="0"/>
          <w:marRight w:val="0"/>
          <w:marTop w:val="0"/>
          <w:marBottom w:val="0"/>
          <w:divBdr>
            <w:top w:val="none" w:sz="0" w:space="0" w:color="auto"/>
            <w:left w:val="none" w:sz="0" w:space="0" w:color="auto"/>
            <w:bottom w:val="none" w:sz="0" w:space="0" w:color="auto"/>
            <w:right w:val="none" w:sz="0" w:space="0" w:color="auto"/>
          </w:divBdr>
        </w:div>
        <w:div w:id="1957298514">
          <w:marLeft w:val="0"/>
          <w:marRight w:val="0"/>
          <w:marTop w:val="0"/>
          <w:marBottom w:val="0"/>
          <w:divBdr>
            <w:top w:val="none" w:sz="0" w:space="0" w:color="auto"/>
            <w:left w:val="none" w:sz="0" w:space="0" w:color="auto"/>
            <w:bottom w:val="none" w:sz="0" w:space="0" w:color="auto"/>
            <w:right w:val="none" w:sz="0" w:space="0" w:color="auto"/>
          </w:divBdr>
        </w:div>
        <w:div w:id="1107433087">
          <w:marLeft w:val="0"/>
          <w:marRight w:val="0"/>
          <w:marTop w:val="0"/>
          <w:marBottom w:val="0"/>
          <w:divBdr>
            <w:top w:val="none" w:sz="0" w:space="0" w:color="auto"/>
            <w:left w:val="none" w:sz="0" w:space="0" w:color="auto"/>
            <w:bottom w:val="none" w:sz="0" w:space="0" w:color="auto"/>
            <w:right w:val="none" w:sz="0" w:space="0" w:color="auto"/>
          </w:divBdr>
        </w:div>
        <w:div w:id="89087917">
          <w:marLeft w:val="0"/>
          <w:marRight w:val="0"/>
          <w:marTop w:val="0"/>
          <w:marBottom w:val="0"/>
          <w:divBdr>
            <w:top w:val="none" w:sz="0" w:space="0" w:color="auto"/>
            <w:left w:val="none" w:sz="0" w:space="0" w:color="auto"/>
            <w:bottom w:val="none" w:sz="0" w:space="0" w:color="auto"/>
            <w:right w:val="none" w:sz="0" w:space="0" w:color="auto"/>
          </w:divBdr>
        </w:div>
        <w:div w:id="578635212">
          <w:marLeft w:val="0"/>
          <w:marRight w:val="0"/>
          <w:marTop w:val="0"/>
          <w:marBottom w:val="0"/>
          <w:divBdr>
            <w:top w:val="none" w:sz="0" w:space="0" w:color="auto"/>
            <w:left w:val="none" w:sz="0" w:space="0" w:color="auto"/>
            <w:bottom w:val="none" w:sz="0" w:space="0" w:color="auto"/>
            <w:right w:val="none" w:sz="0" w:space="0" w:color="auto"/>
          </w:divBdr>
        </w:div>
        <w:div w:id="1037853170">
          <w:marLeft w:val="0"/>
          <w:marRight w:val="0"/>
          <w:marTop w:val="0"/>
          <w:marBottom w:val="0"/>
          <w:divBdr>
            <w:top w:val="none" w:sz="0" w:space="0" w:color="auto"/>
            <w:left w:val="none" w:sz="0" w:space="0" w:color="auto"/>
            <w:bottom w:val="none" w:sz="0" w:space="0" w:color="auto"/>
            <w:right w:val="none" w:sz="0" w:space="0" w:color="auto"/>
          </w:divBdr>
        </w:div>
        <w:div w:id="585723657">
          <w:marLeft w:val="0"/>
          <w:marRight w:val="0"/>
          <w:marTop w:val="0"/>
          <w:marBottom w:val="0"/>
          <w:divBdr>
            <w:top w:val="none" w:sz="0" w:space="0" w:color="auto"/>
            <w:left w:val="none" w:sz="0" w:space="0" w:color="auto"/>
            <w:bottom w:val="none" w:sz="0" w:space="0" w:color="auto"/>
            <w:right w:val="none" w:sz="0" w:space="0" w:color="auto"/>
          </w:divBdr>
        </w:div>
        <w:div w:id="1343244764">
          <w:marLeft w:val="0"/>
          <w:marRight w:val="0"/>
          <w:marTop w:val="0"/>
          <w:marBottom w:val="0"/>
          <w:divBdr>
            <w:top w:val="none" w:sz="0" w:space="0" w:color="auto"/>
            <w:left w:val="none" w:sz="0" w:space="0" w:color="auto"/>
            <w:bottom w:val="none" w:sz="0" w:space="0" w:color="auto"/>
            <w:right w:val="none" w:sz="0" w:space="0" w:color="auto"/>
          </w:divBdr>
        </w:div>
        <w:div w:id="496187747">
          <w:marLeft w:val="0"/>
          <w:marRight w:val="0"/>
          <w:marTop w:val="0"/>
          <w:marBottom w:val="0"/>
          <w:divBdr>
            <w:top w:val="none" w:sz="0" w:space="0" w:color="auto"/>
            <w:left w:val="none" w:sz="0" w:space="0" w:color="auto"/>
            <w:bottom w:val="none" w:sz="0" w:space="0" w:color="auto"/>
            <w:right w:val="none" w:sz="0" w:space="0" w:color="auto"/>
          </w:divBdr>
        </w:div>
        <w:div w:id="337733079">
          <w:marLeft w:val="0"/>
          <w:marRight w:val="0"/>
          <w:marTop w:val="0"/>
          <w:marBottom w:val="0"/>
          <w:divBdr>
            <w:top w:val="none" w:sz="0" w:space="0" w:color="auto"/>
            <w:left w:val="none" w:sz="0" w:space="0" w:color="auto"/>
            <w:bottom w:val="none" w:sz="0" w:space="0" w:color="auto"/>
            <w:right w:val="none" w:sz="0" w:space="0" w:color="auto"/>
          </w:divBdr>
        </w:div>
        <w:div w:id="317226352">
          <w:marLeft w:val="0"/>
          <w:marRight w:val="0"/>
          <w:marTop w:val="0"/>
          <w:marBottom w:val="0"/>
          <w:divBdr>
            <w:top w:val="none" w:sz="0" w:space="0" w:color="auto"/>
            <w:left w:val="none" w:sz="0" w:space="0" w:color="auto"/>
            <w:bottom w:val="none" w:sz="0" w:space="0" w:color="auto"/>
            <w:right w:val="none" w:sz="0" w:space="0" w:color="auto"/>
          </w:divBdr>
        </w:div>
        <w:div w:id="1593050445">
          <w:marLeft w:val="0"/>
          <w:marRight w:val="0"/>
          <w:marTop w:val="0"/>
          <w:marBottom w:val="0"/>
          <w:divBdr>
            <w:top w:val="none" w:sz="0" w:space="0" w:color="auto"/>
            <w:left w:val="none" w:sz="0" w:space="0" w:color="auto"/>
            <w:bottom w:val="none" w:sz="0" w:space="0" w:color="auto"/>
            <w:right w:val="none" w:sz="0" w:space="0" w:color="auto"/>
          </w:divBdr>
        </w:div>
        <w:div w:id="1883395644">
          <w:marLeft w:val="0"/>
          <w:marRight w:val="0"/>
          <w:marTop w:val="0"/>
          <w:marBottom w:val="0"/>
          <w:divBdr>
            <w:top w:val="none" w:sz="0" w:space="0" w:color="auto"/>
            <w:left w:val="none" w:sz="0" w:space="0" w:color="auto"/>
            <w:bottom w:val="none" w:sz="0" w:space="0" w:color="auto"/>
            <w:right w:val="none" w:sz="0" w:space="0" w:color="auto"/>
          </w:divBdr>
        </w:div>
        <w:div w:id="1484664159">
          <w:marLeft w:val="0"/>
          <w:marRight w:val="0"/>
          <w:marTop w:val="0"/>
          <w:marBottom w:val="0"/>
          <w:divBdr>
            <w:top w:val="none" w:sz="0" w:space="0" w:color="auto"/>
            <w:left w:val="none" w:sz="0" w:space="0" w:color="auto"/>
            <w:bottom w:val="none" w:sz="0" w:space="0" w:color="auto"/>
            <w:right w:val="none" w:sz="0" w:space="0" w:color="auto"/>
          </w:divBdr>
        </w:div>
        <w:div w:id="605425612">
          <w:marLeft w:val="0"/>
          <w:marRight w:val="0"/>
          <w:marTop w:val="0"/>
          <w:marBottom w:val="0"/>
          <w:divBdr>
            <w:top w:val="none" w:sz="0" w:space="0" w:color="auto"/>
            <w:left w:val="none" w:sz="0" w:space="0" w:color="auto"/>
            <w:bottom w:val="none" w:sz="0" w:space="0" w:color="auto"/>
            <w:right w:val="none" w:sz="0" w:space="0" w:color="auto"/>
          </w:divBdr>
        </w:div>
        <w:div w:id="223032015">
          <w:marLeft w:val="0"/>
          <w:marRight w:val="0"/>
          <w:marTop w:val="0"/>
          <w:marBottom w:val="0"/>
          <w:divBdr>
            <w:top w:val="none" w:sz="0" w:space="0" w:color="auto"/>
            <w:left w:val="none" w:sz="0" w:space="0" w:color="auto"/>
            <w:bottom w:val="none" w:sz="0" w:space="0" w:color="auto"/>
            <w:right w:val="none" w:sz="0" w:space="0" w:color="auto"/>
          </w:divBdr>
        </w:div>
        <w:div w:id="867641579">
          <w:marLeft w:val="0"/>
          <w:marRight w:val="0"/>
          <w:marTop w:val="0"/>
          <w:marBottom w:val="0"/>
          <w:divBdr>
            <w:top w:val="none" w:sz="0" w:space="0" w:color="auto"/>
            <w:left w:val="none" w:sz="0" w:space="0" w:color="auto"/>
            <w:bottom w:val="none" w:sz="0" w:space="0" w:color="auto"/>
            <w:right w:val="none" w:sz="0" w:space="0" w:color="auto"/>
          </w:divBdr>
        </w:div>
        <w:div w:id="1640959844">
          <w:marLeft w:val="0"/>
          <w:marRight w:val="0"/>
          <w:marTop w:val="0"/>
          <w:marBottom w:val="0"/>
          <w:divBdr>
            <w:top w:val="none" w:sz="0" w:space="0" w:color="auto"/>
            <w:left w:val="none" w:sz="0" w:space="0" w:color="auto"/>
            <w:bottom w:val="none" w:sz="0" w:space="0" w:color="auto"/>
            <w:right w:val="none" w:sz="0" w:space="0" w:color="auto"/>
          </w:divBdr>
        </w:div>
        <w:div w:id="13188031">
          <w:marLeft w:val="0"/>
          <w:marRight w:val="0"/>
          <w:marTop w:val="0"/>
          <w:marBottom w:val="0"/>
          <w:divBdr>
            <w:top w:val="none" w:sz="0" w:space="0" w:color="auto"/>
            <w:left w:val="none" w:sz="0" w:space="0" w:color="auto"/>
            <w:bottom w:val="none" w:sz="0" w:space="0" w:color="auto"/>
            <w:right w:val="none" w:sz="0" w:space="0" w:color="auto"/>
          </w:divBdr>
        </w:div>
      </w:divsChild>
    </w:div>
    <w:div w:id="446431316">
      <w:bodyDiv w:val="1"/>
      <w:marLeft w:val="0"/>
      <w:marRight w:val="0"/>
      <w:marTop w:val="0"/>
      <w:marBottom w:val="0"/>
      <w:divBdr>
        <w:top w:val="none" w:sz="0" w:space="0" w:color="auto"/>
        <w:left w:val="none" w:sz="0" w:space="0" w:color="auto"/>
        <w:bottom w:val="none" w:sz="0" w:space="0" w:color="auto"/>
        <w:right w:val="none" w:sz="0" w:space="0" w:color="auto"/>
      </w:divBdr>
    </w:div>
    <w:div w:id="457332773">
      <w:bodyDiv w:val="1"/>
      <w:marLeft w:val="0"/>
      <w:marRight w:val="0"/>
      <w:marTop w:val="0"/>
      <w:marBottom w:val="0"/>
      <w:divBdr>
        <w:top w:val="none" w:sz="0" w:space="0" w:color="auto"/>
        <w:left w:val="none" w:sz="0" w:space="0" w:color="auto"/>
        <w:bottom w:val="none" w:sz="0" w:space="0" w:color="auto"/>
        <w:right w:val="none" w:sz="0" w:space="0" w:color="auto"/>
      </w:divBdr>
    </w:div>
    <w:div w:id="485975776">
      <w:bodyDiv w:val="1"/>
      <w:marLeft w:val="0"/>
      <w:marRight w:val="0"/>
      <w:marTop w:val="0"/>
      <w:marBottom w:val="0"/>
      <w:divBdr>
        <w:top w:val="none" w:sz="0" w:space="0" w:color="auto"/>
        <w:left w:val="none" w:sz="0" w:space="0" w:color="auto"/>
        <w:bottom w:val="none" w:sz="0" w:space="0" w:color="auto"/>
        <w:right w:val="none" w:sz="0" w:space="0" w:color="auto"/>
      </w:divBdr>
    </w:div>
    <w:div w:id="507984122">
      <w:bodyDiv w:val="1"/>
      <w:marLeft w:val="0"/>
      <w:marRight w:val="0"/>
      <w:marTop w:val="0"/>
      <w:marBottom w:val="0"/>
      <w:divBdr>
        <w:top w:val="none" w:sz="0" w:space="0" w:color="auto"/>
        <w:left w:val="none" w:sz="0" w:space="0" w:color="auto"/>
        <w:bottom w:val="none" w:sz="0" w:space="0" w:color="auto"/>
        <w:right w:val="none" w:sz="0" w:space="0" w:color="auto"/>
      </w:divBdr>
    </w:div>
    <w:div w:id="514269790">
      <w:bodyDiv w:val="1"/>
      <w:marLeft w:val="0"/>
      <w:marRight w:val="0"/>
      <w:marTop w:val="0"/>
      <w:marBottom w:val="0"/>
      <w:divBdr>
        <w:top w:val="none" w:sz="0" w:space="0" w:color="auto"/>
        <w:left w:val="none" w:sz="0" w:space="0" w:color="auto"/>
        <w:bottom w:val="none" w:sz="0" w:space="0" w:color="auto"/>
        <w:right w:val="none" w:sz="0" w:space="0" w:color="auto"/>
      </w:divBdr>
    </w:div>
    <w:div w:id="530068798">
      <w:bodyDiv w:val="1"/>
      <w:marLeft w:val="0"/>
      <w:marRight w:val="0"/>
      <w:marTop w:val="0"/>
      <w:marBottom w:val="0"/>
      <w:divBdr>
        <w:top w:val="none" w:sz="0" w:space="0" w:color="auto"/>
        <w:left w:val="none" w:sz="0" w:space="0" w:color="auto"/>
        <w:bottom w:val="none" w:sz="0" w:space="0" w:color="auto"/>
        <w:right w:val="none" w:sz="0" w:space="0" w:color="auto"/>
      </w:divBdr>
    </w:div>
    <w:div w:id="535510054">
      <w:bodyDiv w:val="1"/>
      <w:marLeft w:val="0"/>
      <w:marRight w:val="0"/>
      <w:marTop w:val="0"/>
      <w:marBottom w:val="0"/>
      <w:divBdr>
        <w:top w:val="none" w:sz="0" w:space="0" w:color="auto"/>
        <w:left w:val="none" w:sz="0" w:space="0" w:color="auto"/>
        <w:bottom w:val="none" w:sz="0" w:space="0" w:color="auto"/>
        <w:right w:val="none" w:sz="0" w:space="0" w:color="auto"/>
      </w:divBdr>
    </w:div>
    <w:div w:id="551618864">
      <w:bodyDiv w:val="1"/>
      <w:marLeft w:val="0"/>
      <w:marRight w:val="0"/>
      <w:marTop w:val="0"/>
      <w:marBottom w:val="0"/>
      <w:divBdr>
        <w:top w:val="none" w:sz="0" w:space="0" w:color="auto"/>
        <w:left w:val="none" w:sz="0" w:space="0" w:color="auto"/>
        <w:bottom w:val="none" w:sz="0" w:space="0" w:color="auto"/>
        <w:right w:val="none" w:sz="0" w:space="0" w:color="auto"/>
      </w:divBdr>
    </w:div>
    <w:div w:id="570819434">
      <w:bodyDiv w:val="1"/>
      <w:marLeft w:val="0"/>
      <w:marRight w:val="0"/>
      <w:marTop w:val="0"/>
      <w:marBottom w:val="0"/>
      <w:divBdr>
        <w:top w:val="none" w:sz="0" w:space="0" w:color="auto"/>
        <w:left w:val="none" w:sz="0" w:space="0" w:color="auto"/>
        <w:bottom w:val="none" w:sz="0" w:space="0" w:color="auto"/>
        <w:right w:val="none" w:sz="0" w:space="0" w:color="auto"/>
      </w:divBdr>
      <w:divsChild>
        <w:div w:id="952522009">
          <w:marLeft w:val="0"/>
          <w:marRight w:val="0"/>
          <w:marTop w:val="0"/>
          <w:marBottom w:val="0"/>
          <w:divBdr>
            <w:top w:val="none" w:sz="0" w:space="0" w:color="auto"/>
            <w:left w:val="none" w:sz="0" w:space="0" w:color="auto"/>
            <w:bottom w:val="none" w:sz="0" w:space="0" w:color="auto"/>
            <w:right w:val="none" w:sz="0" w:space="0" w:color="auto"/>
          </w:divBdr>
        </w:div>
        <w:div w:id="1379208053">
          <w:marLeft w:val="0"/>
          <w:marRight w:val="0"/>
          <w:marTop w:val="0"/>
          <w:marBottom w:val="0"/>
          <w:divBdr>
            <w:top w:val="none" w:sz="0" w:space="0" w:color="auto"/>
            <w:left w:val="none" w:sz="0" w:space="0" w:color="auto"/>
            <w:bottom w:val="none" w:sz="0" w:space="0" w:color="auto"/>
            <w:right w:val="none" w:sz="0" w:space="0" w:color="auto"/>
          </w:divBdr>
        </w:div>
        <w:div w:id="27688385">
          <w:marLeft w:val="0"/>
          <w:marRight w:val="0"/>
          <w:marTop w:val="0"/>
          <w:marBottom w:val="0"/>
          <w:divBdr>
            <w:top w:val="none" w:sz="0" w:space="0" w:color="auto"/>
            <w:left w:val="none" w:sz="0" w:space="0" w:color="auto"/>
            <w:bottom w:val="none" w:sz="0" w:space="0" w:color="auto"/>
            <w:right w:val="none" w:sz="0" w:space="0" w:color="auto"/>
          </w:divBdr>
        </w:div>
        <w:div w:id="274754073">
          <w:marLeft w:val="0"/>
          <w:marRight w:val="0"/>
          <w:marTop w:val="0"/>
          <w:marBottom w:val="0"/>
          <w:divBdr>
            <w:top w:val="none" w:sz="0" w:space="0" w:color="auto"/>
            <w:left w:val="none" w:sz="0" w:space="0" w:color="auto"/>
            <w:bottom w:val="none" w:sz="0" w:space="0" w:color="auto"/>
            <w:right w:val="none" w:sz="0" w:space="0" w:color="auto"/>
          </w:divBdr>
        </w:div>
        <w:div w:id="2001345888">
          <w:marLeft w:val="0"/>
          <w:marRight w:val="0"/>
          <w:marTop w:val="0"/>
          <w:marBottom w:val="0"/>
          <w:divBdr>
            <w:top w:val="none" w:sz="0" w:space="0" w:color="auto"/>
            <w:left w:val="none" w:sz="0" w:space="0" w:color="auto"/>
            <w:bottom w:val="none" w:sz="0" w:space="0" w:color="auto"/>
            <w:right w:val="none" w:sz="0" w:space="0" w:color="auto"/>
          </w:divBdr>
        </w:div>
        <w:div w:id="2063481347">
          <w:marLeft w:val="0"/>
          <w:marRight w:val="0"/>
          <w:marTop w:val="0"/>
          <w:marBottom w:val="0"/>
          <w:divBdr>
            <w:top w:val="none" w:sz="0" w:space="0" w:color="auto"/>
            <w:left w:val="none" w:sz="0" w:space="0" w:color="auto"/>
            <w:bottom w:val="none" w:sz="0" w:space="0" w:color="auto"/>
            <w:right w:val="none" w:sz="0" w:space="0" w:color="auto"/>
          </w:divBdr>
        </w:div>
        <w:div w:id="409350192">
          <w:marLeft w:val="0"/>
          <w:marRight w:val="0"/>
          <w:marTop w:val="0"/>
          <w:marBottom w:val="0"/>
          <w:divBdr>
            <w:top w:val="none" w:sz="0" w:space="0" w:color="auto"/>
            <w:left w:val="none" w:sz="0" w:space="0" w:color="auto"/>
            <w:bottom w:val="none" w:sz="0" w:space="0" w:color="auto"/>
            <w:right w:val="none" w:sz="0" w:space="0" w:color="auto"/>
          </w:divBdr>
        </w:div>
        <w:div w:id="1099761173">
          <w:marLeft w:val="0"/>
          <w:marRight w:val="0"/>
          <w:marTop w:val="0"/>
          <w:marBottom w:val="0"/>
          <w:divBdr>
            <w:top w:val="none" w:sz="0" w:space="0" w:color="auto"/>
            <w:left w:val="none" w:sz="0" w:space="0" w:color="auto"/>
            <w:bottom w:val="none" w:sz="0" w:space="0" w:color="auto"/>
            <w:right w:val="none" w:sz="0" w:space="0" w:color="auto"/>
          </w:divBdr>
        </w:div>
        <w:div w:id="1829132874">
          <w:marLeft w:val="0"/>
          <w:marRight w:val="0"/>
          <w:marTop w:val="0"/>
          <w:marBottom w:val="0"/>
          <w:divBdr>
            <w:top w:val="none" w:sz="0" w:space="0" w:color="auto"/>
            <w:left w:val="none" w:sz="0" w:space="0" w:color="auto"/>
            <w:bottom w:val="none" w:sz="0" w:space="0" w:color="auto"/>
            <w:right w:val="none" w:sz="0" w:space="0" w:color="auto"/>
          </w:divBdr>
        </w:div>
        <w:div w:id="2032298273">
          <w:marLeft w:val="0"/>
          <w:marRight w:val="0"/>
          <w:marTop w:val="0"/>
          <w:marBottom w:val="0"/>
          <w:divBdr>
            <w:top w:val="none" w:sz="0" w:space="0" w:color="auto"/>
            <w:left w:val="none" w:sz="0" w:space="0" w:color="auto"/>
            <w:bottom w:val="none" w:sz="0" w:space="0" w:color="auto"/>
            <w:right w:val="none" w:sz="0" w:space="0" w:color="auto"/>
          </w:divBdr>
        </w:div>
        <w:div w:id="983773603">
          <w:marLeft w:val="0"/>
          <w:marRight w:val="0"/>
          <w:marTop w:val="0"/>
          <w:marBottom w:val="0"/>
          <w:divBdr>
            <w:top w:val="none" w:sz="0" w:space="0" w:color="auto"/>
            <w:left w:val="none" w:sz="0" w:space="0" w:color="auto"/>
            <w:bottom w:val="none" w:sz="0" w:space="0" w:color="auto"/>
            <w:right w:val="none" w:sz="0" w:space="0" w:color="auto"/>
          </w:divBdr>
        </w:div>
        <w:div w:id="1202477904">
          <w:marLeft w:val="0"/>
          <w:marRight w:val="0"/>
          <w:marTop w:val="0"/>
          <w:marBottom w:val="0"/>
          <w:divBdr>
            <w:top w:val="none" w:sz="0" w:space="0" w:color="auto"/>
            <w:left w:val="none" w:sz="0" w:space="0" w:color="auto"/>
            <w:bottom w:val="none" w:sz="0" w:space="0" w:color="auto"/>
            <w:right w:val="none" w:sz="0" w:space="0" w:color="auto"/>
          </w:divBdr>
        </w:div>
        <w:div w:id="477306028">
          <w:marLeft w:val="0"/>
          <w:marRight w:val="0"/>
          <w:marTop w:val="0"/>
          <w:marBottom w:val="0"/>
          <w:divBdr>
            <w:top w:val="none" w:sz="0" w:space="0" w:color="auto"/>
            <w:left w:val="none" w:sz="0" w:space="0" w:color="auto"/>
            <w:bottom w:val="none" w:sz="0" w:space="0" w:color="auto"/>
            <w:right w:val="none" w:sz="0" w:space="0" w:color="auto"/>
          </w:divBdr>
        </w:div>
        <w:div w:id="173885316">
          <w:marLeft w:val="0"/>
          <w:marRight w:val="0"/>
          <w:marTop w:val="0"/>
          <w:marBottom w:val="0"/>
          <w:divBdr>
            <w:top w:val="none" w:sz="0" w:space="0" w:color="auto"/>
            <w:left w:val="none" w:sz="0" w:space="0" w:color="auto"/>
            <w:bottom w:val="none" w:sz="0" w:space="0" w:color="auto"/>
            <w:right w:val="none" w:sz="0" w:space="0" w:color="auto"/>
          </w:divBdr>
        </w:div>
        <w:div w:id="881670407">
          <w:marLeft w:val="0"/>
          <w:marRight w:val="0"/>
          <w:marTop w:val="0"/>
          <w:marBottom w:val="0"/>
          <w:divBdr>
            <w:top w:val="none" w:sz="0" w:space="0" w:color="auto"/>
            <w:left w:val="none" w:sz="0" w:space="0" w:color="auto"/>
            <w:bottom w:val="none" w:sz="0" w:space="0" w:color="auto"/>
            <w:right w:val="none" w:sz="0" w:space="0" w:color="auto"/>
          </w:divBdr>
        </w:div>
        <w:div w:id="1380322181">
          <w:marLeft w:val="0"/>
          <w:marRight w:val="0"/>
          <w:marTop w:val="0"/>
          <w:marBottom w:val="0"/>
          <w:divBdr>
            <w:top w:val="none" w:sz="0" w:space="0" w:color="auto"/>
            <w:left w:val="none" w:sz="0" w:space="0" w:color="auto"/>
            <w:bottom w:val="none" w:sz="0" w:space="0" w:color="auto"/>
            <w:right w:val="none" w:sz="0" w:space="0" w:color="auto"/>
          </w:divBdr>
        </w:div>
        <w:div w:id="2027901678">
          <w:marLeft w:val="0"/>
          <w:marRight w:val="0"/>
          <w:marTop w:val="0"/>
          <w:marBottom w:val="0"/>
          <w:divBdr>
            <w:top w:val="none" w:sz="0" w:space="0" w:color="auto"/>
            <w:left w:val="none" w:sz="0" w:space="0" w:color="auto"/>
            <w:bottom w:val="none" w:sz="0" w:space="0" w:color="auto"/>
            <w:right w:val="none" w:sz="0" w:space="0" w:color="auto"/>
          </w:divBdr>
        </w:div>
        <w:div w:id="104350196">
          <w:marLeft w:val="0"/>
          <w:marRight w:val="0"/>
          <w:marTop w:val="0"/>
          <w:marBottom w:val="0"/>
          <w:divBdr>
            <w:top w:val="none" w:sz="0" w:space="0" w:color="auto"/>
            <w:left w:val="none" w:sz="0" w:space="0" w:color="auto"/>
            <w:bottom w:val="none" w:sz="0" w:space="0" w:color="auto"/>
            <w:right w:val="none" w:sz="0" w:space="0" w:color="auto"/>
          </w:divBdr>
        </w:div>
        <w:div w:id="1110659387">
          <w:marLeft w:val="0"/>
          <w:marRight w:val="0"/>
          <w:marTop w:val="0"/>
          <w:marBottom w:val="0"/>
          <w:divBdr>
            <w:top w:val="none" w:sz="0" w:space="0" w:color="auto"/>
            <w:left w:val="none" w:sz="0" w:space="0" w:color="auto"/>
            <w:bottom w:val="none" w:sz="0" w:space="0" w:color="auto"/>
            <w:right w:val="none" w:sz="0" w:space="0" w:color="auto"/>
          </w:divBdr>
        </w:div>
        <w:div w:id="1539468447">
          <w:marLeft w:val="0"/>
          <w:marRight w:val="0"/>
          <w:marTop w:val="0"/>
          <w:marBottom w:val="0"/>
          <w:divBdr>
            <w:top w:val="none" w:sz="0" w:space="0" w:color="auto"/>
            <w:left w:val="none" w:sz="0" w:space="0" w:color="auto"/>
            <w:bottom w:val="none" w:sz="0" w:space="0" w:color="auto"/>
            <w:right w:val="none" w:sz="0" w:space="0" w:color="auto"/>
          </w:divBdr>
        </w:div>
        <w:div w:id="1071275143">
          <w:marLeft w:val="0"/>
          <w:marRight w:val="0"/>
          <w:marTop w:val="0"/>
          <w:marBottom w:val="0"/>
          <w:divBdr>
            <w:top w:val="none" w:sz="0" w:space="0" w:color="auto"/>
            <w:left w:val="none" w:sz="0" w:space="0" w:color="auto"/>
            <w:bottom w:val="none" w:sz="0" w:space="0" w:color="auto"/>
            <w:right w:val="none" w:sz="0" w:space="0" w:color="auto"/>
          </w:divBdr>
        </w:div>
        <w:div w:id="1330982267">
          <w:marLeft w:val="0"/>
          <w:marRight w:val="0"/>
          <w:marTop w:val="0"/>
          <w:marBottom w:val="0"/>
          <w:divBdr>
            <w:top w:val="none" w:sz="0" w:space="0" w:color="auto"/>
            <w:left w:val="none" w:sz="0" w:space="0" w:color="auto"/>
            <w:bottom w:val="none" w:sz="0" w:space="0" w:color="auto"/>
            <w:right w:val="none" w:sz="0" w:space="0" w:color="auto"/>
          </w:divBdr>
        </w:div>
        <w:div w:id="1679119093">
          <w:marLeft w:val="0"/>
          <w:marRight w:val="0"/>
          <w:marTop w:val="0"/>
          <w:marBottom w:val="0"/>
          <w:divBdr>
            <w:top w:val="none" w:sz="0" w:space="0" w:color="auto"/>
            <w:left w:val="none" w:sz="0" w:space="0" w:color="auto"/>
            <w:bottom w:val="none" w:sz="0" w:space="0" w:color="auto"/>
            <w:right w:val="none" w:sz="0" w:space="0" w:color="auto"/>
          </w:divBdr>
        </w:div>
        <w:div w:id="771584416">
          <w:marLeft w:val="0"/>
          <w:marRight w:val="0"/>
          <w:marTop w:val="0"/>
          <w:marBottom w:val="0"/>
          <w:divBdr>
            <w:top w:val="none" w:sz="0" w:space="0" w:color="auto"/>
            <w:left w:val="none" w:sz="0" w:space="0" w:color="auto"/>
            <w:bottom w:val="none" w:sz="0" w:space="0" w:color="auto"/>
            <w:right w:val="none" w:sz="0" w:space="0" w:color="auto"/>
          </w:divBdr>
        </w:div>
        <w:div w:id="932859881">
          <w:marLeft w:val="0"/>
          <w:marRight w:val="0"/>
          <w:marTop w:val="0"/>
          <w:marBottom w:val="0"/>
          <w:divBdr>
            <w:top w:val="none" w:sz="0" w:space="0" w:color="auto"/>
            <w:left w:val="none" w:sz="0" w:space="0" w:color="auto"/>
            <w:bottom w:val="none" w:sz="0" w:space="0" w:color="auto"/>
            <w:right w:val="none" w:sz="0" w:space="0" w:color="auto"/>
          </w:divBdr>
        </w:div>
        <w:div w:id="1239706282">
          <w:marLeft w:val="0"/>
          <w:marRight w:val="0"/>
          <w:marTop w:val="0"/>
          <w:marBottom w:val="0"/>
          <w:divBdr>
            <w:top w:val="none" w:sz="0" w:space="0" w:color="auto"/>
            <w:left w:val="none" w:sz="0" w:space="0" w:color="auto"/>
            <w:bottom w:val="none" w:sz="0" w:space="0" w:color="auto"/>
            <w:right w:val="none" w:sz="0" w:space="0" w:color="auto"/>
          </w:divBdr>
        </w:div>
        <w:div w:id="689257815">
          <w:marLeft w:val="0"/>
          <w:marRight w:val="0"/>
          <w:marTop w:val="0"/>
          <w:marBottom w:val="0"/>
          <w:divBdr>
            <w:top w:val="none" w:sz="0" w:space="0" w:color="auto"/>
            <w:left w:val="none" w:sz="0" w:space="0" w:color="auto"/>
            <w:bottom w:val="none" w:sz="0" w:space="0" w:color="auto"/>
            <w:right w:val="none" w:sz="0" w:space="0" w:color="auto"/>
          </w:divBdr>
        </w:div>
        <w:div w:id="1442645987">
          <w:marLeft w:val="0"/>
          <w:marRight w:val="0"/>
          <w:marTop w:val="0"/>
          <w:marBottom w:val="0"/>
          <w:divBdr>
            <w:top w:val="none" w:sz="0" w:space="0" w:color="auto"/>
            <w:left w:val="none" w:sz="0" w:space="0" w:color="auto"/>
            <w:bottom w:val="none" w:sz="0" w:space="0" w:color="auto"/>
            <w:right w:val="none" w:sz="0" w:space="0" w:color="auto"/>
          </w:divBdr>
        </w:div>
        <w:div w:id="175000989">
          <w:marLeft w:val="0"/>
          <w:marRight w:val="0"/>
          <w:marTop w:val="0"/>
          <w:marBottom w:val="0"/>
          <w:divBdr>
            <w:top w:val="none" w:sz="0" w:space="0" w:color="auto"/>
            <w:left w:val="none" w:sz="0" w:space="0" w:color="auto"/>
            <w:bottom w:val="none" w:sz="0" w:space="0" w:color="auto"/>
            <w:right w:val="none" w:sz="0" w:space="0" w:color="auto"/>
          </w:divBdr>
        </w:div>
        <w:div w:id="703168425">
          <w:marLeft w:val="0"/>
          <w:marRight w:val="0"/>
          <w:marTop w:val="0"/>
          <w:marBottom w:val="0"/>
          <w:divBdr>
            <w:top w:val="none" w:sz="0" w:space="0" w:color="auto"/>
            <w:left w:val="none" w:sz="0" w:space="0" w:color="auto"/>
            <w:bottom w:val="none" w:sz="0" w:space="0" w:color="auto"/>
            <w:right w:val="none" w:sz="0" w:space="0" w:color="auto"/>
          </w:divBdr>
        </w:div>
        <w:div w:id="706098684">
          <w:marLeft w:val="0"/>
          <w:marRight w:val="0"/>
          <w:marTop w:val="0"/>
          <w:marBottom w:val="0"/>
          <w:divBdr>
            <w:top w:val="none" w:sz="0" w:space="0" w:color="auto"/>
            <w:left w:val="none" w:sz="0" w:space="0" w:color="auto"/>
            <w:bottom w:val="none" w:sz="0" w:space="0" w:color="auto"/>
            <w:right w:val="none" w:sz="0" w:space="0" w:color="auto"/>
          </w:divBdr>
        </w:div>
        <w:div w:id="740639276">
          <w:marLeft w:val="0"/>
          <w:marRight w:val="0"/>
          <w:marTop w:val="0"/>
          <w:marBottom w:val="0"/>
          <w:divBdr>
            <w:top w:val="none" w:sz="0" w:space="0" w:color="auto"/>
            <w:left w:val="none" w:sz="0" w:space="0" w:color="auto"/>
            <w:bottom w:val="none" w:sz="0" w:space="0" w:color="auto"/>
            <w:right w:val="none" w:sz="0" w:space="0" w:color="auto"/>
          </w:divBdr>
        </w:div>
        <w:div w:id="701246591">
          <w:marLeft w:val="0"/>
          <w:marRight w:val="0"/>
          <w:marTop w:val="0"/>
          <w:marBottom w:val="0"/>
          <w:divBdr>
            <w:top w:val="none" w:sz="0" w:space="0" w:color="auto"/>
            <w:left w:val="none" w:sz="0" w:space="0" w:color="auto"/>
            <w:bottom w:val="none" w:sz="0" w:space="0" w:color="auto"/>
            <w:right w:val="none" w:sz="0" w:space="0" w:color="auto"/>
          </w:divBdr>
        </w:div>
        <w:div w:id="299968541">
          <w:marLeft w:val="0"/>
          <w:marRight w:val="0"/>
          <w:marTop w:val="0"/>
          <w:marBottom w:val="0"/>
          <w:divBdr>
            <w:top w:val="none" w:sz="0" w:space="0" w:color="auto"/>
            <w:left w:val="none" w:sz="0" w:space="0" w:color="auto"/>
            <w:bottom w:val="none" w:sz="0" w:space="0" w:color="auto"/>
            <w:right w:val="none" w:sz="0" w:space="0" w:color="auto"/>
          </w:divBdr>
        </w:div>
        <w:div w:id="1680621387">
          <w:marLeft w:val="0"/>
          <w:marRight w:val="0"/>
          <w:marTop w:val="0"/>
          <w:marBottom w:val="0"/>
          <w:divBdr>
            <w:top w:val="none" w:sz="0" w:space="0" w:color="auto"/>
            <w:left w:val="none" w:sz="0" w:space="0" w:color="auto"/>
            <w:bottom w:val="none" w:sz="0" w:space="0" w:color="auto"/>
            <w:right w:val="none" w:sz="0" w:space="0" w:color="auto"/>
          </w:divBdr>
        </w:div>
        <w:div w:id="719861513">
          <w:marLeft w:val="0"/>
          <w:marRight w:val="0"/>
          <w:marTop w:val="0"/>
          <w:marBottom w:val="0"/>
          <w:divBdr>
            <w:top w:val="none" w:sz="0" w:space="0" w:color="auto"/>
            <w:left w:val="none" w:sz="0" w:space="0" w:color="auto"/>
            <w:bottom w:val="none" w:sz="0" w:space="0" w:color="auto"/>
            <w:right w:val="none" w:sz="0" w:space="0" w:color="auto"/>
          </w:divBdr>
        </w:div>
        <w:div w:id="1570117955">
          <w:marLeft w:val="0"/>
          <w:marRight w:val="0"/>
          <w:marTop w:val="0"/>
          <w:marBottom w:val="0"/>
          <w:divBdr>
            <w:top w:val="none" w:sz="0" w:space="0" w:color="auto"/>
            <w:left w:val="none" w:sz="0" w:space="0" w:color="auto"/>
            <w:bottom w:val="none" w:sz="0" w:space="0" w:color="auto"/>
            <w:right w:val="none" w:sz="0" w:space="0" w:color="auto"/>
          </w:divBdr>
        </w:div>
      </w:divsChild>
    </w:div>
    <w:div w:id="586423513">
      <w:bodyDiv w:val="1"/>
      <w:marLeft w:val="0"/>
      <w:marRight w:val="0"/>
      <w:marTop w:val="0"/>
      <w:marBottom w:val="0"/>
      <w:divBdr>
        <w:top w:val="none" w:sz="0" w:space="0" w:color="auto"/>
        <w:left w:val="none" w:sz="0" w:space="0" w:color="auto"/>
        <w:bottom w:val="none" w:sz="0" w:space="0" w:color="auto"/>
        <w:right w:val="none" w:sz="0" w:space="0" w:color="auto"/>
      </w:divBdr>
    </w:div>
    <w:div w:id="604115779">
      <w:bodyDiv w:val="1"/>
      <w:marLeft w:val="0"/>
      <w:marRight w:val="0"/>
      <w:marTop w:val="0"/>
      <w:marBottom w:val="0"/>
      <w:divBdr>
        <w:top w:val="none" w:sz="0" w:space="0" w:color="auto"/>
        <w:left w:val="none" w:sz="0" w:space="0" w:color="auto"/>
        <w:bottom w:val="none" w:sz="0" w:space="0" w:color="auto"/>
        <w:right w:val="none" w:sz="0" w:space="0" w:color="auto"/>
      </w:divBdr>
    </w:div>
    <w:div w:id="639455657">
      <w:bodyDiv w:val="1"/>
      <w:marLeft w:val="0"/>
      <w:marRight w:val="0"/>
      <w:marTop w:val="0"/>
      <w:marBottom w:val="0"/>
      <w:divBdr>
        <w:top w:val="none" w:sz="0" w:space="0" w:color="auto"/>
        <w:left w:val="none" w:sz="0" w:space="0" w:color="auto"/>
        <w:bottom w:val="none" w:sz="0" w:space="0" w:color="auto"/>
        <w:right w:val="none" w:sz="0" w:space="0" w:color="auto"/>
      </w:divBdr>
    </w:div>
    <w:div w:id="688021807">
      <w:bodyDiv w:val="1"/>
      <w:marLeft w:val="0"/>
      <w:marRight w:val="0"/>
      <w:marTop w:val="0"/>
      <w:marBottom w:val="0"/>
      <w:divBdr>
        <w:top w:val="none" w:sz="0" w:space="0" w:color="auto"/>
        <w:left w:val="none" w:sz="0" w:space="0" w:color="auto"/>
        <w:bottom w:val="none" w:sz="0" w:space="0" w:color="auto"/>
        <w:right w:val="none" w:sz="0" w:space="0" w:color="auto"/>
      </w:divBdr>
    </w:div>
    <w:div w:id="689910804">
      <w:bodyDiv w:val="1"/>
      <w:marLeft w:val="0"/>
      <w:marRight w:val="0"/>
      <w:marTop w:val="0"/>
      <w:marBottom w:val="0"/>
      <w:divBdr>
        <w:top w:val="none" w:sz="0" w:space="0" w:color="auto"/>
        <w:left w:val="none" w:sz="0" w:space="0" w:color="auto"/>
        <w:bottom w:val="none" w:sz="0" w:space="0" w:color="auto"/>
        <w:right w:val="none" w:sz="0" w:space="0" w:color="auto"/>
      </w:divBdr>
    </w:div>
    <w:div w:id="709380452">
      <w:bodyDiv w:val="1"/>
      <w:marLeft w:val="0"/>
      <w:marRight w:val="0"/>
      <w:marTop w:val="0"/>
      <w:marBottom w:val="0"/>
      <w:divBdr>
        <w:top w:val="none" w:sz="0" w:space="0" w:color="auto"/>
        <w:left w:val="none" w:sz="0" w:space="0" w:color="auto"/>
        <w:bottom w:val="none" w:sz="0" w:space="0" w:color="auto"/>
        <w:right w:val="none" w:sz="0" w:space="0" w:color="auto"/>
      </w:divBdr>
    </w:div>
    <w:div w:id="739062224">
      <w:bodyDiv w:val="1"/>
      <w:marLeft w:val="0"/>
      <w:marRight w:val="0"/>
      <w:marTop w:val="0"/>
      <w:marBottom w:val="0"/>
      <w:divBdr>
        <w:top w:val="none" w:sz="0" w:space="0" w:color="auto"/>
        <w:left w:val="none" w:sz="0" w:space="0" w:color="auto"/>
        <w:bottom w:val="none" w:sz="0" w:space="0" w:color="auto"/>
        <w:right w:val="none" w:sz="0" w:space="0" w:color="auto"/>
      </w:divBdr>
    </w:div>
    <w:div w:id="779883738">
      <w:bodyDiv w:val="1"/>
      <w:marLeft w:val="0"/>
      <w:marRight w:val="0"/>
      <w:marTop w:val="0"/>
      <w:marBottom w:val="0"/>
      <w:divBdr>
        <w:top w:val="none" w:sz="0" w:space="0" w:color="auto"/>
        <w:left w:val="none" w:sz="0" w:space="0" w:color="auto"/>
        <w:bottom w:val="none" w:sz="0" w:space="0" w:color="auto"/>
        <w:right w:val="none" w:sz="0" w:space="0" w:color="auto"/>
      </w:divBdr>
    </w:div>
    <w:div w:id="786969438">
      <w:bodyDiv w:val="1"/>
      <w:marLeft w:val="0"/>
      <w:marRight w:val="0"/>
      <w:marTop w:val="0"/>
      <w:marBottom w:val="0"/>
      <w:divBdr>
        <w:top w:val="none" w:sz="0" w:space="0" w:color="auto"/>
        <w:left w:val="none" w:sz="0" w:space="0" w:color="auto"/>
        <w:bottom w:val="none" w:sz="0" w:space="0" w:color="auto"/>
        <w:right w:val="none" w:sz="0" w:space="0" w:color="auto"/>
      </w:divBdr>
    </w:div>
    <w:div w:id="787772860">
      <w:bodyDiv w:val="1"/>
      <w:marLeft w:val="0"/>
      <w:marRight w:val="0"/>
      <w:marTop w:val="0"/>
      <w:marBottom w:val="0"/>
      <w:divBdr>
        <w:top w:val="none" w:sz="0" w:space="0" w:color="auto"/>
        <w:left w:val="none" w:sz="0" w:space="0" w:color="auto"/>
        <w:bottom w:val="none" w:sz="0" w:space="0" w:color="auto"/>
        <w:right w:val="none" w:sz="0" w:space="0" w:color="auto"/>
      </w:divBdr>
    </w:div>
    <w:div w:id="793056984">
      <w:bodyDiv w:val="1"/>
      <w:marLeft w:val="0"/>
      <w:marRight w:val="0"/>
      <w:marTop w:val="0"/>
      <w:marBottom w:val="0"/>
      <w:divBdr>
        <w:top w:val="none" w:sz="0" w:space="0" w:color="auto"/>
        <w:left w:val="none" w:sz="0" w:space="0" w:color="auto"/>
        <w:bottom w:val="none" w:sz="0" w:space="0" w:color="auto"/>
        <w:right w:val="none" w:sz="0" w:space="0" w:color="auto"/>
      </w:divBdr>
    </w:div>
    <w:div w:id="809663900">
      <w:bodyDiv w:val="1"/>
      <w:marLeft w:val="0"/>
      <w:marRight w:val="0"/>
      <w:marTop w:val="0"/>
      <w:marBottom w:val="0"/>
      <w:divBdr>
        <w:top w:val="none" w:sz="0" w:space="0" w:color="auto"/>
        <w:left w:val="none" w:sz="0" w:space="0" w:color="auto"/>
        <w:bottom w:val="none" w:sz="0" w:space="0" w:color="auto"/>
        <w:right w:val="none" w:sz="0" w:space="0" w:color="auto"/>
      </w:divBdr>
    </w:div>
    <w:div w:id="812796499">
      <w:bodyDiv w:val="1"/>
      <w:marLeft w:val="0"/>
      <w:marRight w:val="0"/>
      <w:marTop w:val="0"/>
      <w:marBottom w:val="0"/>
      <w:divBdr>
        <w:top w:val="none" w:sz="0" w:space="0" w:color="auto"/>
        <w:left w:val="none" w:sz="0" w:space="0" w:color="auto"/>
        <w:bottom w:val="none" w:sz="0" w:space="0" w:color="auto"/>
        <w:right w:val="none" w:sz="0" w:space="0" w:color="auto"/>
      </w:divBdr>
    </w:div>
    <w:div w:id="876770630">
      <w:bodyDiv w:val="1"/>
      <w:marLeft w:val="0"/>
      <w:marRight w:val="0"/>
      <w:marTop w:val="0"/>
      <w:marBottom w:val="0"/>
      <w:divBdr>
        <w:top w:val="none" w:sz="0" w:space="0" w:color="auto"/>
        <w:left w:val="none" w:sz="0" w:space="0" w:color="auto"/>
        <w:bottom w:val="none" w:sz="0" w:space="0" w:color="auto"/>
        <w:right w:val="none" w:sz="0" w:space="0" w:color="auto"/>
      </w:divBdr>
    </w:div>
    <w:div w:id="896939739">
      <w:bodyDiv w:val="1"/>
      <w:marLeft w:val="0"/>
      <w:marRight w:val="0"/>
      <w:marTop w:val="0"/>
      <w:marBottom w:val="0"/>
      <w:divBdr>
        <w:top w:val="none" w:sz="0" w:space="0" w:color="auto"/>
        <w:left w:val="none" w:sz="0" w:space="0" w:color="auto"/>
        <w:bottom w:val="none" w:sz="0" w:space="0" w:color="auto"/>
        <w:right w:val="none" w:sz="0" w:space="0" w:color="auto"/>
      </w:divBdr>
    </w:div>
    <w:div w:id="944076594">
      <w:bodyDiv w:val="1"/>
      <w:marLeft w:val="0"/>
      <w:marRight w:val="0"/>
      <w:marTop w:val="0"/>
      <w:marBottom w:val="0"/>
      <w:divBdr>
        <w:top w:val="none" w:sz="0" w:space="0" w:color="auto"/>
        <w:left w:val="none" w:sz="0" w:space="0" w:color="auto"/>
        <w:bottom w:val="none" w:sz="0" w:space="0" w:color="auto"/>
        <w:right w:val="none" w:sz="0" w:space="0" w:color="auto"/>
      </w:divBdr>
    </w:div>
    <w:div w:id="944388449">
      <w:bodyDiv w:val="1"/>
      <w:marLeft w:val="0"/>
      <w:marRight w:val="0"/>
      <w:marTop w:val="0"/>
      <w:marBottom w:val="0"/>
      <w:divBdr>
        <w:top w:val="none" w:sz="0" w:space="0" w:color="auto"/>
        <w:left w:val="none" w:sz="0" w:space="0" w:color="auto"/>
        <w:bottom w:val="none" w:sz="0" w:space="0" w:color="auto"/>
        <w:right w:val="none" w:sz="0" w:space="0" w:color="auto"/>
      </w:divBdr>
    </w:div>
    <w:div w:id="952401505">
      <w:bodyDiv w:val="1"/>
      <w:marLeft w:val="0"/>
      <w:marRight w:val="0"/>
      <w:marTop w:val="0"/>
      <w:marBottom w:val="0"/>
      <w:divBdr>
        <w:top w:val="none" w:sz="0" w:space="0" w:color="auto"/>
        <w:left w:val="none" w:sz="0" w:space="0" w:color="auto"/>
        <w:bottom w:val="none" w:sz="0" w:space="0" w:color="auto"/>
        <w:right w:val="none" w:sz="0" w:space="0" w:color="auto"/>
      </w:divBdr>
    </w:div>
    <w:div w:id="972516471">
      <w:bodyDiv w:val="1"/>
      <w:marLeft w:val="0"/>
      <w:marRight w:val="0"/>
      <w:marTop w:val="0"/>
      <w:marBottom w:val="0"/>
      <w:divBdr>
        <w:top w:val="none" w:sz="0" w:space="0" w:color="auto"/>
        <w:left w:val="none" w:sz="0" w:space="0" w:color="auto"/>
        <w:bottom w:val="none" w:sz="0" w:space="0" w:color="auto"/>
        <w:right w:val="none" w:sz="0" w:space="0" w:color="auto"/>
      </w:divBdr>
    </w:div>
    <w:div w:id="1001667183">
      <w:bodyDiv w:val="1"/>
      <w:marLeft w:val="0"/>
      <w:marRight w:val="0"/>
      <w:marTop w:val="0"/>
      <w:marBottom w:val="0"/>
      <w:divBdr>
        <w:top w:val="none" w:sz="0" w:space="0" w:color="auto"/>
        <w:left w:val="none" w:sz="0" w:space="0" w:color="auto"/>
        <w:bottom w:val="none" w:sz="0" w:space="0" w:color="auto"/>
        <w:right w:val="none" w:sz="0" w:space="0" w:color="auto"/>
      </w:divBdr>
    </w:div>
    <w:div w:id="1020859047">
      <w:bodyDiv w:val="1"/>
      <w:marLeft w:val="0"/>
      <w:marRight w:val="0"/>
      <w:marTop w:val="0"/>
      <w:marBottom w:val="0"/>
      <w:divBdr>
        <w:top w:val="none" w:sz="0" w:space="0" w:color="auto"/>
        <w:left w:val="none" w:sz="0" w:space="0" w:color="auto"/>
        <w:bottom w:val="none" w:sz="0" w:space="0" w:color="auto"/>
        <w:right w:val="none" w:sz="0" w:space="0" w:color="auto"/>
      </w:divBdr>
    </w:div>
    <w:div w:id="1055278449">
      <w:bodyDiv w:val="1"/>
      <w:marLeft w:val="0"/>
      <w:marRight w:val="0"/>
      <w:marTop w:val="0"/>
      <w:marBottom w:val="0"/>
      <w:divBdr>
        <w:top w:val="none" w:sz="0" w:space="0" w:color="auto"/>
        <w:left w:val="none" w:sz="0" w:space="0" w:color="auto"/>
        <w:bottom w:val="none" w:sz="0" w:space="0" w:color="auto"/>
        <w:right w:val="none" w:sz="0" w:space="0" w:color="auto"/>
      </w:divBdr>
    </w:div>
    <w:div w:id="1076511141">
      <w:bodyDiv w:val="1"/>
      <w:marLeft w:val="0"/>
      <w:marRight w:val="0"/>
      <w:marTop w:val="0"/>
      <w:marBottom w:val="0"/>
      <w:divBdr>
        <w:top w:val="none" w:sz="0" w:space="0" w:color="auto"/>
        <w:left w:val="none" w:sz="0" w:space="0" w:color="auto"/>
        <w:bottom w:val="none" w:sz="0" w:space="0" w:color="auto"/>
        <w:right w:val="none" w:sz="0" w:space="0" w:color="auto"/>
      </w:divBdr>
    </w:div>
    <w:div w:id="1087573450">
      <w:bodyDiv w:val="1"/>
      <w:marLeft w:val="0"/>
      <w:marRight w:val="0"/>
      <w:marTop w:val="0"/>
      <w:marBottom w:val="0"/>
      <w:divBdr>
        <w:top w:val="none" w:sz="0" w:space="0" w:color="auto"/>
        <w:left w:val="none" w:sz="0" w:space="0" w:color="auto"/>
        <w:bottom w:val="none" w:sz="0" w:space="0" w:color="auto"/>
        <w:right w:val="none" w:sz="0" w:space="0" w:color="auto"/>
      </w:divBdr>
    </w:div>
    <w:div w:id="1094471319">
      <w:bodyDiv w:val="1"/>
      <w:marLeft w:val="0"/>
      <w:marRight w:val="0"/>
      <w:marTop w:val="0"/>
      <w:marBottom w:val="0"/>
      <w:divBdr>
        <w:top w:val="none" w:sz="0" w:space="0" w:color="auto"/>
        <w:left w:val="none" w:sz="0" w:space="0" w:color="auto"/>
        <w:bottom w:val="none" w:sz="0" w:space="0" w:color="auto"/>
        <w:right w:val="none" w:sz="0" w:space="0" w:color="auto"/>
      </w:divBdr>
    </w:div>
    <w:div w:id="1095857018">
      <w:bodyDiv w:val="1"/>
      <w:marLeft w:val="0"/>
      <w:marRight w:val="0"/>
      <w:marTop w:val="0"/>
      <w:marBottom w:val="0"/>
      <w:divBdr>
        <w:top w:val="none" w:sz="0" w:space="0" w:color="auto"/>
        <w:left w:val="none" w:sz="0" w:space="0" w:color="auto"/>
        <w:bottom w:val="none" w:sz="0" w:space="0" w:color="auto"/>
        <w:right w:val="none" w:sz="0" w:space="0" w:color="auto"/>
      </w:divBdr>
    </w:div>
    <w:div w:id="1103913973">
      <w:bodyDiv w:val="1"/>
      <w:marLeft w:val="0"/>
      <w:marRight w:val="0"/>
      <w:marTop w:val="0"/>
      <w:marBottom w:val="0"/>
      <w:divBdr>
        <w:top w:val="none" w:sz="0" w:space="0" w:color="auto"/>
        <w:left w:val="none" w:sz="0" w:space="0" w:color="auto"/>
        <w:bottom w:val="none" w:sz="0" w:space="0" w:color="auto"/>
        <w:right w:val="none" w:sz="0" w:space="0" w:color="auto"/>
      </w:divBdr>
    </w:div>
    <w:div w:id="1113859509">
      <w:bodyDiv w:val="1"/>
      <w:marLeft w:val="0"/>
      <w:marRight w:val="0"/>
      <w:marTop w:val="0"/>
      <w:marBottom w:val="0"/>
      <w:divBdr>
        <w:top w:val="none" w:sz="0" w:space="0" w:color="auto"/>
        <w:left w:val="none" w:sz="0" w:space="0" w:color="auto"/>
        <w:bottom w:val="none" w:sz="0" w:space="0" w:color="auto"/>
        <w:right w:val="none" w:sz="0" w:space="0" w:color="auto"/>
      </w:divBdr>
    </w:div>
    <w:div w:id="1124233698">
      <w:bodyDiv w:val="1"/>
      <w:marLeft w:val="0"/>
      <w:marRight w:val="0"/>
      <w:marTop w:val="0"/>
      <w:marBottom w:val="0"/>
      <w:divBdr>
        <w:top w:val="none" w:sz="0" w:space="0" w:color="auto"/>
        <w:left w:val="none" w:sz="0" w:space="0" w:color="auto"/>
        <w:bottom w:val="none" w:sz="0" w:space="0" w:color="auto"/>
        <w:right w:val="none" w:sz="0" w:space="0" w:color="auto"/>
      </w:divBdr>
    </w:div>
    <w:div w:id="1128744083">
      <w:bodyDiv w:val="1"/>
      <w:marLeft w:val="0"/>
      <w:marRight w:val="0"/>
      <w:marTop w:val="0"/>
      <w:marBottom w:val="0"/>
      <w:divBdr>
        <w:top w:val="none" w:sz="0" w:space="0" w:color="auto"/>
        <w:left w:val="none" w:sz="0" w:space="0" w:color="auto"/>
        <w:bottom w:val="none" w:sz="0" w:space="0" w:color="auto"/>
        <w:right w:val="none" w:sz="0" w:space="0" w:color="auto"/>
      </w:divBdr>
    </w:div>
    <w:div w:id="1137260540">
      <w:bodyDiv w:val="1"/>
      <w:marLeft w:val="0"/>
      <w:marRight w:val="0"/>
      <w:marTop w:val="0"/>
      <w:marBottom w:val="0"/>
      <w:divBdr>
        <w:top w:val="none" w:sz="0" w:space="0" w:color="auto"/>
        <w:left w:val="none" w:sz="0" w:space="0" w:color="auto"/>
        <w:bottom w:val="none" w:sz="0" w:space="0" w:color="auto"/>
        <w:right w:val="none" w:sz="0" w:space="0" w:color="auto"/>
      </w:divBdr>
    </w:div>
    <w:div w:id="1138261371">
      <w:bodyDiv w:val="1"/>
      <w:marLeft w:val="0"/>
      <w:marRight w:val="0"/>
      <w:marTop w:val="0"/>
      <w:marBottom w:val="0"/>
      <w:divBdr>
        <w:top w:val="none" w:sz="0" w:space="0" w:color="auto"/>
        <w:left w:val="none" w:sz="0" w:space="0" w:color="auto"/>
        <w:bottom w:val="none" w:sz="0" w:space="0" w:color="auto"/>
        <w:right w:val="none" w:sz="0" w:space="0" w:color="auto"/>
      </w:divBdr>
    </w:div>
    <w:div w:id="1149901813">
      <w:bodyDiv w:val="1"/>
      <w:marLeft w:val="0"/>
      <w:marRight w:val="0"/>
      <w:marTop w:val="0"/>
      <w:marBottom w:val="0"/>
      <w:divBdr>
        <w:top w:val="none" w:sz="0" w:space="0" w:color="auto"/>
        <w:left w:val="none" w:sz="0" w:space="0" w:color="auto"/>
        <w:bottom w:val="none" w:sz="0" w:space="0" w:color="auto"/>
        <w:right w:val="none" w:sz="0" w:space="0" w:color="auto"/>
      </w:divBdr>
    </w:div>
    <w:div w:id="1154951579">
      <w:bodyDiv w:val="1"/>
      <w:marLeft w:val="0"/>
      <w:marRight w:val="0"/>
      <w:marTop w:val="0"/>
      <w:marBottom w:val="0"/>
      <w:divBdr>
        <w:top w:val="none" w:sz="0" w:space="0" w:color="auto"/>
        <w:left w:val="none" w:sz="0" w:space="0" w:color="auto"/>
        <w:bottom w:val="none" w:sz="0" w:space="0" w:color="auto"/>
        <w:right w:val="none" w:sz="0" w:space="0" w:color="auto"/>
      </w:divBdr>
    </w:div>
    <w:div w:id="1179545355">
      <w:bodyDiv w:val="1"/>
      <w:marLeft w:val="0"/>
      <w:marRight w:val="0"/>
      <w:marTop w:val="0"/>
      <w:marBottom w:val="0"/>
      <w:divBdr>
        <w:top w:val="none" w:sz="0" w:space="0" w:color="auto"/>
        <w:left w:val="none" w:sz="0" w:space="0" w:color="auto"/>
        <w:bottom w:val="none" w:sz="0" w:space="0" w:color="auto"/>
        <w:right w:val="none" w:sz="0" w:space="0" w:color="auto"/>
      </w:divBdr>
    </w:div>
    <w:div w:id="1204168958">
      <w:bodyDiv w:val="1"/>
      <w:marLeft w:val="0"/>
      <w:marRight w:val="0"/>
      <w:marTop w:val="0"/>
      <w:marBottom w:val="0"/>
      <w:divBdr>
        <w:top w:val="none" w:sz="0" w:space="0" w:color="auto"/>
        <w:left w:val="none" w:sz="0" w:space="0" w:color="auto"/>
        <w:bottom w:val="none" w:sz="0" w:space="0" w:color="auto"/>
        <w:right w:val="none" w:sz="0" w:space="0" w:color="auto"/>
      </w:divBdr>
    </w:div>
    <w:div w:id="1204517093">
      <w:bodyDiv w:val="1"/>
      <w:marLeft w:val="0"/>
      <w:marRight w:val="0"/>
      <w:marTop w:val="0"/>
      <w:marBottom w:val="0"/>
      <w:divBdr>
        <w:top w:val="none" w:sz="0" w:space="0" w:color="auto"/>
        <w:left w:val="none" w:sz="0" w:space="0" w:color="auto"/>
        <w:bottom w:val="none" w:sz="0" w:space="0" w:color="auto"/>
        <w:right w:val="none" w:sz="0" w:space="0" w:color="auto"/>
      </w:divBdr>
    </w:div>
    <w:div w:id="1206790318">
      <w:bodyDiv w:val="1"/>
      <w:marLeft w:val="0"/>
      <w:marRight w:val="0"/>
      <w:marTop w:val="0"/>
      <w:marBottom w:val="0"/>
      <w:divBdr>
        <w:top w:val="none" w:sz="0" w:space="0" w:color="auto"/>
        <w:left w:val="none" w:sz="0" w:space="0" w:color="auto"/>
        <w:bottom w:val="none" w:sz="0" w:space="0" w:color="auto"/>
        <w:right w:val="none" w:sz="0" w:space="0" w:color="auto"/>
      </w:divBdr>
    </w:div>
    <w:div w:id="1231036197">
      <w:bodyDiv w:val="1"/>
      <w:marLeft w:val="0"/>
      <w:marRight w:val="0"/>
      <w:marTop w:val="0"/>
      <w:marBottom w:val="0"/>
      <w:divBdr>
        <w:top w:val="none" w:sz="0" w:space="0" w:color="auto"/>
        <w:left w:val="none" w:sz="0" w:space="0" w:color="auto"/>
        <w:bottom w:val="none" w:sz="0" w:space="0" w:color="auto"/>
        <w:right w:val="none" w:sz="0" w:space="0" w:color="auto"/>
      </w:divBdr>
    </w:div>
    <w:div w:id="1234972649">
      <w:bodyDiv w:val="1"/>
      <w:marLeft w:val="0"/>
      <w:marRight w:val="0"/>
      <w:marTop w:val="0"/>
      <w:marBottom w:val="0"/>
      <w:divBdr>
        <w:top w:val="none" w:sz="0" w:space="0" w:color="auto"/>
        <w:left w:val="none" w:sz="0" w:space="0" w:color="auto"/>
        <w:bottom w:val="none" w:sz="0" w:space="0" w:color="auto"/>
        <w:right w:val="none" w:sz="0" w:space="0" w:color="auto"/>
      </w:divBdr>
    </w:div>
    <w:div w:id="1258949114">
      <w:bodyDiv w:val="1"/>
      <w:marLeft w:val="0"/>
      <w:marRight w:val="0"/>
      <w:marTop w:val="0"/>
      <w:marBottom w:val="0"/>
      <w:divBdr>
        <w:top w:val="none" w:sz="0" w:space="0" w:color="auto"/>
        <w:left w:val="none" w:sz="0" w:space="0" w:color="auto"/>
        <w:bottom w:val="none" w:sz="0" w:space="0" w:color="auto"/>
        <w:right w:val="none" w:sz="0" w:space="0" w:color="auto"/>
      </w:divBdr>
      <w:divsChild>
        <w:div w:id="295109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3453539">
              <w:marLeft w:val="0"/>
              <w:marRight w:val="0"/>
              <w:marTop w:val="0"/>
              <w:marBottom w:val="0"/>
              <w:divBdr>
                <w:top w:val="none" w:sz="0" w:space="0" w:color="auto"/>
                <w:left w:val="none" w:sz="0" w:space="0" w:color="auto"/>
                <w:bottom w:val="none" w:sz="0" w:space="0" w:color="auto"/>
                <w:right w:val="none" w:sz="0" w:space="0" w:color="auto"/>
              </w:divBdr>
              <w:divsChild>
                <w:div w:id="913200647">
                  <w:marLeft w:val="0"/>
                  <w:marRight w:val="0"/>
                  <w:marTop w:val="0"/>
                  <w:marBottom w:val="0"/>
                  <w:divBdr>
                    <w:top w:val="none" w:sz="0" w:space="0" w:color="auto"/>
                    <w:left w:val="none" w:sz="0" w:space="0" w:color="auto"/>
                    <w:bottom w:val="none" w:sz="0" w:space="0" w:color="auto"/>
                    <w:right w:val="none" w:sz="0" w:space="0" w:color="auto"/>
                  </w:divBdr>
                  <w:divsChild>
                    <w:div w:id="14224066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10780">
                          <w:marLeft w:val="0"/>
                          <w:marRight w:val="0"/>
                          <w:marTop w:val="0"/>
                          <w:marBottom w:val="0"/>
                          <w:divBdr>
                            <w:top w:val="none" w:sz="0" w:space="0" w:color="auto"/>
                            <w:left w:val="none" w:sz="0" w:space="0" w:color="auto"/>
                            <w:bottom w:val="none" w:sz="0" w:space="0" w:color="auto"/>
                            <w:right w:val="none" w:sz="0" w:space="0" w:color="auto"/>
                          </w:divBdr>
                          <w:divsChild>
                            <w:div w:id="456221675">
                              <w:marLeft w:val="0"/>
                              <w:marRight w:val="0"/>
                              <w:marTop w:val="0"/>
                              <w:marBottom w:val="0"/>
                              <w:divBdr>
                                <w:top w:val="none" w:sz="0" w:space="0" w:color="auto"/>
                                <w:left w:val="none" w:sz="0" w:space="0" w:color="auto"/>
                                <w:bottom w:val="none" w:sz="0" w:space="0" w:color="auto"/>
                                <w:right w:val="none" w:sz="0" w:space="0" w:color="auto"/>
                              </w:divBdr>
                              <w:divsChild>
                                <w:div w:id="15736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6813">
      <w:bodyDiv w:val="1"/>
      <w:marLeft w:val="0"/>
      <w:marRight w:val="0"/>
      <w:marTop w:val="0"/>
      <w:marBottom w:val="0"/>
      <w:divBdr>
        <w:top w:val="none" w:sz="0" w:space="0" w:color="auto"/>
        <w:left w:val="none" w:sz="0" w:space="0" w:color="auto"/>
        <w:bottom w:val="none" w:sz="0" w:space="0" w:color="auto"/>
        <w:right w:val="none" w:sz="0" w:space="0" w:color="auto"/>
      </w:divBdr>
    </w:div>
    <w:div w:id="1289892353">
      <w:bodyDiv w:val="1"/>
      <w:marLeft w:val="0"/>
      <w:marRight w:val="0"/>
      <w:marTop w:val="0"/>
      <w:marBottom w:val="0"/>
      <w:divBdr>
        <w:top w:val="none" w:sz="0" w:space="0" w:color="auto"/>
        <w:left w:val="none" w:sz="0" w:space="0" w:color="auto"/>
        <w:bottom w:val="none" w:sz="0" w:space="0" w:color="auto"/>
        <w:right w:val="none" w:sz="0" w:space="0" w:color="auto"/>
      </w:divBdr>
      <w:divsChild>
        <w:div w:id="2005624831">
          <w:blockQuote w:val="1"/>
          <w:marLeft w:val="75"/>
          <w:marRight w:val="75"/>
          <w:marTop w:val="75"/>
          <w:marBottom w:val="75"/>
          <w:divBdr>
            <w:top w:val="none" w:sz="0" w:space="0" w:color="auto"/>
            <w:left w:val="single" w:sz="6" w:space="8" w:color="1ABC9C"/>
            <w:bottom w:val="none" w:sz="0" w:space="0" w:color="auto"/>
            <w:right w:val="none" w:sz="0" w:space="0" w:color="auto"/>
          </w:divBdr>
          <w:divsChild>
            <w:div w:id="1453283571">
              <w:marLeft w:val="0"/>
              <w:marRight w:val="0"/>
              <w:marTop w:val="0"/>
              <w:marBottom w:val="0"/>
              <w:divBdr>
                <w:top w:val="none" w:sz="0" w:space="0" w:color="auto"/>
                <w:left w:val="none" w:sz="0" w:space="0" w:color="auto"/>
                <w:bottom w:val="none" w:sz="0" w:space="0" w:color="auto"/>
                <w:right w:val="none" w:sz="0" w:space="0" w:color="auto"/>
              </w:divBdr>
              <w:divsChild>
                <w:div w:id="1092505107">
                  <w:marLeft w:val="0"/>
                  <w:marRight w:val="0"/>
                  <w:marTop w:val="0"/>
                  <w:marBottom w:val="0"/>
                  <w:divBdr>
                    <w:top w:val="none" w:sz="0" w:space="0" w:color="auto"/>
                    <w:left w:val="none" w:sz="0" w:space="0" w:color="auto"/>
                    <w:bottom w:val="none" w:sz="0" w:space="0" w:color="auto"/>
                    <w:right w:val="none" w:sz="0" w:space="0" w:color="auto"/>
                  </w:divBdr>
                  <w:divsChild>
                    <w:div w:id="1088891325">
                      <w:blockQuote w:val="1"/>
                      <w:marLeft w:val="75"/>
                      <w:marRight w:val="75"/>
                      <w:marTop w:val="75"/>
                      <w:marBottom w:val="75"/>
                      <w:divBdr>
                        <w:top w:val="none" w:sz="0" w:space="0" w:color="auto"/>
                        <w:left w:val="single" w:sz="6" w:space="8" w:color="E67E22"/>
                        <w:bottom w:val="none" w:sz="0" w:space="0" w:color="auto"/>
                        <w:right w:val="none" w:sz="0" w:space="0" w:color="auto"/>
                      </w:divBdr>
                      <w:divsChild>
                        <w:div w:id="956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504913">
      <w:bodyDiv w:val="1"/>
      <w:marLeft w:val="0"/>
      <w:marRight w:val="0"/>
      <w:marTop w:val="0"/>
      <w:marBottom w:val="0"/>
      <w:divBdr>
        <w:top w:val="none" w:sz="0" w:space="0" w:color="auto"/>
        <w:left w:val="none" w:sz="0" w:space="0" w:color="auto"/>
        <w:bottom w:val="none" w:sz="0" w:space="0" w:color="auto"/>
        <w:right w:val="none" w:sz="0" w:space="0" w:color="auto"/>
      </w:divBdr>
    </w:div>
    <w:div w:id="1405906759">
      <w:bodyDiv w:val="1"/>
      <w:marLeft w:val="0"/>
      <w:marRight w:val="0"/>
      <w:marTop w:val="0"/>
      <w:marBottom w:val="0"/>
      <w:divBdr>
        <w:top w:val="none" w:sz="0" w:space="0" w:color="auto"/>
        <w:left w:val="none" w:sz="0" w:space="0" w:color="auto"/>
        <w:bottom w:val="none" w:sz="0" w:space="0" w:color="auto"/>
        <w:right w:val="none" w:sz="0" w:space="0" w:color="auto"/>
      </w:divBdr>
    </w:div>
    <w:div w:id="1424297068">
      <w:bodyDiv w:val="1"/>
      <w:marLeft w:val="0"/>
      <w:marRight w:val="0"/>
      <w:marTop w:val="0"/>
      <w:marBottom w:val="0"/>
      <w:divBdr>
        <w:top w:val="none" w:sz="0" w:space="0" w:color="auto"/>
        <w:left w:val="none" w:sz="0" w:space="0" w:color="auto"/>
        <w:bottom w:val="none" w:sz="0" w:space="0" w:color="auto"/>
        <w:right w:val="none" w:sz="0" w:space="0" w:color="auto"/>
      </w:divBdr>
    </w:div>
    <w:div w:id="1442069356">
      <w:bodyDiv w:val="1"/>
      <w:marLeft w:val="0"/>
      <w:marRight w:val="0"/>
      <w:marTop w:val="0"/>
      <w:marBottom w:val="0"/>
      <w:divBdr>
        <w:top w:val="none" w:sz="0" w:space="0" w:color="auto"/>
        <w:left w:val="none" w:sz="0" w:space="0" w:color="auto"/>
        <w:bottom w:val="none" w:sz="0" w:space="0" w:color="auto"/>
        <w:right w:val="none" w:sz="0" w:space="0" w:color="auto"/>
      </w:divBdr>
    </w:div>
    <w:div w:id="1463646336">
      <w:bodyDiv w:val="1"/>
      <w:marLeft w:val="0"/>
      <w:marRight w:val="0"/>
      <w:marTop w:val="0"/>
      <w:marBottom w:val="0"/>
      <w:divBdr>
        <w:top w:val="none" w:sz="0" w:space="0" w:color="auto"/>
        <w:left w:val="none" w:sz="0" w:space="0" w:color="auto"/>
        <w:bottom w:val="none" w:sz="0" w:space="0" w:color="auto"/>
        <w:right w:val="none" w:sz="0" w:space="0" w:color="auto"/>
      </w:divBdr>
    </w:div>
    <w:div w:id="1493060815">
      <w:bodyDiv w:val="1"/>
      <w:marLeft w:val="0"/>
      <w:marRight w:val="0"/>
      <w:marTop w:val="0"/>
      <w:marBottom w:val="0"/>
      <w:divBdr>
        <w:top w:val="none" w:sz="0" w:space="0" w:color="auto"/>
        <w:left w:val="none" w:sz="0" w:space="0" w:color="auto"/>
        <w:bottom w:val="none" w:sz="0" w:space="0" w:color="auto"/>
        <w:right w:val="none" w:sz="0" w:space="0" w:color="auto"/>
      </w:divBdr>
    </w:div>
    <w:div w:id="1496533455">
      <w:bodyDiv w:val="1"/>
      <w:marLeft w:val="0"/>
      <w:marRight w:val="0"/>
      <w:marTop w:val="0"/>
      <w:marBottom w:val="0"/>
      <w:divBdr>
        <w:top w:val="none" w:sz="0" w:space="0" w:color="auto"/>
        <w:left w:val="none" w:sz="0" w:space="0" w:color="auto"/>
        <w:bottom w:val="none" w:sz="0" w:space="0" w:color="auto"/>
        <w:right w:val="none" w:sz="0" w:space="0" w:color="auto"/>
      </w:divBdr>
    </w:div>
    <w:div w:id="1507018964">
      <w:bodyDiv w:val="1"/>
      <w:marLeft w:val="0"/>
      <w:marRight w:val="0"/>
      <w:marTop w:val="0"/>
      <w:marBottom w:val="0"/>
      <w:divBdr>
        <w:top w:val="none" w:sz="0" w:space="0" w:color="auto"/>
        <w:left w:val="none" w:sz="0" w:space="0" w:color="auto"/>
        <w:bottom w:val="none" w:sz="0" w:space="0" w:color="auto"/>
        <w:right w:val="none" w:sz="0" w:space="0" w:color="auto"/>
      </w:divBdr>
    </w:div>
    <w:div w:id="1507865963">
      <w:bodyDiv w:val="1"/>
      <w:marLeft w:val="0"/>
      <w:marRight w:val="0"/>
      <w:marTop w:val="0"/>
      <w:marBottom w:val="0"/>
      <w:divBdr>
        <w:top w:val="none" w:sz="0" w:space="0" w:color="auto"/>
        <w:left w:val="none" w:sz="0" w:space="0" w:color="auto"/>
        <w:bottom w:val="none" w:sz="0" w:space="0" w:color="auto"/>
        <w:right w:val="none" w:sz="0" w:space="0" w:color="auto"/>
      </w:divBdr>
    </w:div>
    <w:div w:id="1515875409">
      <w:bodyDiv w:val="1"/>
      <w:marLeft w:val="0"/>
      <w:marRight w:val="0"/>
      <w:marTop w:val="0"/>
      <w:marBottom w:val="0"/>
      <w:divBdr>
        <w:top w:val="none" w:sz="0" w:space="0" w:color="auto"/>
        <w:left w:val="none" w:sz="0" w:space="0" w:color="auto"/>
        <w:bottom w:val="none" w:sz="0" w:space="0" w:color="auto"/>
        <w:right w:val="none" w:sz="0" w:space="0" w:color="auto"/>
      </w:divBdr>
    </w:div>
    <w:div w:id="1519731355">
      <w:bodyDiv w:val="1"/>
      <w:marLeft w:val="0"/>
      <w:marRight w:val="0"/>
      <w:marTop w:val="0"/>
      <w:marBottom w:val="0"/>
      <w:divBdr>
        <w:top w:val="none" w:sz="0" w:space="0" w:color="auto"/>
        <w:left w:val="none" w:sz="0" w:space="0" w:color="auto"/>
        <w:bottom w:val="none" w:sz="0" w:space="0" w:color="auto"/>
        <w:right w:val="none" w:sz="0" w:space="0" w:color="auto"/>
      </w:divBdr>
    </w:div>
    <w:div w:id="1529366918">
      <w:bodyDiv w:val="1"/>
      <w:marLeft w:val="0"/>
      <w:marRight w:val="0"/>
      <w:marTop w:val="0"/>
      <w:marBottom w:val="0"/>
      <w:divBdr>
        <w:top w:val="none" w:sz="0" w:space="0" w:color="auto"/>
        <w:left w:val="none" w:sz="0" w:space="0" w:color="auto"/>
        <w:bottom w:val="none" w:sz="0" w:space="0" w:color="auto"/>
        <w:right w:val="none" w:sz="0" w:space="0" w:color="auto"/>
      </w:divBdr>
    </w:div>
    <w:div w:id="1533958191">
      <w:bodyDiv w:val="1"/>
      <w:marLeft w:val="0"/>
      <w:marRight w:val="0"/>
      <w:marTop w:val="0"/>
      <w:marBottom w:val="0"/>
      <w:divBdr>
        <w:top w:val="none" w:sz="0" w:space="0" w:color="auto"/>
        <w:left w:val="none" w:sz="0" w:space="0" w:color="auto"/>
        <w:bottom w:val="none" w:sz="0" w:space="0" w:color="auto"/>
        <w:right w:val="none" w:sz="0" w:space="0" w:color="auto"/>
      </w:divBdr>
    </w:div>
    <w:div w:id="1543439080">
      <w:bodyDiv w:val="1"/>
      <w:marLeft w:val="0"/>
      <w:marRight w:val="0"/>
      <w:marTop w:val="0"/>
      <w:marBottom w:val="0"/>
      <w:divBdr>
        <w:top w:val="none" w:sz="0" w:space="0" w:color="auto"/>
        <w:left w:val="none" w:sz="0" w:space="0" w:color="auto"/>
        <w:bottom w:val="none" w:sz="0" w:space="0" w:color="auto"/>
        <w:right w:val="none" w:sz="0" w:space="0" w:color="auto"/>
      </w:divBdr>
    </w:div>
    <w:div w:id="1551919110">
      <w:bodyDiv w:val="1"/>
      <w:marLeft w:val="0"/>
      <w:marRight w:val="0"/>
      <w:marTop w:val="0"/>
      <w:marBottom w:val="0"/>
      <w:divBdr>
        <w:top w:val="none" w:sz="0" w:space="0" w:color="auto"/>
        <w:left w:val="none" w:sz="0" w:space="0" w:color="auto"/>
        <w:bottom w:val="none" w:sz="0" w:space="0" w:color="auto"/>
        <w:right w:val="none" w:sz="0" w:space="0" w:color="auto"/>
      </w:divBdr>
    </w:div>
    <w:div w:id="1566064478">
      <w:bodyDiv w:val="1"/>
      <w:marLeft w:val="0"/>
      <w:marRight w:val="0"/>
      <w:marTop w:val="0"/>
      <w:marBottom w:val="0"/>
      <w:divBdr>
        <w:top w:val="none" w:sz="0" w:space="0" w:color="auto"/>
        <w:left w:val="none" w:sz="0" w:space="0" w:color="auto"/>
        <w:bottom w:val="none" w:sz="0" w:space="0" w:color="auto"/>
        <w:right w:val="none" w:sz="0" w:space="0" w:color="auto"/>
      </w:divBdr>
    </w:div>
    <w:div w:id="1616213179">
      <w:bodyDiv w:val="1"/>
      <w:marLeft w:val="0"/>
      <w:marRight w:val="0"/>
      <w:marTop w:val="0"/>
      <w:marBottom w:val="0"/>
      <w:divBdr>
        <w:top w:val="none" w:sz="0" w:space="0" w:color="auto"/>
        <w:left w:val="none" w:sz="0" w:space="0" w:color="auto"/>
        <w:bottom w:val="none" w:sz="0" w:space="0" w:color="auto"/>
        <w:right w:val="none" w:sz="0" w:space="0" w:color="auto"/>
      </w:divBdr>
    </w:div>
    <w:div w:id="1623264531">
      <w:bodyDiv w:val="1"/>
      <w:marLeft w:val="0"/>
      <w:marRight w:val="0"/>
      <w:marTop w:val="0"/>
      <w:marBottom w:val="0"/>
      <w:divBdr>
        <w:top w:val="none" w:sz="0" w:space="0" w:color="auto"/>
        <w:left w:val="none" w:sz="0" w:space="0" w:color="auto"/>
        <w:bottom w:val="none" w:sz="0" w:space="0" w:color="auto"/>
        <w:right w:val="none" w:sz="0" w:space="0" w:color="auto"/>
      </w:divBdr>
    </w:div>
    <w:div w:id="1647660898">
      <w:bodyDiv w:val="1"/>
      <w:marLeft w:val="0"/>
      <w:marRight w:val="0"/>
      <w:marTop w:val="0"/>
      <w:marBottom w:val="0"/>
      <w:divBdr>
        <w:top w:val="none" w:sz="0" w:space="0" w:color="auto"/>
        <w:left w:val="none" w:sz="0" w:space="0" w:color="auto"/>
        <w:bottom w:val="none" w:sz="0" w:space="0" w:color="auto"/>
        <w:right w:val="none" w:sz="0" w:space="0" w:color="auto"/>
      </w:divBdr>
    </w:div>
    <w:div w:id="1649355299">
      <w:bodyDiv w:val="1"/>
      <w:marLeft w:val="0"/>
      <w:marRight w:val="0"/>
      <w:marTop w:val="0"/>
      <w:marBottom w:val="0"/>
      <w:divBdr>
        <w:top w:val="none" w:sz="0" w:space="0" w:color="auto"/>
        <w:left w:val="none" w:sz="0" w:space="0" w:color="auto"/>
        <w:bottom w:val="none" w:sz="0" w:space="0" w:color="auto"/>
        <w:right w:val="none" w:sz="0" w:space="0" w:color="auto"/>
      </w:divBdr>
      <w:divsChild>
        <w:div w:id="747653411">
          <w:marLeft w:val="0"/>
          <w:marRight w:val="0"/>
          <w:marTop w:val="0"/>
          <w:marBottom w:val="0"/>
          <w:divBdr>
            <w:top w:val="none" w:sz="0" w:space="0" w:color="auto"/>
            <w:left w:val="none" w:sz="0" w:space="0" w:color="auto"/>
            <w:bottom w:val="none" w:sz="0" w:space="0" w:color="auto"/>
            <w:right w:val="none" w:sz="0" w:space="0" w:color="auto"/>
          </w:divBdr>
          <w:divsChild>
            <w:div w:id="1544363285">
              <w:marLeft w:val="0"/>
              <w:marRight w:val="0"/>
              <w:marTop w:val="0"/>
              <w:marBottom w:val="0"/>
              <w:divBdr>
                <w:top w:val="none" w:sz="0" w:space="0" w:color="auto"/>
                <w:left w:val="none" w:sz="0" w:space="0" w:color="auto"/>
                <w:bottom w:val="none" w:sz="0" w:space="0" w:color="auto"/>
                <w:right w:val="none" w:sz="0" w:space="0" w:color="auto"/>
              </w:divBdr>
              <w:divsChild>
                <w:div w:id="6617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8806">
      <w:bodyDiv w:val="1"/>
      <w:marLeft w:val="0"/>
      <w:marRight w:val="0"/>
      <w:marTop w:val="0"/>
      <w:marBottom w:val="0"/>
      <w:divBdr>
        <w:top w:val="none" w:sz="0" w:space="0" w:color="auto"/>
        <w:left w:val="none" w:sz="0" w:space="0" w:color="auto"/>
        <w:bottom w:val="none" w:sz="0" w:space="0" w:color="auto"/>
        <w:right w:val="none" w:sz="0" w:space="0" w:color="auto"/>
      </w:divBdr>
    </w:div>
    <w:div w:id="1685866176">
      <w:bodyDiv w:val="1"/>
      <w:marLeft w:val="0"/>
      <w:marRight w:val="0"/>
      <w:marTop w:val="0"/>
      <w:marBottom w:val="0"/>
      <w:divBdr>
        <w:top w:val="none" w:sz="0" w:space="0" w:color="auto"/>
        <w:left w:val="none" w:sz="0" w:space="0" w:color="auto"/>
        <w:bottom w:val="none" w:sz="0" w:space="0" w:color="auto"/>
        <w:right w:val="none" w:sz="0" w:space="0" w:color="auto"/>
      </w:divBdr>
    </w:div>
    <w:div w:id="1707027456">
      <w:bodyDiv w:val="1"/>
      <w:marLeft w:val="0"/>
      <w:marRight w:val="0"/>
      <w:marTop w:val="0"/>
      <w:marBottom w:val="0"/>
      <w:divBdr>
        <w:top w:val="none" w:sz="0" w:space="0" w:color="auto"/>
        <w:left w:val="none" w:sz="0" w:space="0" w:color="auto"/>
        <w:bottom w:val="none" w:sz="0" w:space="0" w:color="auto"/>
        <w:right w:val="none" w:sz="0" w:space="0" w:color="auto"/>
      </w:divBdr>
    </w:div>
    <w:div w:id="1732777015">
      <w:bodyDiv w:val="1"/>
      <w:marLeft w:val="0"/>
      <w:marRight w:val="0"/>
      <w:marTop w:val="0"/>
      <w:marBottom w:val="0"/>
      <w:divBdr>
        <w:top w:val="none" w:sz="0" w:space="0" w:color="auto"/>
        <w:left w:val="none" w:sz="0" w:space="0" w:color="auto"/>
        <w:bottom w:val="none" w:sz="0" w:space="0" w:color="auto"/>
        <w:right w:val="none" w:sz="0" w:space="0" w:color="auto"/>
      </w:divBdr>
    </w:div>
    <w:div w:id="1736465042">
      <w:bodyDiv w:val="1"/>
      <w:marLeft w:val="0"/>
      <w:marRight w:val="0"/>
      <w:marTop w:val="0"/>
      <w:marBottom w:val="0"/>
      <w:divBdr>
        <w:top w:val="none" w:sz="0" w:space="0" w:color="auto"/>
        <w:left w:val="none" w:sz="0" w:space="0" w:color="auto"/>
        <w:bottom w:val="none" w:sz="0" w:space="0" w:color="auto"/>
        <w:right w:val="none" w:sz="0" w:space="0" w:color="auto"/>
      </w:divBdr>
    </w:div>
    <w:div w:id="1778721056">
      <w:bodyDiv w:val="1"/>
      <w:marLeft w:val="0"/>
      <w:marRight w:val="0"/>
      <w:marTop w:val="0"/>
      <w:marBottom w:val="0"/>
      <w:divBdr>
        <w:top w:val="none" w:sz="0" w:space="0" w:color="auto"/>
        <w:left w:val="none" w:sz="0" w:space="0" w:color="auto"/>
        <w:bottom w:val="none" w:sz="0" w:space="0" w:color="auto"/>
        <w:right w:val="none" w:sz="0" w:space="0" w:color="auto"/>
      </w:divBdr>
    </w:div>
    <w:div w:id="1827473978">
      <w:bodyDiv w:val="1"/>
      <w:marLeft w:val="0"/>
      <w:marRight w:val="0"/>
      <w:marTop w:val="0"/>
      <w:marBottom w:val="0"/>
      <w:divBdr>
        <w:top w:val="none" w:sz="0" w:space="0" w:color="auto"/>
        <w:left w:val="none" w:sz="0" w:space="0" w:color="auto"/>
        <w:bottom w:val="none" w:sz="0" w:space="0" w:color="auto"/>
        <w:right w:val="none" w:sz="0" w:space="0" w:color="auto"/>
      </w:divBdr>
    </w:div>
    <w:div w:id="1847744329">
      <w:bodyDiv w:val="1"/>
      <w:marLeft w:val="0"/>
      <w:marRight w:val="0"/>
      <w:marTop w:val="0"/>
      <w:marBottom w:val="0"/>
      <w:divBdr>
        <w:top w:val="none" w:sz="0" w:space="0" w:color="auto"/>
        <w:left w:val="none" w:sz="0" w:space="0" w:color="auto"/>
        <w:bottom w:val="none" w:sz="0" w:space="0" w:color="auto"/>
        <w:right w:val="none" w:sz="0" w:space="0" w:color="auto"/>
      </w:divBdr>
    </w:div>
    <w:div w:id="1943030993">
      <w:bodyDiv w:val="1"/>
      <w:marLeft w:val="0"/>
      <w:marRight w:val="0"/>
      <w:marTop w:val="0"/>
      <w:marBottom w:val="0"/>
      <w:divBdr>
        <w:top w:val="none" w:sz="0" w:space="0" w:color="auto"/>
        <w:left w:val="none" w:sz="0" w:space="0" w:color="auto"/>
        <w:bottom w:val="none" w:sz="0" w:space="0" w:color="auto"/>
        <w:right w:val="none" w:sz="0" w:space="0" w:color="auto"/>
      </w:divBdr>
    </w:div>
    <w:div w:id="1943996638">
      <w:bodyDiv w:val="1"/>
      <w:marLeft w:val="0"/>
      <w:marRight w:val="0"/>
      <w:marTop w:val="0"/>
      <w:marBottom w:val="0"/>
      <w:divBdr>
        <w:top w:val="none" w:sz="0" w:space="0" w:color="auto"/>
        <w:left w:val="none" w:sz="0" w:space="0" w:color="auto"/>
        <w:bottom w:val="none" w:sz="0" w:space="0" w:color="auto"/>
        <w:right w:val="none" w:sz="0" w:space="0" w:color="auto"/>
      </w:divBdr>
    </w:div>
    <w:div w:id="205268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ana.lin@chp.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75006-67D8-F547-AE81-02159D0A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25842</Words>
  <Characters>147306</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Diedrich, Collin R</dc:creator>
  <cp:keywords/>
  <dc:description/>
  <cp:lastModifiedBy>Lin, Philana L</cp:lastModifiedBy>
  <cp:revision>4</cp:revision>
  <cp:lastPrinted>2020-01-16T14:07:00Z</cp:lastPrinted>
  <dcterms:created xsi:type="dcterms:W3CDTF">2020-04-26T18:09:00Z</dcterms:created>
  <dcterms:modified xsi:type="dcterms:W3CDTF">2020-04-26T19:18:00Z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id="http://www.zotero.org/styles/harvard1"/&gt;&lt;format class="21"/&gt;&lt;count citations="48" publications="46"/&gt;&lt;/info&gt;PAPERS2_INFO_END</vt:lpwstr>
  </property>
</Properties>
</file>